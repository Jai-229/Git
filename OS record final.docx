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2FD0" w14:textId="77777777" w:rsidR="00F84582" w:rsidRDefault="00F84582" w:rsidP="00427E5E">
      <w:pPr>
        <w:autoSpaceDE w:val="0"/>
        <w:autoSpaceDN w:val="0"/>
        <w:adjustRightInd w:val="0"/>
        <w:spacing w:after="0" w:line="240" w:lineRule="auto"/>
        <w:rPr>
          <w:sz w:val="28"/>
          <w:szCs w:val="28"/>
          <w:u w:val="single"/>
        </w:rPr>
      </w:pPr>
    </w:p>
    <w:p w14:paraId="6E4128A9" w14:textId="77777777" w:rsidR="00F84582" w:rsidRPr="002E4DBE" w:rsidRDefault="00F84582" w:rsidP="00F84582">
      <w:pPr>
        <w:tabs>
          <w:tab w:val="left" w:pos="4280"/>
        </w:tabs>
        <w:rPr>
          <w:rFonts w:ascii="Times New Roman" w:hAnsi="Times New Roman" w:cs="Times New Roman"/>
          <w:b/>
          <w:bCs/>
          <w:sz w:val="36"/>
          <w:szCs w:val="36"/>
        </w:rPr>
      </w:pPr>
      <w:r w:rsidRPr="00F84582">
        <w:rPr>
          <w:sz w:val="28"/>
          <w:szCs w:val="28"/>
        </w:rPr>
        <w:t xml:space="preserve">                                                               </w:t>
      </w:r>
      <w:r>
        <w:rPr>
          <w:sz w:val="28"/>
          <w:szCs w:val="28"/>
          <w:u w:val="single"/>
        </w:rPr>
        <w:t xml:space="preserve"> </w:t>
      </w:r>
      <w:r w:rsidRPr="002E4DBE">
        <w:rPr>
          <w:rFonts w:ascii="Times New Roman" w:hAnsi="Times New Roman" w:cs="Times New Roman"/>
          <w:b/>
          <w:bCs/>
          <w:sz w:val="36"/>
          <w:szCs w:val="36"/>
          <w:u w:val="single"/>
        </w:rPr>
        <w:t>INDEX</w:t>
      </w:r>
      <w:r w:rsidRPr="002E4DBE">
        <w:rPr>
          <w:rFonts w:ascii="Times New Roman" w:hAnsi="Times New Roman" w:cs="Times New Roman"/>
          <w:b/>
          <w:bCs/>
          <w:sz w:val="36"/>
          <w:szCs w:val="36"/>
        </w:rPr>
        <w:t xml:space="preserve"> :-</w:t>
      </w:r>
    </w:p>
    <w:tbl>
      <w:tblPr>
        <w:tblStyle w:val="TableGrid"/>
        <w:tblpPr w:leftFromText="180" w:rightFromText="180" w:vertAnchor="text" w:horzAnchor="margin" w:tblpY="162"/>
        <w:tblW w:w="0" w:type="auto"/>
        <w:tblLook w:val="04A0" w:firstRow="1" w:lastRow="0" w:firstColumn="1" w:lastColumn="0" w:noHBand="0" w:noVBand="1"/>
      </w:tblPr>
      <w:tblGrid>
        <w:gridCol w:w="1267"/>
        <w:gridCol w:w="1372"/>
        <w:gridCol w:w="4030"/>
        <w:gridCol w:w="1336"/>
        <w:gridCol w:w="2065"/>
      </w:tblGrid>
      <w:tr w:rsidR="00F84582" w14:paraId="160F29F8" w14:textId="77777777" w:rsidTr="00F84582">
        <w:trPr>
          <w:trHeight w:val="1067"/>
        </w:trPr>
        <w:tc>
          <w:tcPr>
            <w:tcW w:w="1267" w:type="dxa"/>
          </w:tcPr>
          <w:p w14:paraId="54C1BD06" w14:textId="77777777" w:rsidR="00F84582" w:rsidRDefault="00F84582" w:rsidP="00F84582">
            <w:pPr>
              <w:rPr>
                <w:rFonts w:ascii="Times-Roman" w:hAnsi="Times-Roman" w:cs="Times-Roman"/>
                <w:sz w:val="28"/>
                <w:szCs w:val="28"/>
              </w:rPr>
            </w:pPr>
          </w:p>
          <w:p w14:paraId="277D8318" w14:textId="77777777" w:rsidR="00F84582" w:rsidRPr="002E4DBE" w:rsidRDefault="00F84582" w:rsidP="00F84582">
            <w:pPr>
              <w:rPr>
                <w:rFonts w:ascii="Times-Roman" w:hAnsi="Times-Roman" w:cs="Times-Roman"/>
                <w:b/>
                <w:bCs/>
                <w:sz w:val="28"/>
                <w:szCs w:val="28"/>
              </w:rPr>
            </w:pPr>
            <w:r w:rsidRPr="002E4DBE">
              <w:rPr>
                <w:rFonts w:ascii="Times-Roman" w:hAnsi="Times-Roman" w:cs="Times-Roman"/>
                <w:b/>
                <w:bCs/>
                <w:sz w:val="28"/>
                <w:szCs w:val="28"/>
              </w:rPr>
              <w:t>EXP.NO</w:t>
            </w:r>
          </w:p>
        </w:tc>
        <w:tc>
          <w:tcPr>
            <w:tcW w:w="1372" w:type="dxa"/>
          </w:tcPr>
          <w:p w14:paraId="151B097C" w14:textId="77777777" w:rsidR="00F84582" w:rsidRDefault="00F84582" w:rsidP="00F84582">
            <w:pPr>
              <w:rPr>
                <w:rFonts w:ascii="Times-Roman" w:hAnsi="Times-Roman" w:cs="Times-Roman"/>
                <w:sz w:val="28"/>
                <w:szCs w:val="28"/>
              </w:rPr>
            </w:pPr>
          </w:p>
          <w:p w14:paraId="4947A4C0" w14:textId="77777777" w:rsidR="00F84582" w:rsidRPr="002E4DBE" w:rsidRDefault="00F84582" w:rsidP="00F84582">
            <w:pPr>
              <w:rPr>
                <w:rFonts w:ascii="Times-Roman" w:hAnsi="Times-Roman" w:cs="Times-Roman"/>
                <w:b/>
                <w:bCs/>
                <w:sz w:val="28"/>
                <w:szCs w:val="28"/>
              </w:rPr>
            </w:pPr>
            <w:r>
              <w:rPr>
                <w:rFonts w:ascii="Times-Roman" w:hAnsi="Times-Roman" w:cs="Times-Roman"/>
                <w:b/>
                <w:bCs/>
                <w:sz w:val="28"/>
                <w:szCs w:val="28"/>
              </w:rPr>
              <w:t xml:space="preserve">  </w:t>
            </w:r>
            <w:r w:rsidRPr="002E4DBE">
              <w:rPr>
                <w:rFonts w:ascii="Times-Roman" w:hAnsi="Times-Roman" w:cs="Times-Roman"/>
                <w:b/>
                <w:bCs/>
                <w:sz w:val="28"/>
                <w:szCs w:val="28"/>
              </w:rPr>
              <w:t>DATE:</w:t>
            </w:r>
          </w:p>
        </w:tc>
        <w:tc>
          <w:tcPr>
            <w:tcW w:w="4030" w:type="dxa"/>
          </w:tcPr>
          <w:p w14:paraId="5C883742" w14:textId="77777777" w:rsidR="00F84582" w:rsidRDefault="00F84582" w:rsidP="00F84582">
            <w:pPr>
              <w:rPr>
                <w:rFonts w:ascii="Times-Roman" w:hAnsi="Times-Roman" w:cs="Times-Roman"/>
                <w:sz w:val="28"/>
                <w:szCs w:val="28"/>
              </w:rPr>
            </w:pPr>
            <w:r>
              <w:rPr>
                <w:rFonts w:ascii="Times-Roman" w:hAnsi="Times-Roman" w:cs="Times-Roman"/>
                <w:sz w:val="28"/>
                <w:szCs w:val="28"/>
              </w:rPr>
              <w:t xml:space="preserve">  </w:t>
            </w:r>
          </w:p>
          <w:p w14:paraId="70BCD330" w14:textId="77777777" w:rsidR="00F84582" w:rsidRPr="00DA6A8C" w:rsidRDefault="00F84582" w:rsidP="00F84582">
            <w:pPr>
              <w:rPr>
                <w:rFonts w:ascii="Times-Roman" w:hAnsi="Times-Roman" w:cs="Times-Roman"/>
                <w:b/>
                <w:bCs/>
                <w:sz w:val="28"/>
                <w:szCs w:val="28"/>
              </w:rPr>
            </w:pPr>
            <w:r>
              <w:rPr>
                <w:rFonts w:ascii="Times-Roman" w:hAnsi="Times-Roman" w:cs="Times-Roman"/>
                <w:b/>
                <w:bCs/>
                <w:sz w:val="28"/>
                <w:szCs w:val="28"/>
              </w:rPr>
              <w:t xml:space="preserve"> </w:t>
            </w:r>
            <w:r w:rsidRPr="002E4DBE">
              <w:rPr>
                <w:rFonts w:ascii="Times-Roman" w:hAnsi="Times-Roman" w:cs="Times-Roman"/>
                <w:b/>
                <w:bCs/>
                <w:sz w:val="26"/>
                <w:szCs w:val="26"/>
              </w:rPr>
              <w:t>NAME OF THE EXPERIMENT</w:t>
            </w:r>
          </w:p>
        </w:tc>
        <w:tc>
          <w:tcPr>
            <w:tcW w:w="1336" w:type="dxa"/>
          </w:tcPr>
          <w:p w14:paraId="16FECE14" w14:textId="77777777" w:rsidR="00F84582" w:rsidRDefault="00F84582" w:rsidP="00F84582">
            <w:pPr>
              <w:tabs>
                <w:tab w:val="left" w:pos="1320"/>
              </w:tabs>
              <w:rPr>
                <w:b/>
                <w:bCs/>
                <w:sz w:val="28"/>
                <w:szCs w:val="28"/>
              </w:rPr>
            </w:pPr>
            <w:r>
              <w:rPr>
                <w:b/>
                <w:bCs/>
                <w:sz w:val="28"/>
                <w:szCs w:val="28"/>
              </w:rPr>
              <w:t xml:space="preserve">  </w:t>
            </w:r>
          </w:p>
          <w:p w14:paraId="48348FA2" w14:textId="77777777" w:rsidR="00F84582" w:rsidRPr="00346A5E" w:rsidRDefault="00F84582" w:rsidP="00F84582">
            <w:pPr>
              <w:tabs>
                <w:tab w:val="left" w:pos="1320"/>
              </w:tabs>
              <w:rPr>
                <w:b/>
                <w:bCs/>
                <w:sz w:val="28"/>
                <w:szCs w:val="28"/>
              </w:rPr>
            </w:pPr>
            <w:r w:rsidRPr="00346A5E">
              <w:rPr>
                <w:rFonts w:ascii="Times New Roman" w:hAnsi="Times New Roman" w:cs="Times New Roman"/>
                <w:b/>
                <w:bCs/>
              </w:rPr>
              <w:t xml:space="preserve"> PAGEN</w:t>
            </w:r>
            <w:r>
              <w:rPr>
                <w:rFonts w:ascii="Times New Roman" w:hAnsi="Times New Roman" w:cs="Times New Roman"/>
                <w:b/>
                <w:bCs/>
              </w:rPr>
              <w:t>O</w:t>
            </w:r>
            <w:r w:rsidRPr="00346A5E">
              <w:rPr>
                <w:rFonts w:ascii="Times New Roman" w:hAnsi="Times New Roman" w:cs="Times New Roman"/>
                <w:b/>
                <w:bCs/>
              </w:rPr>
              <w:t>:</w:t>
            </w:r>
          </w:p>
        </w:tc>
        <w:tc>
          <w:tcPr>
            <w:tcW w:w="2065" w:type="dxa"/>
          </w:tcPr>
          <w:p w14:paraId="237726CD" w14:textId="77777777" w:rsidR="00F84582" w:rsidRDefault="00F84582" w:rsidP="00F84582">
            <w:pPr>
              <w:tabs>
                <w:tab w:val="left" w:pos="1320"/>
              </w:tabs>
              <w:rPr>
                <w:b/>
                <w:bCs/>
                <w:sz w:val="28"/>
                <w:szCs w:val="28"/>
              </w:rPr>
            </w:pPr>
          </w:p>
          <w:p w14:paraId="2D183DFF" w14:textId="77777777" w:rsidR="00F84582" w:rsidRPr="002E4DBE" w:rsidRDefault="00F84582" w:rsidP="00F84582">
            <w:pPr>
              <w:tabs>
                <w:tab w:val="left" w:pos="1320"/>
              </w:tabs>
              <w:rPr>
                <w:rFonts w:ascii="Times New Roman" w:hAnsi="Times New Roman" w:cs="Times New Roman"/>
                <w:b/>
                <w:bCs/>
                <w:sz w:val="28"/>
                <w:szCs w:val="28"/>
              </w:rPr>
            </w:pPr>
            <w:r>
              <w:rPr>
                <w:rFonts w:ascii="Times New Roman" w:hAnsi="Times New Roman" w:cs="Times New Roman"/>
                <w:b/>
                <w:bCs/>
                <w:sz w:val="24"/>
                <w:szCs w:val="24"/>
              </w:rPr>
              <w:t xml:space="preserve">  </w:t>
            </w:r>
            <w:r w:rsidRPr="002E4DBE">
              <w:rPr>
                <w:rFonts w:ascii="Times New Roman" w:hAnsi="Times New Roman" w:cs="Times New Roman"/>
                <w:b/>
                <w:bCs/>
                <w:sz w:val="24"/>
                <w:szCs w:val="24"/>
              </w:rPr>
              <w:t>RE</w:t>
            </w:r>
            <w:r>
              <w:rPr>
                <w:rFonts w:ascii="Times New Roman" w:hAnsi="Times New Roman" w:cs="Times New Roman"/>
                <w:b/>
                <w:bCs/>
                <w:sz w:val="24"/>
                <w:szCs w:val="24"/>
              </w:rPr>
              <w:t>MARKS</w:t>
            </w:r>
            <w:r w:rsidRPr="002E4DBE">
              <w:rPr>
                <w:rFonts w:ascii="Times New Roman" w:hAnsi="Times New Roman" w:cs="Times New Roman"/>
                <w:b/>
                <w:bCs/>
                <w:sz w:val="24"/>
                <w:szCs w:val="24"/>
              </w:rPr>
              <w:t>:</w:t>
            </w:r>
          </w:p>
        </w:tc>
      </w:tr>
      <w:tr w:rsidR="00F84582" w14:paraId="36518001" w14:textId="77777777" w:rsidTr="00F84582">
        <w:trPr>
          <w:trHeight w:val="1067"/>
        </w:trPr>
        <w:tc>
          <w:tcPr>
            <w:tcW w:w="1267" w:type="dxa"/>
          </w:tcPr>
          <w:p w14:paraId="5EC9C9C3" w14:textId="77777777" w:rsidR="00F84582" w:rsidRDefault="00F84582" w:rsidP="00F84582">
            <w:pPr>
              <w:jc w:val="center"/>
              <w:rPr>
                <w:rFonts w:ascii="Times-Roman" w:hAnsi="Times-Roman" w:cs="Times-Roman"/>
                <w:sz w:val="28"/>
                <w:szCs w:val="28"/>
              </w:rPr>
            </w:pPr>
          </w:p>
          <w:p w14:paraId="7E4E204B" w14:textId="77777777" w:rsidR="00F84582" w:rsidRPr="002E4DBE" w:rsidRDefault="00F84582" w:rsidP="00F84582">
            <w:pPr>
              <w:jc w:val="center"/>
              <w:rPr>
                <w:rFonts w:ascii="Times-Roman" w:hAnsi="Times-Roman" w:cs="Times-Roman"/>
                <w:sz w:val="28"/>
                <w:szCs w:val="28"/>
              </w:rPr>
            </w:pPr>
            <w:r>
              <w:rPr>
                <w:rFonts w:ascii="Times-Roman" w:hAnsi="Times-Roman" w:cs="Times-Roman"/>
                <w:sz w:val="28"/>
                <w:szCs w:val="28"/>
              </w:rPr>
              <w:t>1.)</w:t>
            </w:r>
          </w:p>
        </w:tc>
        <w:tc>
          <w:tcPr>
            <w:tcW w:w="1372" w:type="dxa"/>
          </w:tcPr>
          <w:p w14:paraId="1639D103" w14:textId="77777777" w:rsidR="00F84582" w:rsidRDefault="00F84582" w:rsidP="00F84582">
            <w:pPr>
              <w:rPr>
                <w:rFonts w:ascii="Times-Roman" w:hAnsi="Times-Roman" w:cs="Times-Roman"/>
                <w:sz w:val="28"/>
                <w:szCs w:val="28"/>
              </w:rPr>
            </w:pPr>
          </w:p>
        </w:tc>
        <w:tc>
          <w:tcPr>
            <w:tcW w:w="4030" w:type="dxa"/>
          </w:tcPr>
          <w:p w14:paraId="43142BFE" w14:textId="77777777" w:rsidR="00F84582" w:rsidRDefault="00F84582" w:rsidP="00F84582">
            <w:pPr>
              <w:autoSpaceDE w:val="0"/>
              <w:autoSpaceDN w:val="0"/>
              <w:adjustRightInd w:val="0"/>
              <w:rPr>
                <w:rFonts w:ascii="Times-Roman" w:hAnsi="Times-Roman" w:cs="Times-Roman"/>
                <w:sz w:val="28"/>
                <w:szCs w:val="28"/>
              </w:rPr>
            </w:pPr>
          </w:p>
          <w:p w14:paraId="77E8892F" w14:textId="77777777" w:rsidR="00F84582" w:rsidRPr="00F84582" w:rsidRDefault="00F84582" w:rsidP="00F84582">
            <w:pPr>
              <w:autoSpaceDE w:val="0"/>
              <w:autoSpaceDN w:val="0"/>
              <w:adjustRightInd w:val="0"/>
              <w:rPr>
                <w:rFonts w:ascii="Times-Roman" w:hAnsi="Times-Roman" w:cs="Times-Roman"/>
                <w:sz w:val="28"/>
                <w:szCs w:val="28"/>
              </w:rPr>
            </w:pPr>
            <w:r w:rsidRPr="00F84582">
              <w:rPr>
                <w:rFonts w:ascii="Times-Roman" w:hAnsi="Times-Roman" w:cs="Times-Roman"/>
                <w:sz w:val="28"/>
                <w:szCs w:val="28"/>
              </w:rPr>
              <w:t>Simulate the following CPU scheduling algorithms</w:t>
            </w:r>
          </w:p>
          <w:p w14:paraId="2EE3CF14" w14:textId="77777777" w:rsidR="00F84582" w:rsidRDefault="00F84582" w:rsidP="00F84582">
            <w:pPr>
              <w:rPr>
                <w:rFonts w:ascii="Times-Roman" w:hAnsi="Times-Roman" w:cs="Times-Roman"/>
                <w:sz w:val="28"/>
                <w:szCs w:val="28"/>
              </w:rPr>
            </w:pPr>
            <w:r w:rsidRPr="00F84582">
              <w:rPr>
                <w:rFonts w:ascii="Times-Roman" w:hAnsi="Times-Roman" w:cs="Times-Roman"/>
                <w:sz w:val="28"/>
                <w:szCs w:val="28"/>
              </w:rPr>
              <w:t xml:space="preserve">a) Round Robin </w:t>
            </w:r>
          </w:p>
          <w:p w14:paraId="748C079B" w14:textId="77777777" w:rsidR="00F84582" w:rsidRDefault="00F84582" w:rsidP="00F84582">
            <w:pPr>
              <w:rPr>
                <w:rFonts w:ascii="Times-Roman" w:hAnsi="Times-Roman" w:cs="Times-Roman"/>
                <w:sz w:val="28"/>
                <w:szCs w:val="28"/>
              </w:rPr>
            </w:pPr>
            <w:r w:rsidRPr="00F84582">
              <w:rPr>
                <w:rFonts w:ascii="Times-Roman" w:hAnsi="Times-Roman" w:cs="Times-Roman"/>
                <w:sz w:val="28"/>
                <w:szCs w:val="28"/>
              </w:rPr>
              <w:t>b) SJF</w:t>
            </w:r>
          </w:p>
          <w:p w14:paraId="3B0CC13E" w14:textId="77777777" w:rsidR="00F84582" w:rsidRDefault="00F84582" w:rsidP="00F84582">
            <w:pPr>
              <w:rPr>
                <w:rFonts w:ascii="Times-Roman" w:hAnsi="Times-Roman" w:cs="Times-Roman"/>
                <w:sz w:val="28"/>
                <w:szCs w:val="28"/>
              </w:rPr>
            </w:pPr>
            <w:r w:rsidRPr="00F84582">
              <w:rPr>
                <w:rFonts w:ascii="Times-Roman" w:hAnsi="Times-Roman" w:cs="Times-Roman"/>
                <w:sz w:val="28"/>
                <w:szCs w:val="28"/>
              </w:rPr>
              <w:t xml:space="preserve"> c) FCFS</w:t>
            </w:r>
          </w:p>
          <w:p w14:paraId="735E2BC8" w14:textId="77777777" w:rsidR="00F84582" w:rsidRPr="00F84582" w:rsidRDefault="00F84582" w:rsidP="00F84582">
            <w:pPr>
              <w:rPr>
                <w:rFonts w:ascii="Times-Roman" w:hAnsi="Times-Roman" w:cs="Times-Roman"/>
                <w:sz w:val="28"/>
                <w:szCs w:val="28"/>
              </w:rPr>
            </w:pPr>
            <w:r w:rsidRPr="00F84582">
              <w:rPr>
                <w:rFonts w:ascii="Times-Roman" w:hAnsi="Times-Roman" w:cs="Times-Roman"/>
                <w:sz w:val="28"/>
                <w:szCs w:val="28"/>
              </w:rPr>
              <w:t>d) Priority</w:t>
            </w:r>
          </w:p>
        </w:tc>
        <w:tc>
          <w:tcPr>
            <w:tcW w:w="1336" w:type="dxa"/>
          </w:tcPr>
          <w:p w14:paraId="7EC283B3" w14:textId="77777777" w:rsidR="00F84582" w:rsidRDefault="00F84582" w:rsidP="00F84582">
            <w:pPr>
              <w:rPr>
                <w:b/>
                <w:bCs/>
                <w:sz w:val="28"/>
                <w:szCs w:val="28"/>
                <w:u w:val="single"/>
              </w:rPr>
            </w:pPr>
            <w:r>
              <w:rPr>
                <w:b/>
                <w:bCs/>
                <w:sz w:val="28"/>
                <w:szCs w:val="28"/>
                <w:u w:val="single"/>
              </w:rPr>
              <w:t xml:space="preserve">                    </w:t>
            </w:r>
          </w:p>
          <w:p w14:paraId="07436789" w14:textId="77777777" w:rsidR="00F84582" w:rsidRPr="002E4DBE" w:rsidRDefault="00F84582" w:rsidP="00F84582">
            <w:pPr>
              <w:rPr>
                <w:b/>
                <w:bCs/>
                <w:sz w:val="28"/>
                <w:szCs w:val="28"/>
                <w:u w:val="single"/>
              </w:rPr>
            </w:pPr>
            <w:r>
              <w:rPr>
                <w:sz w:val="32"/>
                <w:szCs w:val="32"/>
              </w:rPr>
              <w:t xml:space="preserve">    2</w:t>
            </w:r>
            <w:r w:rsidRPr="00BA449E">
              <w:rPr>
                <w:sz w:val="32"/>
                <w:szCs w:val="32"/>
              </w:rPr>
              <w:t xml:space="preserve"> - </w:t>
            </w:r>
            <w:r>
              <w:rPr>
                <w:sz w:val="32"/>
                <w:szCs w:val="32"/>
              </w:rPr>
              <w:t>23</w:t>
            </w:r>
          </w:p>
        </w:tc>
        <w:tc>
          <w:tcPr>
            <w:tcW w:w="2065" w:type="dxa"/>
          </w:tcPr>
          <w:p w14:paraId="3FE7AFD6" w14:textId="77777777" w:rsidR="00F84582" w:rsidRDefault="00F84582" w:rsidP="00F84582">
            <w:pPr>
              <w:rPr>
                <w:b/>
                <w:bCs/>
                <w:sz w:val="28"/>
                <w:szCs w:val="28"/>
                <w:u w:val="single"/>
              </w:rPr>
            </w:pPr>
          </w:p>
        </w:tc>
      </w:tr>
      <w:tr w:rsidR="00F84582" w14:paraId="137F4012" w14:textId="77777777" w:rsidTr="00F84582">
        <w:trPr>
          <w:trHeight w:val="1067"/>
        </w:trPr>
        <w:tc>
          <w:tcPr>
            <w:tcW w:w="1267" w:type="dxa"/>
          </w:tcPr>
          <w:p w14:paraId="6FA88957" w14:textId="77777777" w:rsidR="00F84582" w:rsidRDefault="00F84582" w:rsidP="00F84582">
            <w:pPr>
              <w:jc w:val="center"/>
              <w:rPr>
                <w:b/>
                <w:bCs/>
                <w:sz w:val="28"/>
                <w:szCs w:val="28"/>
                <w:u w:val="single"/>
              </w:rPr>
            </w:pPr>
          </w:p>
          <w:p w14:paraId="2FA9CCC9" w14:textId="77777777" w:rsidR="00F84582" w:rsidRPr="002E4DBE" w:rsidRDefault="00F84582" w:rsidP="00F84582">
            <w:pPr>
              <w:jc w:val="center"/>
              <w:rPr>
                <w:sz w:val="28"/>
                <w:szCs w:val="28"/>
              </w:rPr>
            </w:pPr>
            <w:r w:rsidRPr="002E4DBE">
              <w:rPr>
                <w:sz w:val="28"/>
                <w:szCs w:val="28"/>
              </w:rPr>
              <w:t>2.)</w:t>
            </w:r>
          </w:p>
        </w:tc>
        <w:tc>
          <w:tcPr>
            <w:tcW w:w="1372" w:type="dxa"/>
          </w:tcPr>
          <w:p w14:paraId="2022105D" w14:textId="77777777" w:rsidR="00F84582" w:rsidRDefault="00F84582" w:rsidP="00F84582">
            <w:pPr>
              <w:rPr>
                <w:b/>
                <w:bCs/>
                <w:sz w:val="28"/>
                <w:szCs w:val="28"/>
                <w:u w:val="single"/>
              </w:rPr>
            </w:pPr>
          </w:p>
        </w:tc>
        <w:tc>
          <w:tcPr>
            <w:tcW w:w="4030" w:type="dxa"/>
          </w:tcPr>
          <w:p w14:paraId="55DA955A" w14:textId="77777777" w:rsidR="00F84582" w:rsidRDefault="00F84582" w:rsidP="00F84582">
            <w:pPr>
              <w:autoSpaceDE w:val="0"/>
              <w:autoSpaceDN w:val="0"/>
              <w:adjustRightInd w:val="0"/>
              <w:rPr>
                <w:rFonts w:ascii="Times-Roman" w:hAnsi="Times-Roman" w:cs="Times-Roman"/>
                <w:sz w:val="24"/>
                <w:szCs w:val="24"/>
              </w:rPr>
            </w:pPr>
          </w:p>
          <w:p w14:paraId="3DA0882B" w14:textId="77777777" w:rsidR="00F84582" w:rsidRPr="00F84582" w:rsidRDefault="00F84582" w:rsidP="00F84582">
            <w:pPr>
              <w:autoSpaceDE w:val="0"/>
              <w:autoSpaceDN w:val="0"/>
              <w:adjustRightInd w:val="0"/>
              <w:rPr>
                <w:rFonts w:ascii="Times-Roman" w:hAnsi="Times-Roman" w:cs="Times-Roman"/>
                <w:sz w:val="28"/>
                <w:szCs w:val="28"/>
              </w:rPr>
            </w:pPr>
            <w:r>
              <w:rPr>
                <w:rFonts w:ascii="Times-Roman" w:hAnsi="Times-Roman" w:cs="Times-Roman"/>
                <w:sz w:val="24"/>
                <w:szCs w:val="24"/>
              </w:rPr>
              <w:t xml:space="preserve"> </w:t>
            </w:r>
            <w:r w:rsidRPr="00F84582">
              <w:rPr>
                <w:rFonts w:ascii="Times-Roman" w:hAnsi="Times-Roman" w:cs="Times-Roman"/>
                <w:sz w:val="28"/>
                <w:szCs w:val="28"/>
              </w:rPr>
              <w:t>Multiprogramming-Memory management- Implementation of fork (), wait (), exec() and</w:t>
            </w:r>
          </w:p>
          <w:p w14:paraId="5294B7BB" w14:textId="77777777" w:rsidR="00F84582" w:rsidRPr="00BA449E" w:rsidRDefault="00F84582" w:rsidP="00F84582">
            <w:pPr>
              <w:rPr>
                <w:sz w:val="28"/>
                <w:szCs w:val="28"/>
              </w:rPr>
            </w:pPr>
            <w:r w:rsidRPr="00F84582">
              <w:rPr>
                <w:rFonts w:ascii="Times-Roman" w:hAnsi="Times-Roman" w:cs="Times-Roman"/>
                <w:sz w:val="28"/>
                <w:szCs w:val="28"/>
              </w:rPr>
              <w:t>exit (), System calls</w:t>
            </w:r>
          </w:p>
        </w:tc>
        <w:tc>
          <w:tcPr>
            <w:tcW w:w="1336" w:type="dxa"/>
          </w:tcPr>
          <w:p w14:paraId="2E59602B" w14:textId="77777777" w:rsidR="00F84582" w:rsidRDefault="00F84582" w:rsidP="00F84582">
            <w:pPr>
              <w:rPr>
                <w:b/>
                <w:bCs/>
                <w:sz w:val="28"/>
                <w:szCs w:val="28"/>
                <w:u w:val="single"/>
              </w:rPr>
            </w:pPr>
          </w:p>
          <w:p w14:paraId="35CB264A" w14:textId="77777777" w:rsidR="00F84582" w:rsidRPr="00BA449E" w:rsidRDefault="00F84582" w:rsidP="00F84582">
            <w:pPr>
              <w:rPr>
                <w:sz w:val="28"/>
                <w:szCs w:val="28"/>
              </w:rPr>
            </w:pPr>
            <w:r>
              <w:rPr>
                <w:sz w:val="28"/>
                <w:szCs w:val="28"/>
              </w:rPr>
              <w:t xml:space="preserve">    24 - 30</w:t>
            </w:r>
          </w:p>
        </w:tc>
        <w:tc>
          <w:tcPr>
            <w:tcW w:w="2065" w:type="dxa"/>
          </w:tcPr>
          <w:p w14:paraId="4D88C876" w14:textId="77777777" w:rsidR="00F84582" w:rsidRDefault="00F84582" w:rsidP="00F84582">
            <w:pPr>
              <w:rPr>
                <w:b/>
                <w:bCs/>
                <w:sz w:val="28"/>
                <w:szCs w:val="28"/>
                <w:u w:val="single"/>
              </w:rPr>
            </w:pPr>
          </w:p>
        </w:tc>
      </w:tr>
      <w:tr w:rsidR="00F84582" w14:paraId="701C9D74" w14:textId="77777777" w:rsidTr="00F84582">
        <w:trPr>
          <w:trHeight w:val="1067"/>
        </w:trPr>
        <w:tc>
          <w:tcPr>
            <w:tcW w:w="1267" w:type="dxa"/>
          </w:tcPr>
          <w:p w14:paraId="13C9A6EB" w14:textId="77777777" w:rsidR="00F84582" w:rsidRDefault="00F84582" w:rsidP="00F84582">
            <w:pPr>
              <w:jc w:val="center"/>
              <w:rPr>
                <w:b/>
                <w:bCs/>
                <w:sz w:val="28"/>
                <w:szCs w:val="28"/>
                <w:u w:val="single"/>
              </w:rPr>
            </w:pPr>
          </w:p>
          <w:p w14:paraId="3A153793" w14:textId="77777777" w:rsidR="00F84582" w:rsidRPr="002E4DBE" w:rsidRDefault="00F84582" w:rsidP="00F84582">
            <w:pPr>
              <w:jc w:val="center"/>
              <w:rPr>
                <w:sz w:val="28"/>
                <w:szCs w:val="28"/>
              </w:rPr>
            </w:pPr>
            <w:r>
              <w:rPr>
                <w:sz w:val="28"/>
                <w:szCs w:val="28"/>
              </w:rPr>
              <w:t>3.)</w:t>
            </w:r>
          </w:p>
        </w:tc>
        <w:tc>
          <w:tcPr>
            <w:tcW w:w="1372" w:type="dxa"/>
          </w:tcPr>
          <w:p w14:paraId="5B01D0B3" w14:textId="77777777" w:rsidR="00F84582" w:rsidRDefault="00F84582" w:rsidP="00F84582">
            <w:pPr>
              <w:rPr>
                <w:b/>
                <w:bCs/>
                <w:sz w:val="28"/>
                <w:szCs w:val="28"/>
                <w:u w:val="single"/>
              </w:rPr>
            </w:pPr>
          </w:p>
        </w:tc>
        <w:tc>
          <w:tcPr>
            <w:tcW w:w="4030" w:type="dxa"/>
          </w:tcPr>
          <w:p w14:paraId="6FB05C1C" w14:textId="77777777" w:rsidR="00F84582" w:rsidRDefault="00F84582" w:rsidP="00F84582">
            <w:pPr>
              <w:rPr>
                <w:b/>
                <w:bCs/>
                <w:sz w:val="28"/>
                <w:szCs w:val="28"/>
                <w:u w:val="single"/>
              </w:rPr>
            </w:pPr>
          </w:p>
          <w:p w14:paraId="5BCA8C64" w14:textId="77777777" w:rsidR="00F84582" w:rsidRPr="00F84582" w:rsidRDefault="00F84582" w:rsidP="00F84582">
            <w:pPr>
              <w:autoSpaceDE w:val="0"/>
              <w:autoSpaceDN w:val="0"/>
              <w:adjustRightInd w:val="0"/>
              <w:rPr>
                <w:rFonts w:ascii="Times-Roman" w:hAnsi="Times-Roman" w:cs="Times-Roman"/>
                <w:sz w:val="28"/>
                <w:szCs w:val="28"/>
              </w:rPr>
            </w:pPr>
            <w:r w:rsidRPr="00F84582">
              <w:rPr>
                <w:rFonts w:ascii="Times-Roman" w:hAnsi="Times-Roman" w:cs="Times-Roman"/>
                <w:sz w:val="28"/>
                <w:szCs w:val="28"/>
              </w:rPr>
              <w:t>Simulate the following</w:t>
            </w:r>
          </w:p>
          <w:p w14:paraId="0478B9AA" w14:textId="77777777" w:rsidR="00F84582" w:rsidRPr="00F84582" w:rsidRDefault="00F84582" w:rsidP="00F84582">
            <w:pPr>
              <w:autoSpaceDE w:val="0"/>
              <w:autoSpaceDN w:val="0"/>
              <w:adjustRightInd w:val="0"/>
              <w:rPr>
                <w:rFonts w:ascii="Times-Roman" w:hAnsi="Times-Roman" w:cs="Times-Roman"/>
                <w:sz w:val="28"/>
                <w:szCs w:val="28"/>
              </w:rPr>
            </w:pPr>
            <w:r w:rsidRPr="00F84582">
              <w:rPr>
                <w:rFonts w:ascii="Times-Roman" w:hAnsi="Times-Roman" w:cs="Times-Roman"/>
                <w:sz w:val="28"/>
                <w:szCs w:val="28"/>
              </w:rPr>
              <w:t>a) Multiprogramming with a fixed number of tasks (MFT)</w:t>
            </w:r>
          </w:p>
          <w:p w14:paraId="2677605D" w14:textId="77777777" w:rsidR="00F84582" w:rsidRPr="00BA449E" w:rsidRDefault="00F84582" w:rsidP="00F84582">
            <w:pPr>
              <w:rPr>
                <w:b/>
                <w:bCs/>
                <w:sz w:val="28"/>
                <w:szCs w:val="28"/>
                <w:u w:val="single"/>
              </w:rPr>
            </w:pPr>
            <w:r w:rsidRPr="00F84582">
              <w:rPr>
                <w:rFonts w:ascii="Times-Roman" w:hAnsi="Times-Roman" w:cs="Times-Roman"/>
                <w:sz w:val="28"/>
                <w:szCs w:val="28"/>
              </w:rPr>
              <w:t>b) Multiprogramming with a variable number of tasks (MVT)</w:t>
            </w:r>
          </w:p>
        </w:tc>
        <w:tc>
          <w:tcPr>
            <w:tcW w:w="1336" w:type="dxa"/>
          </w:tcPr>
          <w:p w14:paraId="4CB88CB4" w14:textId="77777777" w:rsidR="00F84582" w:rsidRDefault="00F84582" w:rsidP="00F84582">
            <w:pPr>
              <w:rPr>
                <w:b/>
                <w:bCs/>
                <w:sz w:val="28"/>
                <w:szCs w:val="28"/>
                <w:u w:val="single"/>
              </w:rPr>
            </w:pPr>
          </w:p>
          <w:p w14:paraId="5EFAA2B7" w14:textId="77777777" w:rsidR="00F84582" w:rsidRPr="00BA449E" w:rsidRDefault="00F84582" w:rsidP="00F84582">
            <w:pPr>
              <w:jc w:val="center"/>
              <w:rPr>
                <w:sz w:val="28"/>
                <w:szCs w:val="28"/>
              </w:rPr>
            </w:pPr>
            <w:r>
              <w:rPr>
                <w:sz w:val="28"/>
                <w:szCs w:val="28"/>
              </w:rPr>
              <w:t>31 – 37</w:t>
            </w:r>
          </w:p>
        </w:tc>
        <w:tc>
          <w:tcPr>
            <w:tcW w:w="2065" w:type="dxa"/>
          </w:tcPr>
          <w:p w14:paraId="504131B4" w14:textId="77777777" w:rsidR="00F84582" w:rsidRDefault="00F84582" w:rsidP="00F84582">
            <w:pPr>
              <w:rPr>
                <w:b/>
                <w:bCs/>
                <w:sz w:val="28"/>
                <w:szCs w:val="28"/>
                <w:u w:val="single"/>
              </w:rPr>
            </w:pPr>
          </w:p>
        </w:tc>
      </w:tr>
      <w:tr w:rsidR="00F84582" w14:paraId="394FB8D1" w14:textId="77777777" w:rsidTr="00F84582">
        <w:trPr>
          <w:trHeight w:val="1157"/>
        </w:trPr>
        <w:tc>
          <w:tcPr>
            <w:tcW w:w="1267" w:type="dxa"/>
          </w:tcPr>
          <w:p w14:paraId="14D16DE5" w14:textId="77777777" w:rsidR="00F84582" w:rsidRDefault="00F84582" w:rsidP="00F84582">
            <w:pPr>
              <w:autoSpaceDE w:val="0"/>
              <w:autoSpaceDN w:val="0"/>
              <w:adjustRightInd w:val="0"/>
              <w:jc w:val="center"/>
              <w:rPr>
                <w:rFonts w:ascii="Times-Roman" w:hAnsi="Times-Roman" w:cs="Times-Roman"/>
                <w:sz w:val="24"/>
                <w:szCs w:val="24"/>
              </w:rPr>
            </w:pPr>
          </w:p>
          <w:p w14:paraId="41719C52" w14:textId="77777777" w:rsidR="00F84582" w:rsidRPr="002E4DBE" w:rsidRDefault="00F84582" w:rsidP="00F84582">
            <w:pPr>
              <w:jc w:val="center"/>
              <w:rPr>
                <w:rFonts w:ascii="Times-Roman" w:hAnsi="Times-Roman" w:cs="Times-Roman"/>
                <w:sz w:val="24"/>
                <w:szCs w:val="24"/>
              </w:rPr>
            </w:pPr>
            <w:r w:rsidRPr="002E4DBE">
              <w:rPr>
                <w:rFonts w:ascii="Times-Roman" w:hAnsi="Times-Roman" w:cs="Times-Roman"/>
                <w:sz w:val="28"/>
                <w:szCs w:val="28"/>
              </w:rPr>
              <w:t>4.)</w:t>
            </w:r>
          </w:p>
        </w:tc>
        <w:tc>
          <w:tcPr>
            <w:tcW w:w="1372" w:type="dxa"/>
          </w:tcPr>
          <w:p w14:paraId="3E86BD1F" w14:textId="77777777" w:rsidR="00F84582" w:rsidRDefault="00F84582" w:rsidP="00F84582">
            <w:pPr>
              <w:autoSpaceDE w:val="0"/>
              <w:autoSpaceDN w:val="0"/>
              <w:adjustRightInd w:val="0"/>
              <w:rPr>
                <w:rFonts w:ascii="Times-Roman" w:hAnsi="Times-Roman" w:cs="Times-Roman"/>
                <w:sz w:val="24"/>
                <w:szCs w:val="24"/>
              </w:rPr>
            </w:pPr>
          </w:p>
        </w:tc>
        <w:tc>
          <w:tcPr>
            <w:tcW w:w="4030" w:type="dxa"/>
          </w:tcPr>
          <w:p w14:paraId="5212251A" w14:textId="77777777" w:rsidR="00F84582" w:rsidRPr="00F84582" w:rsidRDefault="00F84582" w:rsidP="00F84582">
            <w:pPr>
              <w:autoSpaceDE w:val="0"/>
              <w:autoSpaceDN w:val="0"/>
              <w:adjustRightInd w:val="0"/>
              <w:rPr>
                <w:rFonts w:ascii="Times-Roman" w:hAnsi="Times-Roman" w:cs="Times-Roman"/>
                <w:sz w:val="28"/>
                <w:szCs w:val="28"/>
              </w:rPr>
            </w:pPr>
          </w:p>
          <w:p w14:paraId="1D26444B" w14:textId="77777777" w:rsidR="00F84582" w:rsidRDefault="00F84582" w:rsidP="00F84582">
            <w:pPr>
              <w:autoSpaceDE w:val="0"/>
              <w:autoSpaceDN w:val="0"/>
              <w:adjustRightInd w:val="0"/>
              <w:rPr>
                <w:b/>
                <w:bCs/>
                <w:sz w:val="28"/>
                <w:szCs w:val="28"/>
                <w:u w:val="single"/>
              </w:rPr>
            </w:pPr>
            <w:r w:rsidRPr="00F84582">
              <w:rPr>
                <w:rFonts w:ascii="Times-Roman" w:hAnsi="Times-Roman" w:cs="Times-Roman"/>
                <w:sz w:val="28"/>
                <w:szCs w:val="28"/>
              </w:rPr>
              <w:t>Simulate Bankers Algorithm for Dead Lock Avoidance</w:t>
            </w:r>
          </w:p>
        </w:tc>
        <w:tc>
          <w:tcPr>
            <w:tcW w:w="1336" w:type="dxa"/>
          </w:tcPr>
          <w:p w14:paraId="6016AFA9" w14:textId="77777777" w:rsidR="00F84582" w:rsidRDefault="00F84582" w:rsidP="00F84582">
            <w:pPr>
              <w:rPr>
                <w:b/>
                <w:bCs/>
                <w:sz w:val="28"/>
                <w:szCs w:val="28"/>
                <w:u w:val="single"/>
              </w:rPr>
            </w:pPr>
          </w:p>
          <w:p w14:paraId="615DCBFF" w14:textId="77777777" w:rsidR="00F84582" w:rsidRPr="00301E23" w:rsidRDefault="00F84582" w:rsidP="00F84582">
            <w:pPr>
              <w:jc w:val="center"/>
              <w:rPr>
                <w:sz w:val="28"/>
                <w:szCs w:val="28"/>
              </w:rPr>
            </w:pPr>
            <w:r>
              <w:rPr>
                <w:sz w:val="28"/>
                <w:szCs w:val="28"/>
              </w:rPr>
              <w:t xml:space="preserve">38 </w:t>
            </w:r>
            <w:r w:rsidR="00AC2E53">
              <w:rPr>
                <w:sz w:val="28"/>
                <w:szCs w:val="28"/>
              </w:rPr>
              <w:t>–</w:t>
            </w:r>
            <w:r>
              <w:rPr>
                <w:sz w:val="28"/>
                <w:szCs w:val="28"/>
              </w:rPr>
              <w:t xml:space="preserve"> </w:t>
            </w:r>
            <w:r w:rsidR="00AC2E53">
              <w:rPr>
                <w:sz w:val="28"/>
                <w:szCs w:val="28"/>
              </w:rPr>
              <w:t>42</w:t>
            </w:r>
          </w:p>
        </w:tc>
        <w:tc>
          <w:tcPr>
            <w:tcW w:w="2065" w:type="dxa"/>
          </w:tcPr>
          <w:p w14:paraId="6667DB2A" w14:textId="77777777" w:rsidR="00F84582" w:rsidRDefault="00F84582" w:rsidP="00F84582">
            <w:pPr>
              <w:rPr>
                <w:b/>
                <w:bCs/>
                <w:sz w:val="28"/>
                <w:szCs w:val="28"/>
                <w:u w:val="single"/>
              </w:rPr>
            </w:pPr>
          </w:p>
        </w:tc>
      </w:tr>
      <w:tr w:rsidR="00F84582" w14:paraId="30E26ED6" w14:textId="77777777" w:rsidTr="00F84582">
        <w:trPr>
          <w:trHeight w:val="1067"/>
        </w:trPr>
        <w:tc>
          <w:tcPr>
            <w:tcW w:w="1267" w:type="dxa"/>
          </w:tcPr>
          <w:p w14:paraId="42720C9B" w14:textId="77777777" w:rsidR="00F84582" w:rsidRDefault="00F84582" w:rsidP="00F84582">
            <w:pPr>
              <w:autoSpaceDE w:val="0"/>
              <w:autoSpaceDN w:val="0"/>
              <w:adjustRightInd w:val="0"/>
              <w:jc w:val="center"/>
              <w:rPr>
                <w:rFonts w:ascii="Times-Roman" w:hAnsi="Times-Roman" w:cs="Times-Roman"/>
                <w:sz w:val="28"/>
                <w:szCs w:val="28"/>
              </w:rPr>
            </w:pPr>
          </w:p>
          <w:p w14:paraId="2C5A789E" w14:textId="77777777" w:rsidR="00F84582" w:rsidRPr="002E4DBE" w:rsidRDefault="00F84582" w:rsidP="00F84582">
            <w:pPr>
              <w:jc w:val="center"/>
              <w:rPr>
                <w:rFonts w:ascii="Times-Roman" w:hAnsi="Times-Roman" w:cs="Times-Roman"/>
                <w:sz w:val="28"/>
                <w:szCs w:val="28"/>
              </w:rPr>
            </w:pPr>
            <w:r>
              <w:rPr>
                <w:rFonts w:ascii="Times-Roman" w:hAnsi="Times-Roman" w:cs="Times-Roman"/>
                <w:sz w:val="28"/>
                <w:szCs w:val="28"/>
              </w:rPr>
              <w:t>5.)</w:t>
            </w:r>
          </w:p>
        </w:tc>
        <w:tc>
          <w:tcPr>
            <w:tcW w:w="1372" w:type="dxa"/>
          </w:tcPr>
          <w:p w14:paraId="25D204DD" w14:textId="77777777" w:rsidR="00F84582" w:rsidRDefault="00F84582" w:rsidP="00F84582">
            <w:pPr>
              <w:autoSpaceDE w:val="0"/>
              <w:autoSpaceDN w:val="0"/>
              <w:adjustRightInd w:val="0"/>
              <w:rPr>
                <w:rFonts w:ascii="Times-Roman" w:hAnsi="Times-Roman" w:cs="Times-Roman"/>
                <w:sz w:val="28"/>
                <w:szCs w:val="28"/>
              </w:rPr>
            </w:pPr>
          </w:p>
        </w:tc>
        <w:tc>
          <w:tcPr>
            <w:tcW w:w="4030" w:type="dxa"/>
          </w:tcPr>
          <w:p w14:paraId="0511665C" w14:textId="77777777" w:rsidR="00F84582" w:rsidRDefault="00F84582" w:rsidP="00F84582">
            <w:pPr>
              <w:autoSpaceDE w:val="0"/>
              <w:autoSpaceDN w:val="0"/>
              <w:adjustRightInd w:val="0"/>
              <w:rPr>
                <w:rFonts w:ascii="Times-Roman" w:hAnsi="Times-Roman" w:cs="Times-Roman"/>
                <w:sz w:val="28"/>
                <w:szCs w:val="28"/>
              </w:rPr>
            </w:pPr>
          </w:p>
          <w:p w14:paraId="07908342" w14:textId="77777777" w:rsidR="00F84582" w:rsidRDefault="00F84582" w:rsidP="00F84582">
            <w:pPr>
              <w:autoSpaceDE w:val="0"/>
              <w:autoSpaceDN w:val="0"/>
              <w:adjustRightInd w:val="0"/>
              <w:rPr>
                <w:b/>
                <w:bCs/>
                <w:sz w:val="28"/>
                <w:szCs w:val="28"/>
                <w:u w:val="single"/>
              </w:rPr>
            </w:pPr>
            <w:r w:rsidRPr="00F84582">
              <w:rPr>
                <w:rFonts w:ascii="Times-Roman" w:hAnsi="Times-Roman" w:cs="Times-Roman"/>
                <w:sz w:val="28"/>
                <w:szCs w:val="28"/>
              </w:rPr>
              <w:t>Simulate Bankers Algorithm for Dead Lock Prevention.</w:t>
            </w:r>
          </w:p>
        </w:tc>
        <w:tc>
          <w:tcPr>
            <w:tcW w:w="1336" w:type="dxa"/>
          </w:tcPr>
          <w:p w14:paraId="4E08386B" w14:textId="77777777" w:rsidR="00F84582" w:rsidRDefault="00F84582" w:rsidP="00F84582">
            <w:pPr>
              <w:rPr>
                <w:b/>
                <w:bCs/>
                <w:sz w:val="28"/>
                <w:szCs w:val="28"/>
                <w:u w:val="single"/>
              </w:rPr>
            </w:pPr>
          </w:p>
          <w:p w14:paraId="2C69389D" w14:textId="77777777" w:rsidR="00F84582" w:rsidRPr="00301E23" w:rsidRDefault="00AC2E53" w:rsidP="00F84582">
            <w:pPr>
              <w:jc w:val="center"/>
              <w:rPr>
                <w:sz w:val="28"/>
                <w:szCs w:val="28"/>
              </w:rPr>
            </w:pPr>
            <w:r>
              <w:rPr>
                <w:sz w:val="28"/>
                <w:szCs w:val="28"/>
              </w:rPr>
              <w:t>43</w:t>
            </w:r>
            <w:r w:rsidR="00F84582">
              <w:rPr>
                <w:sz w:val="28"/>
                <w:szCs w:val="28"/>
              </w:rPr>
              <w:t xml:space="preserve"> -</w:t>
            </w:r>
            <w:r>
              <w:rPr>
                <w:sz w:val="28"/>
                <w:szCs w:val="28"/>
              </w:rPr>
              <w:t xml:space="preserve"> 50</w:t>
            </w:r>
            <w:r w:rsidR="00F84582">
              <w:rPr>
                <w:sz w:val="28"/>
                <w:szCs w:val="28"/>
              </w:rPr>
              <w:t xml:space="preserve"> </w:t>
            </w:r>
          </w:p>
        </w:tc>
        <w:tc>
          <w:tcPr>
            <w:tcW w:w="2065" w:type="dxa"/>
          </w:tcPr>
          <w:p w14:paraId="5BADAD69" w14:textId="77777777" w:rsidR="00F84582" w:rsidRDefault="00F84582" w:rsidP="00F84582">
            <w:pPr>
              <w:rPr>
                <w:b/>
                <w:bCs/>
                <w:sz w:val="28"/>
                <w:szCs w:val="28"/>
                <w:u w:val="single"/>
              </w:rPr>
            </w:pPr>
          </w:p>
        </w:tc>
      </w:tr>
      <w:tr w:rsidR="00F84582" w14:paraId="5E37EECF" w14:textId="77777777" w:rsidTr="00F84582">
        <w:trPr>
          <w:trHeight w:val="1157"/>
        </w:trPr>
        <w:tc>
          <w:tcPr>
            <w:tcW w:w="1267" w:type="dxa"/>
          </w:tcPr>
          <w:p w14:paraId="79C2CB79" w14:textId="77777777" w:rsidR="00F84582" w:rsidRDefault="00F84582" w:rsidP="00F84582">
            <w:pPr>
              <w:jc w:val="center"/>
              <w:rPr>
                <w:b/>
                <w:bCs/>
                <w:sz w:val="28"/>
                <w:szCs w:val="28"/>
                <w:u w:val="single"/>
              </w:rPr>
            </w:pPr>
          </w:p>
          <w:p w14:paraId="4104E8F4" w14:textId="77777777" w:rsidR="00F84582" w:rsidRPr="002E4DBE" w:rsidRDefault="00F84582" w:rsidP="00F84582">
            <w:pPr>
              <w:jc w:val="center"/>
              <w:rPr>
                <w:sz w:val="28"/>
                <w:szCs w:val="28"/>
              </w:rPr>
            </w:pPr>
            <w:r>
              <w:rPr>
                <w:sz w:val="28"/>
                <w:szCs w:val="28"/>
              </w:rPr>
              <w:t>6.)</w:t>
            </w:r>
          </w:p>
        </w:tc>
        <w:tc>
          <w:tcPr>
            <w:tcW w:w="1372" w:type="dxa"/>
          </w:tcPr>
          <w:p w14:paraId="7469A630" w14:textId="77777777" w:rsidR="00F84582" w:rsidRDefault="00F84582" w:rsidP="00F84582">
            <w:pPr>
              <w:rPr>
                <w:b/>
                <w:bCs/>
                <w:sz w:val="28"/>
                <w:szCs w:val="28"/>
                <w:u w:val="single"/>
              </w:rPr>
            </w:pPr>
          </w:p>
        </w:tc>
        <w:tc>
          <w:tcPr>
            <w:tcW w:w="4030" w:type="dxa"/>
          </w:tcPr>
          <w:p w14:paraId="14197F91" w14:textId="77777777" w:rsidR="00F84582" w:rsidRDefault="00F84582" w:rsidP="00F84582">
            <w:pPr>
              <w:rPr>
                <w:b/>
                <w:bCs/>
                <w:sz w:val="28"/>
                <w:szCs w:val="28"/>
                <w:u w:val="single"/>
              </w:rPr>
            </w:pPr>
          </w:p>
          <w:p w14:paraId="313FA888" w14:textId="77777777" w:rsidR="00F84582" w:rsidRPr="00F84582" w:rsidRDefault="00F84582" w:rsidP="00F84582">
            <w:pPr>
              <w:autoSpaceDE w:val="0"/>
              <w:autoSpaceDN w:val="0"/>
              <w:adjustRightInd w:val="0"/>
              <w:rPr>
                <w:rFonts w:ascii="Times-Roman" w:hAnsi="Times-Roman" w:cs="Times-Roman"/>
                <w:sz w:val="28"/>
                <w:szCs w:val="28"/>
              </w:rPr>
            </w:pPr>
            <w:r w:rsidRPr="00F84582">
              <w:rPr>
                <w:rFonts w:ascii="Times-Roman" w:hAnsi="Times-Roman" w:cs="Times-Roman"/>
                <w:sz w:val="28"/>
                <w:szCs w:val="28"/>
              </w:rPr>
              <w:t>Simulate the following page replacement algorithms.</w:t>
            </w:r>
          </w:p>
          <w:p w14:paraId="72312E7D" w14:textId="77777777" w:rsidR="00F84582" w:rsidRDefault="00F84582" w:rsidP="00F84582">
            <w:pPr>
              <w:autoSpaceDE w:val="0"/>
              <w:autoSpaceDN w:val="0"/>
              <w:adjustRightInd w:val="0"/>
              <w:rPr>
                <w:b/>
                <w:bCs/>
                <w:sz w:val="28"/>
                <w:szCs w:val="28"/>
                <w:u w:val="single"/>
              </w:rPr>
            </w:pPr>
            <w:r w:rsidRPr="00F84582">
              <w:rPr>
                <w:rFonts w:ascii="Times-Roman" w:hAnsi="Times-Roman" w:cs="Times-Roman"/>
                <w:sz w:val="28"/>
                <w:szCs w:val="28"/>
              </w:rPr>
              <w:t>a) FIFO b) LRU c) LFU</w:t>
            </w:r>
          </w:p>
        </w:tc>
        <w:tc>
          <w:tcPr>
            <w:tcW w:w="1336" w:type="dxa"/>
          </w:tcPr>
          <w:p w14:paraId="63D15D61" w14:textId="77777777" w:rsidR="00F84582" w:rsidRDefault="00F84582" w:rsidP="00F84582">
            <w:pPr>
              <w:rPr>
                <w:b/>
                <w:bCs/>
                <w:sz w:val="28"/>
                <w:szCs w:val="28"/>
                <w:u w:val="single"/>
              </w:rPr>
            </w:pPr>
          </w:p>
          <w:p w14:paraId="71F848B2" w14:textId="77777777" w:rsidR="00F84582" w:rsidRPr="00301E23" w:rsidRDefault="00AC2E53" w:rsidP="00F84582">
            <w:pPr>
              <w:jc w:val="center"/>
              <w:rPr>
                <w:sz w:val="28"/>
                <w:szCs w:val="28"/>
              </w:rPr>
            </w:pPr>
            <w:r>
              <w:rPr>
                <w:sz w:val="28"/>
                <w:szCs w:val="28"/>
              </w:rPr>
              <w:t>5</w:t>
            </w:r>
            <w:r w:rsidR="00F84582">
              <w:rPr>
                <w:sz w:val="28"/>
                <w:szCs w:val="28"/>
              </w:rPr>
              <w:t xml:space="preserve">1 - </w:t>
            </w:r>
            <w:r>
              <w:rPr>
                <w:sz w:val="28"/>
                <w:szCs w:val="28"/>
              </w:rPr>
              <w:t>60</w:t>
            </w:r>
          </w:p>
        </w:tc>
        <w:tc>
          <w:tcPr>
            <w:tcW w:w="2065" w:type="dxa"/>
          </w:tcPr>
          <w:p w14:paraId="5D09DB89" w14:textId="77777777" w:rsidR="00F84582" w:rsidRDefault="00F84582" w:rsidP="00F84582">
            <w:pPr>
              <w:rPr>
                <w:b/>
                <w:bCs/>
                <w:sz w:val="28"/>
                <w:szCs w:val="28"/>
                <w:u w:val="single"/>
              </w:rPr>
            </w:pPr>
          </w:p>
        </w:tc>
      </w:tr>
      <w:tr w:rsidR="00F84582" w14:paraId="17FCE5D9" w14:textId="77777777" w:rsidTr="00F84582">
        <w:trPr>
          <w:trHeight w:val="1157"/>
        </w:trPr>
        <w:tc>
          <w:tcPr>
            <w:tcW w:w="1267" w:type="dxa"/>
          </w:tcPr>
          <w:p w14:paraId="22D16573" w14:textId="77777777" w:rsidR="00F84582" w:rsidRDefault="00F84582" w:rsidP="00F84582">
            <w:pPr>
              <w:autoSpaceDE w:val="0"/>
              <w:autoSpaceDN w:val="0"/>
              <w:adjustRightInd w:val="0"/>
              <w:jc w:val="center"/>
              <w:rPr>
                <w:rFonts w:ascii="Times-Roman" w:hAnsi="Times-Roman" w:cs="Times-Roman"/>
                <w:sz w:val="28"/>
                <w:szCs w:val="28"/>
              </w:rPr>
            </w:pPr>
          </w:p>
          <w:p w14:paraId="562DB5FB" w14:textId="77777777" w:rsidR="00F84582" w:rsidRPr="002E4DBE" w:rsidRDefault="00F84582" w:rsidP="00F84582">
            <w:pPr>
              <w:jc w:val="center"/>
              <w:rPr>
                <w:rFonts w:ascii="Times-Roman" w:hAnsi="Times-Roman" w:cs="Times-Roman"/>
                <w:sz w:val="28"/>
                <w:szCs w:val="28"/>
              </w:rPr>
            </w:pPr>
            <w:r>
              <w:rPr>
                <w:rFonts w:ascii="Times-Roman" w:hAnsi="Times-Roman" w:cs="Times-Roman"/>
                <w:sz w:val="28"/>
                <w:szCs w:val="28"/>
              </w:rPr>
              <w:t>7.)</w:t>
            </w:r>
          </w:p>
        </w:tc>
        <w:tc>
          <w:tcPr>
            <w:tcW w:w="1372" w:type="dxa"/>
          </w:tcPr>
          <w:p w14:paraId="32AB49C8" w14:textId="77777777" w:rsidR="00F84582" w:rsidRDefault="00F84582" w:rsidP="00F84582">
            <w:pPr>
              <w:autoSpaceDE w:val="0"/>
              <w:autoSpaceDN w:val="0"/>
              <w:adjustRightInd w:val="0"/>
              <w:rPr>
                <w:rFonts w:ascii="Times-Roman" w:hAnsi="Times-Roman" w:cs="Times-Roman"/>
                <w:sz w:val="28"/>
                <w:szCs w:val="28"/>
              </w:rPr>
            </w:pPr>
          </w:p>
        </w:tc>
        <w:tc>
          <w:tcPr>
            <w:tcW w:w="4030" w:type="dxa"/>
          </w:tcPr>
          <w:p w14:paraId="703A5133" w14:textId="77777777" w:rsidR="00F84582" w:rsidRDefault="00F84582" w:rsidP="00F84582">
            <w:pPr>
              <w:autoSpaceDE w:val="0"/>
              <w:autoSpaceDN w:val="0"/>
              <w:adjustRightInd w:val="0"/>
              <w:rPr>
                <w:rFonts w:ascii="Times-Roman" w:hAnsi="Times-Roman" w:cs="Times-Roman"/>
                <w:sz w:val="28"/>
                <w:szCs w:val="28"/>
              </w:rPr>
            </w:pPr>
          </w:p>
          <w:p w14:paraId="0849FFAD" w14:textId="77777777" w:rsidR="00F84582" w:rsidRPr="00F84582" w:rsidRDefault="00F84582" w:rsidP="00F84582">
            <w:pPr>
              <w:autoSpaceDE w:val="0"/>
              <w:autoSpaceDN w:val="0"/>
              <w:adjustRightInd w:val="0"/>
              <w:rPr>
                <w:rFonts w:ascii="Times-Roman" w:hAnsi="Times-Roman" w:cs="Times-Roman"/>
                <w:sz w:val="28"/>
                <w:szCs w:val="28"/>
              </w:rPr>
            </w:pPr>
            <w:r w:rsidRPr="00F84582">
              <w:rPr>
                <w:rFonts w:ascii="Times-Roman" w:hAnsi="Times-Roman" w:cs="Times-Roman"/>
                <w:sz w:val="28"/>
                <w:szCs w:val="28"/>
              </w:rPr>
              <w:t>Simulate the following File allocation strategies</w:t>
            </w:r>
            <w:r>
              <w:rPr>
                <w:rFonts w:ascii="Times-Roman" w:hAnsi="Times-Roman" w:cs="Times-Roman"/>
                <w:sz w:val="28"/>
                <w:szCs w:val="28"/>
              </w:rPr>
              <w:t xml:space="preserve"> </w:t>
            </w:r>
            <w:r w:rsidRPr="00F84582">
              <w:rPr>
                <w:rFonts w:ascii="Times-Roman" w:hAnsi="Times-Roman" w:cs="Times-Roman"/>
                <w:sz w:val="28"/>
                <w:szCs w:val="28"/>
              </w:rPr>
              <w:t>a) Sequenced b) Indexed c) Linked</w:t>
            </w:r>
          </w:p>
        </w:tc>
        <w:tc>
          <w:tcPr>
            <w:tcW w:w="1336" w:type="dxa"/>
          </w:tcPr>
          <w:p w14:paraId="19E243ED" w14:textId="77777777" w:rsidR="00F84582" w:rsidRDefault="00F84582" w:rsidP="00F84582">
            <w:pPr>
              <w:rPr>
                <w:b/>
                <w:bCs/>
                <w:sz w:val="28"/>
                <w:szCs w:val="28"/>
                <w:u w:val="single"/>
              </w:rPr>
            </w:pPr>
          </w:p>
          <w:p w14:paraId="185497CB" w14:textId="77777777" w:rsidR="00F84582" w:rsidRPr="00301E23" w:rsidRDefault="00AC2E53" w:rsidP="00F84582">
            <w:pPr>
              <w:jc w:val="center"/>
              <w:rPr>
                <w:sz w:val="28"/>
                <w:szCs w:val="28"/>
              </w:rPr>
            </w:pPr>
            <w:r>
              <w:rPr>
                <w:sz w:val="28"/>
                <w:szCs w:val="28"/>
              </w:rPr>
              <w:t>61</w:t>
            </w:r>
            <w:r w:rsidR="00F84582">
              <w:rPr>
                <w:sz w:val="28"/>
                <w:szCs w:val="28"/>
              </w:rPr>
              <w:t xml:space="preserve"> - </w:t>
            </w:r>
            <w:r>
              <w:rPr>
                <w:sz w:val="28"/>
                <w:szCs w:val="28"/>
              </w:rPr>
              <w:t>71</w:t>
            </w:r>
          </w:p>
        </w:tc>
        <w:tc>
          <w:tcPr>
            <w:tcW w:w="2065" w:type="dxa"/>
          </w:tcPr>
          <w:p w14:paraId="004FFF2C" w14:textId="77777777" w:rsidR="00F84582" w:rsidRDefault="00F84582" w:rsidP="00F84582">
            <w:pPr>
              <w:rPr>
                <w:b/>
                <w:bCs/>
                <w:sz w:val="28"/>
                <w:szCs w:val="28"/>
                <w:u w:val="single"/>
              </w:rPr>
            </w:pPr>
          </w:p>
        </w:tc>
      </w:tr>
    </w:tbl>
    <w:p w14:paraId="5C0A6569" w14:textId="77777777" w:rsidR="00427E5E" w:rsidRDefault="0061698F" w:rsidP="00427E5E">
      <w:pPr>
        <w:autoSpaceDE w:val="0"/>
        <w:autoSpaceDN w:val="0"/>
        <w:adjustRightInd w:val="0"/>
        <w:spacing w:after="0" w:line="240" w:lineRule="auto"/>
        <w:rPr>
          <w:rFonts w:ascii="Arial" w:hAnsi="Arial" w:cs="Arial"/>
          <w:b/>
          <w:bCs/>
          <w:sz w:val="24"/>
          <w:szCs w:val="24"/>
        </w:rPr>
      </w:pPr>
      <w:r w:rsidRPr="0061698F">
        <w:rPr>
          <w:sz w:val="28"/>
          <w:szCs w:val="28"/>
          <w:u w:val="single"/>
        </w:rPr>
        <w:lastRenderedPageBreak/>
        <w:t>EXERCISE-1:</w:t>
      </w:r>
      <w:r>
        <w:rPr>
          <w:sz w:val="28"/>
          <w:szCs w:val="28"/>
        </w:rPr>
        <w:t xml:space="preserve"> </w:t>
      </w:r>
      <w:r>
        <w:rPr>
          <w:rFonts w:ascii="Times-Roman" w:hAnsi="Times-Roman" w:cs="Times-Roman"/>
          <w:sz w:val="24"/>
          <w:szCs w:val="24"/>
        </w:rPr>
        <w:t xml:space="preserve"> </w:t>
      </w:r>
      <w:r w:rsidRPr="0061698F">
        <w:rPr>
          <w:rFonts w:ascii="Arial" w:hAnsi="Arial" w:cs="Arial"/>
          <w:b/>
          <w:bCs/>
          <w:sz w:val="24"/>
          <w:szCs w:val="24"/>
        </w:rPr>
        <w:t>Simulate the following CPU scheduling algorithms</w:t>
      </w:r>
      <w:r>
        <w:rPr>
          <w:rFonts w:ascii="Arial" w:hAnsi="Arial" w:cs="Arial"/>
          <w:b/>
          <w:bCs/>
          <w:sz w:val="24"/>
          <w:szCs w:val="24"/>
        </w:rPr>
        <w:t>:</w:t>
      </w:r>
    </w:p>
    <w:p w14:paraId="15E16277" w14:textId="77777777" w:rsidR="00AB116D" w:rsidRPr="00AB116D" w:rsidRDefault="00AB116D" w:rsidP="00427E5E">
      <w:pPr>
        <w:autoSpaceDE w:val="0"/>
        <w:autoSpaceDN w:val="0"/>
        <w:adjustRightInd w:val="0"/>
        <w:spacing w:after="0" w:line="240" w:lineRule="auto"/>
        <w:rPr>
          <w:rFonts w:ascii="Arial" w:hAnsi="Arial" w:cs="Arial"/>
          <w:b/>
          <w:bCs/>
          <w:sz w:val="28"/>
          <w:szCs w:val="28"/>
        </w:rPr>
      </w:pPr>
      <w:r w:rsidRPr="00AB116D">
        <w:rPr>
          <w:rFonts w:ascii="Arial" w:hAnsi="Arial" w:cs="Arial"/>
          <w:b/>
          <w:bCs/>
          <w:sz w:val="28"/>
          <w:szCs w:val="28"/>
        </w:rPr>
        <w:t xml:space="preserve">                       </w:t>
      </w:r>
      <w:r w:rsidRPr="00AB116D">
        <w:rPr>
          <w:rFonts w:ascii="Times-Roman" w:hAnsi="Times-Roman" w:cs="Times-Roman"/>
          <w:b/>
          <w:bCs/>
          <w:sz w:val="28"/>
          <w:szCs w:val="28"/>
        </w:rPr>
        <w:t>a) FCFS b) SJF c) Round Robin d) Priority</w:t>
      </w:r>
    </w:p>
    <w:p w14:paraId="028B3BD0" w14:textId="77777777" w:rsidR="00427E5E" w:rsidRDefault="00427E5E" w:rsidP="00427E5E">
      <w:pPr>
        <w:autoSpaceDE w:val="0"/>
        <w:autoSpaceDN w:val="0"/>
        <w:adjustRightInd w:val="0"/>
        <w:spacing w:after="0" w:line="240" w:lineRule="auto"/>
        <w:rPr>
          <w:rFonts w:ascii="Arial" w:hAnsi="Arial" w:cs="Arial"/>
          <w:b/>
          <w:bCs/>
          <w:sz w:val="24"/>
          <w:szCs w:val="24"/>
        </w:rPr>
      </w:pPr>
    </w:p>
    <w:p w14:paraId="3282401A" w14:textId="77777777" w:rsidR="00427E5E" w:rsidRDefault="00095483" w:rsidP="00427E5E">
      <w:pPr>
        <w:autoSpaceDE w:val="0"/>
        <w:autoSpaceDN w:val="0"/>
        <w:adjustRightInd w:val="0"/>
        <w:spacing w:after="0" w:line="240" w:lineRule="auto"/>
        <w:rPr>
          <w:sz w:val="28"/>
          <w:szCs w:val="28"/>
        </w:rPr>
      </w:pPr>
      <w:r>
        <w:rPr>
          <w:sz w:val="28"/>
          <w:szCs w:val="28"/>
        </w:rPr>
        <w:t>1a.)</w:t>
      </w:r>
      <w:r w:rsidR="00AE44D9">
        <w:rPr>
          <w:sz w:val="28"/>
          <w:szCs w:val="28"/>
        </w:rPr>
        <w:t xml:space="preserve"> </w:t>
      </w:r>
      <w:r w:rsidR="00AE44D9" w:rsidRPr="00AB116D">
        <w:rPr>
          <w:rFonts w:ascii="Times-Roman" w:hAnsi="Times-Roman" w:cs="Times-Roman"/>
          <w:b/>
          <w:bCs/>
          <w:sz w:val="28"/>
          <w:szCs w:val="28"/>
        </w:rPr>
        <w:t xml:space="preserve"> FCFS</w:t>
      </w:r>
      <w:r w:rsidR="00AE44D9">
        <w:rPr>
          <w:rFonts w:ascii="Times-Roman" w:hAnsi="Times-Roman" w:cs="Times-Roman"/>
          <w:b/>
          <w:bCs/>
          <w:sz w:val="28"/>
          <w:szCs w:val="28"/>
        </w:rPr>
        <w:t>:</w:t>
      </w:r>
    </w:p>
    <w:p w14:paraId="49E1FF5C" w14:textId="77777777" w:rsidR="00095483" w:rsidRPr="00427E5E" w:rsidRDefault="00095483" w:rsidP="00427E5E">
      <w:pPr>
        <w:autoSpaceDE w:val="0"/>
        <w:autoSpaceDN w:val="0"/>
        <w:adjustRightInd w:val="0"/>
        <w:spacing w:after="0" w:line="240" w:lineRule="auto"/>
        <w:rPr>
          <w:rFonts w:ascii="Arial" w:hAnsi="Arial" w:cs="Arial"/>
          <w:b/>
          <w:bCs/>
          <w:sz w:val="24"/>
          <w:szCs w:val="24"/>
        </w:rPr>
      </w:pPr>
      <w:r>
        <w:rPr>
          <w:sz w:val="28"/>
          <w:szCs w:val="28"/>
        </w:rPr>
        <w:t xml:space="preserve"> </w:t>
      </w:r>
    </w:p>
    <w:p w14:paraId="7E0E5C10" w14:textId="77777777" w:rsidR="00095483" w:rsidRDefault="00095483" w:rsidP="00095483">
      <w:pPr>
        <w:rPr>
          <w:sz w:val="28"/>
          <w:szCs w:val="28"/>
        </w:rPr>
      </w:pPr>
      <w:r w:rsidRPr="00095483">
        <w:rPr>
          <w:b/>
          <w:bCs/>
          <w:sz w:val="28"/>
          <w:szCs w:val="28"/>
        </w:rPr>
        <w:t xml:space="preserve">     </w:t>
      </w:r>
      <w:r w:rsidRPr="00095483">
        <w:rPr>
          <w:b/>
          <w:bCs/>
          <w:sz w:val="28"/>
          <w:szCs w:val="28"/>
          <w:u w:val="single"/>
        </w:rPr>
        <w:t>A</w:t>
      </w:r>
      <w:r w:rsidR="00AB116D">
        <w:rPr>
          <w:b/>
          <w:bCs/>
          <w:sz w:val="28"/>
          <w:szCs w:val="28"/>
          <w:u w:val="single"/>
        </w:rPr>
        <w:t>im</w:t>
      </w:r>
      <w:r>
        <w:rPr>
          <w:sz w:val="28"/>
          <w:szCs w:val="28"/>
        </w:rPr>
        <w:t>:    To write a program for implementing FCFS Scheduling algorithm.</w:t>
      </w:r>
    </w:p>
    <w:p w14:paraId="07EEC462" w14:textId="77777777" w:rsidR="00095483" w:rsidRDefault="00095483" w:rsidP="00095483">
      <w:pPr>
        <w:rPr>
          <w:sz w:val="28"/>
          <w:szCs w:val="28"/>
        </w:rPr>
      </w:pPr>
      <w:r w:rsidRPr="00095483">
        <w:rPr>
          <w:b/>
          <w:bCs/>
          <w:sz w:val="28"/>
          <w:szCs w:val="28"/>
        </w:rPr>
        <w:t xml:space="preserve">    </w:t>
      </w:r>
      <w:r w:rsidRPr="00095483">
        <w:rPr>
          <w:b/>
          <w:bCs/>
          <w:sz w:val="28"/>
          <w:szCs w:val="28"/>
          <w:u w:val="single"/>
        </w:rPr>
        <w:t>Definition</w:t>
      </w:r>
      <w:r w:rsidRPr="00095483">
        <w:rPr>
          <w:sz w:val="28"/>
          <w:szCs w:val="28"/>
        </w:rPr>
        <w:t>:</w:t>
      </w:r>
      <w:r>
        <w:rPr>
          <w:sz w:val="28"/>
          <w:szCs w:val="28"/>
        </w:rPr>
        <w:t xml:space="preserve"> FCFS is an operating system scheduling algorithm that automatically</w:t>
      </w:r>
    </w:p>
    <w:p w14:paraId="6DF08CBC" w14:textId="77777777" w:rsidR="00095483" w:rsidRDefault="00095483" w:rsidP="00095483">
      <w:pPr>
        <w:rPr>
          <w:sz w:val="28"/>
          <w:szCs w:val="28"/>
        </w:rPr>
      </w:pPr>
      <w:r>
        <w:rPr>
          <w:sz w:val="28"/>
          <w:szCs w:val="28"/>
        </w:rPr>
        <w:t xml:space="preserve">                        executes queued request and processes in order of their arrival time (A.T).</w:t>
      </w:r>
    </w:p>
    <w:p w14:paraId="4053FDC9" w14:textId="77777777" w:rsidR="00095483" w:rsidRDefault="00095483" w:rsidP="00095483">
      <w:pPr>
        <w:rPr>
          <w:sz w:val="28"/>
          <w:szCs w:val="28"/>
        </w:rPr>
      </w:pPr>
      <w:r>
        <w:rPr>
          <w:sz w:val="28"/>
          <w:szCs w:val="28"/>
        </w:rPr>
        <w:t xml:space="preserve"> </w:t>
      </w:r>
      <w:r w:rsidRPr="00095483">
        <w:rPr>
          <w:b/>
          <w:bCs/>
          <w:sz w:val="28"/>
          <w:szCs w:val="28"/>
          <w:u w:val="single"/>
        </w:rPr>
        <w:t xml:space="preserve"> Algorithm</w:t>
      </w:r>
      <w:r>
        <w:rPr>
          <w:sz w:val="28"/>
          <w:szCs w:val="28"/>
        </w:rPr>
        <w:t xml:space="preserve">:  </w:t>
      </w:r>
    </w:p>
    <w:p w14:paraId="713BDAAA" w14:textId="77777777" w:rsidR="00095483" w:rsidRDefault="00095483" w:rsidP="00095483">
      <w:pPr>
        <w:rPr>
          <w:sz w:val="28"/>
          <w:szCs w:val="28"/>
        </w:rPr>
      </w:pPr>
      <w:r>
        <w:rPr>
          <w:sz w:val="28"/>
          <w:szCs w:val="28"/>
        </w:rPr>
        <w:t>1.) Start the process</w:t>
      </w:r>
    </w:p>
    <w:p w14:paraId="20409303" w14:textId="77777777" w:rsidR="00095483" w:rsidRDefault="00095483" w:rsidP="00095483">
      <w:pPr>
        <w:rPr>
          <w:sz w:val="28"/>
          <w:szCs w:val="28"/>
        </w:rPr>
      </w:pPr>
      <w:r>
        <w:rPr>
          <w:sz w:val="28"/>
          <w:szCs w:val="28"/>
        </w:rPr>
        <w:t>2.) Declare the array size</w:t>
      </w:r>
    </w:p>
    <w:p w14:paraId="68549941" w14:textId="77777777" w:rsidR="00095483" w:rsidRDefault="00095483" w:rsidP="00095483">
      <w:pPr>
        <w:rPr>
          <w:sz w:val="28"/>
          <w:szCs w:val="28"/>
        </w:rPr>
      </w:pPr>
      <w:r>
        <w:rPr>
          <w:sz w:val="28"/>
          <w:szCs w:val="28"/>
        </w:rPr>
        <w:t>3.) Get the number of elements to be inserted</w:t>
      </w:r>
    </w:p>
    <w:p w14:paraId="1088312D" w14:textId="77777777" w:rsidR="00B9145E" w:rsidRDefault="00095483" w:rsidP="00095483">
      <w:pPr>
        <w:rPr>
          <w:sz w:val="28"/>
          <w:szCs w:val="28"/>
        </w:rPr>
      </w:pPr>
      <w:r>
        <w:rPr>
          <w:sz w:val="28"/>
          <w:szCs w:val="28"/>
        </w:rPr>
        <w:t xml:space="preserve">4.)  </w:t>
      </w:r>
      <w:r w:rsidR="00B9145E">
        <w:rPr>
          <w:sz w:val="28"/>
          <w:szCs w:val="28"/>
        </w:rPr>
        <w:t>Select the process that arrived first in the ready queue</w:t>
      </w:r>
    </w:p>
    <w:p w14:paraId="53D347AA" w14:textId="77777777" w:rsidR="00B9145E" w:rsidRDefault="00B9145E" w:rsidP="00095483">
      <w:pPr>
        <w:rPr>
          <w:sz w:val="28"/>
          <w:szCs w:val="28"/>
        </w:rPr>
      </w:pPr>
      <w:r>
        <w:rPr>
          <w:sz w:val="28"/>
          <w:szCs w:val="28"/>
        </w:rPr>
        <w:t>5.) Make the average waiting the length of the next process</w:t>
      </w:r>
    </w:p>
    <w:p w14:paraId="6B712710" w14:textId="77777777" w:rsidR="00B9145E" w:rsidRDefault="00B9145E" w:rsidP="00095483">
      <w:pPr>
        <w:rPr>
          <w:sz w:val="28"/>
          <w:szCs w:val="28"/>
        </w:rPr>
      </w:pPr>
      <w:r>
        <w:rPr>
          <w:sz w:val="28"/>
          <w:szCs w:val="28"/>
        </w:rPr>
        <w:t>6.) Start with the first process from its selection as above and let other process to be in queue</w:t>
      </w:r>
    </w:p>
    <w:p w14:paraId="6EF476A3" w14:textId="77777777" w:rsidR="00B9145E" w:rsidRDefault="00B9145E" w:rsidP="00095483">
      <w:pPr>
        <w:rPr>
          <w:sz w:val="28"/>
          <w:szCs w:val="28"/>
        </w:rPr>
      </w:pPr>
      <w:r>
        <w:rPr>
          <w:sz w:val="28"/>
          <w:szCs w:val="28"/>
        </w:rPr>
        <w:t>7.) Calculate the total number of burst time</w:t>
      </w:r>
    </w:p>
    <w:p w14:paraId="337845B9" w14:textId="77777777" w:rsidR="00B9145E" w:rsidRDefault="00B9145E" w:rsidP="00095483">
      <w:pPr>
        <w:rPr>
          <w:sz w:val="28"/>
          <w:szCs w:val="28"/>
        </w:rPr>
      </w:pPr>
      <w:r>
        <w:rPr>
          <w:sz w:val="28"/>
          <w:szCs w:val="28"/>
        </w:rPr>
        <w:t>8.) Display the values</w:t>
      </w:r>
    </w:p>
    <w:p w14:paraId="2817A373" w14:textId="77777777" w:rsidR="00B9145E" w:rsidRDefault="00B9145E" w:rsidP="00095483">
      <w:pPr>
        <w:rPr>
          <w:sz w:val="28"/>
          <w:szCs w:val="28"/>
        </w:rPr>
      </w:pPr>
      <w:r>
        <w:rPr>
          <w:sz w:val="28"/>
          <w:szCs w:val="28"/>
        </w:rPr>
        <w:t>9.) Stop the process</w:t>
      </w:r>
    </w:p>
    <w:p w14:paraId="2DE63311" w14:textId="77777777" w:rsidR="00B9145E" w:rsidRDefault="00B9145E" w:rsidP="00095483">
      <w:pPr>
        <w:rPr>
          <w:sz w:val="28"/>
          <w:szCs w:val="28"/>
        </w:rPr>
      </w:pPr>
      <w:r w:rsidRPr="00B9145E">
        <w:rPr>
          <w:b/>
          <w:bCs/>
          <w:sz w:val="28"/>
          <w:szCs w:val="28"/>
          <w:u w:val="single"/>
        </w:rPr>
        <w:t>Program</w:t>
      </w:r>
      <w:r>
        <w:rPr>
          <w:sz w:val="28"/>
          <w:szCs w:val="28"/>
        </w:rPr>
        <w:t>:</w:t>
      </w:r>
      <w:r w:rsidR="00095483">
        <w:rPr>
          <w:sz w:val="28"/>
          <w:szCs w:val="28"/>
        </w:rPr>
        <w:t xml:space="preserve"> </w:t>
      </w:r>
    </w:p>
    <w:p w14:paraId="7341E72B"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#include&lt;stdio.h&gt;</w:t>
      </w:r>
    </w:p>
    <w:p w14:paraId="424E4E36"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main()</w:t>
      </w:r>
    </w:p>
    <w:p w14:paraId="511B558B"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w:t>
      </w:r>
    </w:p>
    <w:p w14:paraId="20AD8CDD"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float avgwt,avgtt;</w:t>
      </w:r>
    </w:p>
    <w:p w14:paraId="3D01CC2F"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char pname[10][10],c[10][10];</w:t>
      </w:r>
    </w:p>
    <w:p w14:paraId="0902EF02"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int wt[10],tt[10],bt[10],at[10],t,q,i,n,sum=0,sbt=0,ttime,j,ss=0;</w:t>
      </w:r>
    </w:p>
    <w:p w14:paraId="5097E196"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lastRenderedPageBreak/>
        <w:t>printf("\n\n Enter the number of processes: ");</w:t>
      </w:r>
    </w:p>
    <w:p w14:paraId="6DB62ABB"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scanf("%d",&amp;n);</w:t>
      </w:r>
    </w:p>
    <w:p w14:paraId="00922FB7"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printf("\n\n Enter the NAME , BURST TIME and ARRIVAL TIME of the process");</w:t>
      </w:r>
    </w:p>
    <w:p w14:paraId="033D22A0"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for(i=0;i&lt;n;i++)</w:t>
      </w:r>
    </w:p>
    <w:p w14:paraId="5B660EDE"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w:t>
      </w:r>
    </w:p>
    <w:p w14:paraId="75554F92"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printf("\n\n NAME : ");</w:t>
      </w:r>
    </w:p>
    <w:p w14:paraId="64DA7B5D"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scanf("%s",&amp;pname[i]);</w:t>
      </w:r>
    </w:p>
    <w:p w14:paraId="2CBB8B35"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printf("\n\n BURST TIME : ");</w:t>
      </w:r>
    </w:p>
    <w:p w14:paraId="31D843BA"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scanf("%d",&amp;bt[i]);</w:t>
      </w:r>
    </w:p>
    <w:p w14:paraId="50AAF762"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printf("\n\n ARRIVAL TIME : ");</w:t>
      </w:r>
    </w:p>
    <w:p w14:paraId="49E14903"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scanf("%d",&amp;at[i]);</w:t>
      </w:r>
    </w:p>
    <w:p w14:paraId="62BACCD5"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w:t>
      </w:r>
    </w:p>
    <w:p w14:paraId="3350F1EE"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for(i=0;i&lt;n;i++)</w:t>
      </w:r>
    </w:p>
    <w:p w14:paraId="435DF62D"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for(j=i+1;j&lt;n;j++)</w:t>
      </w:r>
    </w:p>
    <w:p w14:paraId="06B9F777"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w:t>
      </w:r>
    </w:p>
    <w:p w14:paraId="27573EEA" w14:textId="77777777" w:rsidR="00B9145E" w:rsidRPr="00AB116D" w:rsidRDefault="00B9145E" w:rsidP="00B9145E">
      <w:pPr>
        <w:spacing w:line="360" w:lineRule="auto"/>
        <w:ind w:left="1440"/>
        <w:rPr>
          <w:rFonts w:ascii="Arial" w:hAnsi="Arial" w:cs="Arial"/>
          <w:sz w:val="24"/>
          <w:szCs w:val="24"/>
        </w:rPr>
      </w:pPr>
      <w:r w:rsidRPr="00AB116D">
        <w:rPr>
          <w:rFonts w:ascii="Arial" w:hAnsi="Arial" w:cs="Arial"/>
          <w:sz w:val="24"/>
          <w:szCs w:val="24"/>
        </w:rPr>
        <w:t>if(at[i]&gt;at[j])</w:t>
      </w:r>
    </w:p>
    <w:p w14:paraId="591550B4" w14:textId="77777777" w:rsidR="00B9145E" w:rsidRPr="00AB116D" w:rsidRDefault="00B9145E" w:rsidP="00B9145E">
      <w:pPr>
        <w:spacing w:line="360" w:lineRule="auto"/>
        <w:ind w:left="1440"/>
        <w:rPr>
          <w:rFonts w:ascii="Arial" w:hAnsi="Arial" w:cs="Arial"/>
          <w:sz w:val="24"/>
          <w:szCs w:val="24"/>
        </w:rPr>
      </w:pPr>
      <w:r w:rsidRPr="00AB116D">
        <w:rPr>
          <w:rFonts w:ascii="Arial" w:hAnsi="Arial" w:cs="Arial"/>
          <w:sz w:val="24"/>
          <w:szCs w:val="24"/>
        </w:rPr>
        <w:t>{</w:t>
      </w:r>
    </w:p>
    <w:p w14:paraId="21C5DDFD"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t=at[i];</w:t>
      </w:r>
    </w:p>
    <w:p w14:paraId="3EE1E929"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at[i]=at[j];</w:t>
      </w:r>
    </w:p>
    <w:p w14:paraId="7BBA90D9"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at[j]=t;</w:t>
      </w:r>
    </w:p>
    <w:p w14:paraId="3F53D58F"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q=bt[i];</w:t>
      </w:r>
    </w:p>
    <w:p w14:paraId="0E34AB30"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bt[i]=bt[j];</w:t>
      </w:r>
    </w:p>
    <w:p w14:paraId="15981AEB"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bt[j]=q;</w:t>
      </w:r>
    </w:p>
    <w:p w14:paraId="074D71FB"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lastRenderedPageBreak/>
        <w:t>strcpy(c[i],pname[i]);</w:t>
      </w:r>
    </w:p>
    <w:p w14:paraId="411A5E09"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strcpy(pname[i],pname[j]);</w:t>
      </w:r>
    </w:p>
    <w:p w14:paraId="2B964D6C" w14:textId="77777777" w:rsidR="00B9145E" w:rsidRPr="00AB116D" w:rsidRDefault="00B9145E" w:rsidP="00B9145E">
      <w:pPr>
        <w:spacing w:line="360" w:lineRule="auto"/>
        <w:ind w:left="2160"/>
        <w:rPr>
          <w:rFonts w:ascii="Arial" w:hAnsi="Arial" w:cs="Arial"/>
          <w:sz w:val="24"/>
          <w:szCs w:val="24"/>
        </w:rPr>
      </w:pPr>
      <w:r w:rsidRPr="00AB116D">
        <w:rPr>
          <w:rFonts w:ascii="Arial" w:hAnsi="Arial" w:cs="Arial"/>
          <w:sz w:val="24"/>
          <w:szCs w:val="24"/>
        </w:rPr>
        <w:t>strcpy(pname[j],c[i]);</w:t>
      </w:r>
    </w:p>
    <w:p w14:paraId="4024ED05" w14:textId="77777777" w:rsidR="00B9145E" w:rsidRPr="00AB116D" w:rsidRDefault="00B9145E" w:rsidP="00B9145E">
      <w:pPr>
        <w:spacing w:line="360" w:lineRule="auto"/>
        <w:ind w:left="1440"/>
        <w:rPr>
          <w:rFonts w:ascii="Arial" w:hAnsi="Arial" w:cs="Arial"/>
          <w:sz w:val="24"/>
          <w:szCs w:val="24"/>
        </w:rPr>
      </w:pPr>
      <w:r w:rsidRPr="00AB116D">
        <w:rPr>
          <w:rFonts w:ascii="Arial" w:hAnsi="Arial" w:cs="Arial"/>
          <w:sz w:val="24"/>
          <w:szCs w:val="24"/>
        </w:rPr>
        <w:t>}</w:t>
      </w:r>
    </w:p>
    <w:p w14:paraId="63A5A8EA"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w:t>
      </w:r>
    </w:p>
    <w:p w14:paraId="654DF983"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wt[0]=0;</w:t>
      </w:r>
    </w:p>
    <w:p w14:paraId="7B6A14FE"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for(i=0;i&lt;n;i++)</w:t>
      </w:r>
    </w:p>
    <w:p w14:paraId="2FB43E86"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w:t>
      </w:r>
    </w:p>
    <w:p w14:paraId="30CF6409"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wt[i+1]=wt[i]+bt[i];</w:t>
      </w:r>
    </w:p>
    <w:p w14:paraId="1F3D8071"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sum=sum+(wt[i]-at[i]);</w:t>
      </w:r>
    </w:p>
    <w:p w14:paraId="15753A5B"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sbt=sbt+(wt[i+1]-at[i]);</w:t>
      </w:r>
    </w:p>
    <w:p w14:paraId="4D4C7D97"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tt[i]=wt[i]+bt[i];</w:t>
      </w:r>
    </w:p>
    <w:p w14:paraId="0A7ADD1B" w14:textId="77777777" w:rsidR="00B9145E" w:rsidRPr="00AB116D" w:rsidRDefault="00B9145E" w:rsidP="00B9145E">
      <w:pPr>
        <w:spacing w:line="360" w:lineRule="auto"/>
        <w:ind w:left="720"/>
        <w:rPr>
          <w:rFonts w:ascii="Arial" w:hAnsi="Arial" w:cs="Arial"/>
          <w:sz w:val="24"/>
          <w:szCs w:val="24"/>
        </w:rPr>
      </w:pPr>
      <w:r w:rsidRPr="00AB116D">
        <w:rPr>
          <w:rFonts w:ascii="Arial" w:hAnsi="Arial" w:cs="Arial"/>
          <w:sz w:val="24"/>
          <w:szCs w:val="24"/>
        </w:rPr>
        <w:t>ss=ss+bt[i];</w:t>
      </w:r>
    </w:p>
    <w:p w14:paraId="268100B8"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w:t>
      </w:r>
    </w:p>
    <w:p w14:paraId="3E055741"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avgwt=(float) sum/n;</w:t>
      </w:r>
    </w:p>
    <w:p w14:paraId="6DF12C3B"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avgtt=(float)sbt/n;</w:t>
      </w:r>
    </w:p>
    <w:p w14:paraId="583AC88C"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printf("\n\n Average waiting time = %f",avgwt);</w:t>
      </w:r>
    </w:p>
    <w:p w14:paraId="622C791A"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printf("\n\n Average turn-around time = %f",avgtt);</w:t>
      </w:r>
    </w:p>
    <w:p w14:paraId="5F2EB6E8"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printf("\n\n GANTT CHART\n");</w:t>
      </w:r>
    </w:p>
    <w:p w14:paraId="1E2BC1AB"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for(i=0;i&lt;n;i++)</w:t>
      </w:r>
    </w:p>
    <w:p w14:paraId="0FB1795E"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printf("|\t%s\t",pname[i]);</w:t>
      </w:r>
    </w:p>
    <w:p w14:paraId="2689C020"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printf("\n");</w:t>
      </w:r>
    </w:p>
    <w:p w14:paraId="0D9C4F37"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for(i=0;i&lt;n;i++)</w:t>
      </w:r>
    </w:p>
    <w:p w14:paraId="40979E50"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lastRenderedPageBreak/>
        <w:t>printf("%d\t\t",wt[i]);</w:t>
      </w:r>
    </w:p>
    <w:p w14:paraId="13A138C9"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printf("%d\n",ss);</w:t>
      </w:r>
    </w:p>
    <w:p w14:paraId="2B0C22B4" w14:textId="77777777" w:rsidR="00B9145E" w:rsidRPr="00AB116D" w:rsidRDefault="00B9145E" w:rsidP="00B9145E">
      <w:pPr>
        <w:spacing w:line="360" w:lineRule="auto"/>
        <w:rPr>
          <w:rFonts w:ascii="Arial" w:hAnsi="Arial" w:cs="Arial"/>
          <w:sz w:val="24"/>
          <w:szCs w:val="24"/>
        </w:rPr>
      </w:pPr>
      <w:r w:rsidRPr="00AB116D">
        <w:rPr>
          <w:rFonts w:ascii="Arial" w:hAnsi="Arial" w:cs="Arial"/>
          <w:sz w:val="24"/>
          <w:szCs w:val="24"/>
        </w:rPr>
        <w:t>printf("\n");</w:t>
      </w:r>
    </w:p>
    <w:p w14:paraId="0B9C2943" w14:textId="77777777" w:rsidR="009772EA" w:rsidRPr="00AB116D" w:rsidRDefault="00B9145E" w:rsidP="00B9145E">
      <w:pPr>
        <w:spacing w:line="360" w:lineRule="auto"/>
        <w:rPr>
          <w:rFonts w:ascii="Arial" w:hAnsi="Arial" w:cs="Arial"/>
          <w:sz w:val="24"/>
          <w:szCs w:val="24"/>
        </w:rPr>
      </w:pPr>
      <w:r w:rsidRPr="00AB116D">
        <w:rPr>
          <w:rFonts w:ascii="Arial" w:hAnsi="Arial" w:cs="Arial"/>
          <w:sz w:val="24"/>
          <w:szCs w:val="24"/>
        </w:rPr>
        <w:t>}</w:t>
      </w:r>
    </w:p>
    <w:p w14:paraId="00E7A8F7" w14:textId="77777777" w:rsidR="00B9145E" w:rsidRPr="009772EA" w:rsidRDefault="00B9145E" w:rsidP="00B9145E">
      <w:pPr>
        <w:spacing w:line="360" w:lineRule="auto"/>
        <w:rPr>
          <w:rFonts w:ascii="Arial" w:hAnsi="Arial" w:cs="Arial"/>
        </w:rPr>
      </w:pPr>
      <w:r w:rsidRPr="009772EA">
        <w:rPr>
          <w:rFonts w:ascii="Arial" w:hAnsi="Arial" w:cs="Arial"/>
          <w:b/>
          <w:u w:val="single"/>
        </w:rPr>
        <w:t>OUTPUT:</w:t>
      </w:r>
    </w:p>
    <w:p w14:paraId="5249B2FE" w14:textId="77777777" w:rsidR="00B9145E" w:rsidRPr="009772EA" w:rsidRDefault="00B9145E" w:rsidP="00B9145E">
      <w:pPr>
        <w:spacing w:line="360" w:lineRule="auto"/>
        <w:rPr>
          <w:rFonts w:ascii="Arial" w:hAnsi="Arial" w:cs="Arial"/>
        </w:rPr>
      </w:pPr>
      <w:r w:rsidRPr="009772EA">
        <w:rPr>
          <w:rFonts w:ascii="Arial" w:hAnsi="Arial" w:cs="Arial"/>
        </w:rPr>
        <w:t>[root@localhost ~]# ./a.out</w:t>
      </w:r>
    </w:p>
    <w:p w14:paraId="70649B01" w14:textId="77777777" w:rsidR="00B9145E" w:rsidRPr="009772EA" w:rsidRDefault="00B9145E" w:rsidP="00B9145E">
      <w:pPr>
        <w:spacing w:line="360" w:lineRule="auto"/>
        <w:rPr>
          <w:rFonts w:ascii="Arial" w:hAnsi="Arial" w:cs="Arial"/>
        </w:rPr>
      </w:pPr>
      <w:r w:rsidRPr="009772EA">
        <w:rPr>
          <w:rFonts w:ascii="Arial" w:hAnsi="Arial" w:cs="Arial"/>
        </w:rPr>
        <w:t xml:space="preserve"> Enter the number of processes: 4</w:t>
      </w:r>
    </w:p>
    <w:p w14:paraId="5E9B6DC6" w14:textId="77777777" w:rsidR="00B9145E" w:rsidRPr="009772EA" w:rsidRDefault="00B9145E" w:rsidP="00B9145E">
      <w:pPr>
        <w:spacing w:line="360" w:lineRule="auto"/>
        <w:rPr>
          <w:rFonts w:ascii="Arial" w:hAnsi="Arial" w:cs="Arial"/>
        </w:rPr>
      </w:pPr>
      <w:r w:rsidRPr="009772EA">
        <w:rPr>
          <w:rFonts w:ascii="Arial" w:hAnsi="Arial" w:cs="Arial"/>
        </w:rPr>
        <w:t xml:space="preserve"> Enter the NAME , BURST TIME and ARRIVAL TIME of the process</w:t>
      </w:r>
    </w:p>
    <w:p w14:paraId="0BCF1AE0" w14:textId="77777777" w:rsidR="00B9145E" w:rsidRPr="009772EA" w:rsidRDefault="00B9145E" w:rsidP="00B9145E">
      <w:pPr>
        <w:spacing w:line="360" w:lineRule="auto"/>
        <w:rPr>
          <w:rFonts w:ascii="Arial" w:hAnsi="Arial" w:cs="Arial"/>
        </w:rPr>
      </w:pPr>
      <w:r w:rsidRPr="009772EA">
        <w:rPr>
          <w:rFonts w:ascii="Arial" w:hAnsi="Arial" w:cs="Arial"/>
        </w:rPr>
        <w:br/>
        <w:t xml:space="preserve"> NAME : p1</w:t>
      </w:r>
      <w:r w:rsidRPr="009772EA">
        <w:rPr>
          <w:rFonts w:ascii="Arial" w:hAnsi="Arial" w:cs="Arial"/>
        </w:rPr>
        <w:br/>
        <w:t xml:space="preserve"> BURST TIME : 4</w:t>
      </w:r>
      <w:r w:rsidRPr="009772EA">
        <w:rPr>
          <w:rFonts w:ascii="Arial" w:hAnsi="Arial" w:cs="Arial"/>
        </w:rPr>
        <w:br/>
        <w:t xml:space="preserve"> ARRIVAL TIME : 0</w:t>
      </w:r>
      <w:r w:rsidRPr="009772EA">
        <w:rPr>
          <w:rFonts w:ascii="Arial" w:hAnsi="Arial" w:cs="Arial"/>
        </w:rPr>
        <w:br/>
      </w:r>
      <w:r w:rsidRPr="009772EA">
        <w:rPr>
          <w:rFonts w:ascii="Arial" w:hAnsi="Arial" w:cs="Arial"/>
        </w:rPr>
        <w:br/>
        <w:t xml:space="preserve"> NAME : p2</w:t>
      </w:r>
      <w:r w:rsidRPr="009772EA">
        <w:rPr>
          <w:rFonts w:ascii="Arial" w:hAnsi="Arial" w:cs="Arial"/>
        </w:rPr>
        <w:br/>
        <w:t xml:space="preserve"> BURST TIME : 9</w:t>
      </w:r>
      <w:r w:rsidRPr="009772EA">
        <w:rPr>
          <w:rFonts w:ascii="Arial" w:hAnsi="Arial" w:cs="Arial"/>
        </w:rPr>
        <w:br/>
        <w:t xml:space="preserve"> ARRIVAL TIME : 2</w:t>
      </w:r>
      <w:r w:rsidRPr="009772EA">
        <w:rPr>
          <w:rFonts w:ascii="Arial" w:hAnsi="Arial" w:cs="Arial"/>
        </w:rPr>
        <w:br/>
      </w:r>
      <w:r w:rsidRPr="009772EA">
        <w:rPr>
          <w:rFonts w:ascii="Arial" w:hAnsi="Arial" w:cs="Arial"/>
        </w:rPr>
        <w:br/>
        <w:t xml:space="preserve"> NAME : p3</w:t>
      </w:r>
      <w:r w:rsidRPr="009772EA">
        <w:rPr>
          <w:rFonts w:ascii="Arial" w:hAnsi="Arial" w:cs="Arial"/>
        </w:rPr>
        <w:br/>
        <w:t xml:space="preserve"> BURST TIME : 8</w:t>
      </w:r>
      <w:r w:rsidRPr="009772EA">
        <w:rPr>
          <w:rFonts w:ascii="Arial" w:hAnsi="Arial" w:cs="Arial"/>
        </w:rPr>
        <w:br/>
        <w:t xml:space="preserve"> ARRIVAL TIME : 4</w:t>
      </w:r>
    </w:p>
    <w:p w14:paraId="2346C3F7" w14:textId="77777777" w:rsidR="00AB116D" w:rsidRDefault="00B9145E" w:rsidP="00B9145E">
      <w:pPr>
        <w:spacing w:line="360" w:lineRule="auto"/>
        <w:rPr>
          <w:rFonts w:ascii="Arial" w:hAnsi="Arial" w:cs="Arial"/>
        </w:rPr>
      </w:pPr>
      <w:r w:rsidRPr="009772EA">
        <w:rPr>
          <w:rFonts w:ascii="Arial" w:hAnsi="Arial" w:cs="Arial"/>
        </w:rPr>
        <w:t xml:space="preserve"> NAME : p4</w:t>
      </w:r>
      <w:r w:rsidRPr="009772EA">
        <w:rPr>
          <w:rFonts w:ascii="Arial" w:hAnsi="Arial" w:cs="Arial"/>
        </w:rPr>
        <w:br/>
        <w:t xml:space="preserve"> BURST TIME : 3</w:t>
      </w:r>
      <w:r w:rsidRPr="009772EA">
        <w:rPr>
          <w:rFonts w:ascii="Arial" w:hAnsi="Arial" w:cs="Arial"/>
        </w:rPr>
        <w:br/>
        <w:t xml:space="preserve"> ARRIVAL TIME : 3</w:t>
      </w:r>
      <w:r w:rsidRPr="009772EA">
        <w:rPr>
          <w:rFonts w:ascii="Arial" w:hAnsi="Arial" w:cs="Arial"/>
        </w:rPr>
        <w:br/>
      </w:r>
      <w:r w:rsidR="00AB116D">
        <w:rPr>
          <w:rFonts w:ascii="Arial" w:hAnsi="Arial" w:cs="Arial"/>
        </w:rPr>
        <w:t xml:space="preserve"> </w:t>
      </w:r>
      <w:r w:rsidRPr="009772EA">
        <w:rPr>
          <w:rFonts w:ascii="Arial" w:hAnsi="Arial" w:cs="Arial"/>
        </w:rPr>
        <w:t>Average waiting time = 6.000000</w:t>
      </w:r>
      <w:r w:rsidRPr="009772EA">
        <w:rPr>
          <w:rFonts w:ascii="Arial" w:hAnsi="Arial" w:cs="Arial"/>
        </w:rPr>
        <w:br/>
        <w:t xml:space="preserve"> Average turn-around time = 12.000000</w:t>
      </w:r>
      <w:r w:rsidRPr="009772EA">
        <w:rPr>
          <w:rFonts w:ascii="Arial" w:hAnsi="Arial" w:cs="Arial"/>
        </w:rPr>
        <w:br/>
      </w:r>
      <w:r w:rsidR="00AB116D">
        <w:rPr>
          <w:rFonts w:ascii="Arial" w:hAnsi="Arial" w:cs="Arial"/>
        </w:rPr>
        <w:t xml:space="preserve"> </w:t>
      </w:r>
      <w:r w:rsidRPr="00AB116D">
        <w:rPr>
          <w:rFonts w:ascii="Arial" w:hAnsi="Arial" w:cs="Arial"/>
          <w:b/>
          <w:bCs/>
          <w:u w:val="single"/>
        </w:rPr>
        <w:t>GANTT CHART</w:t>
      </w:r>
      <w:r w:rsidR="00AB116D">
        <w:rPr>
          <w:rFonts w:ascii="Arial" w:hAnsi="Arial" w:cs="Arial"/>
        </w:rPr>
        <w:t>:</w:t>
      </w:r>
    </w:p>
    <w:p w14:paraId="6CD8A43C" w14:textId="77777777" w:rsidR="00AB116D" w:rsidRDefault="00B9145E" w:rsidP="00B9145E">
      <w:pPr>
        <w:spacing w:line="360" w:lineRule="auto"/>
        <w:rPr>
          <w:rFonts w:ascii="Arial" w:hAnsi="Arial" w:cs="Arial"/>
        </w:rPr>
      </w:pPr>
      <w:r w:rsidRPr="009772EA">
        <w:rPr>
          <w:rFonts w:ascii="Arial" w:hAnsi="Arial" w:cs="Arial"/>
        </w:rPr>
        <w:t>|       p1      |       p2      |       p4      |       p3</w:t>
      </w:r>
      <w:r w:rsidRPr="009772EA">
        <w:rPr>
          <w:rFonts w:ascii="Arial" w:hAnsi="Arial" w:cs="Arial"/>
        </w:rPr>
        <w:br/>
        <w:t>0               4               13              16            24</w:t>
      </w:r>
    </w:p>
    <w:p w14:paraId="4E2172E7" w14:textId="77777777" w:rsidR="002E197A" w:rsidRDefault="002E197A" w:rsidP="00AB116D">
      <w:pPr>
        <w:rPr>
          <w:b/>
          <w:bCs/>
          <w:sz w:val="28"/>
          <w:szCs w:val="28"/>
        </w:rPr>
      </w:pPr>
    </w:p>
    <w:p w14:paraId="7441F157" w14:textId="77777777" w:rsidR="00AB116D" w:rsidRDefault="00AB116D" w:rsidP="00AB116D">
      <w:pPr>
        <w:rPr>
          <w:b/>
          <w:bCs/>
          <w:sz w:val="28"/>
          <w:szCs w:val="28"/>
        </w:rPr>
      </w:pPr>
      <w:r>
        <w:rPr>
          <w:b/>
          <w:bCs/>
          <w:sz w:val="28"/>
          <w:szCs w:val="28"/>
        </w:rPr>
        <w:lastRenderedPageBreak/>
        <w:t>1b.)</w:t>
      </w:r>
      <w:r w:rsidR="00AE44D9">
        <w:rPr>
          <w:b/>
          <w:bCs/>
          <w:sz w:val="28"/>
          <w:szCs w:val="28"/>
        </w:rPr>
        <w:t xml:space="preserve"> </w:t>
      </w:r>
      <w:r w:rsidRPr="00095483">
        <w:rPr>
          <w:b/>
          <w:bCs/>
          <w:sz w:val="28"/>
          <w:szCs w:val="28"/>
        </w:rPr>
        <w:t xml:space="preserve"> </w:t>
      </w:r>
      <w:r w:rsidR="00AE44D9" w:rsidRPr="00AB116D">
        <w:rPr>
          <w:rFonts w:ascii="Times-Roman" w:hAnsi="Times-Roman" w:cs="Times-Roman"/>
          <w:b/>
          <w:bCs/>
          <w:sz w:val="28"/>
          <w:szCs w:val="28"/>
        </w:rPr>
        <w:t>SJF</w:t>
      </w:r>
      <w:r w:rsidR="00AE44D9">
        <w:rPr>
          <w:rFonts w:ascii="Times-Roman" w:hAnsi="Times-Roman" w:cs="Times-Roman"/>
          <w:b/>
          <w:bCs/>
          <w:sz w:val="28"/>
          <w:szCs w:val="28"/>
        </w:rPr>
        <w:t>:</w:t>
      </w:r>
      <w:r w:rsidR="00AE44D9" w:rsidRPr="00AB116D">
        <w:rPr>
          <w:rFonts w:ascii="Times-Roman" w:hAnsi="Times-Roman" w:cs="Times-Roman"/>
          <w:b/>
          <w:bCs/>
          <w:sz w:val="28"/>
          <w:szCs w:val="28"/>
        </w:rPr>
        <w:t xml:space="preserve"> </w:t>
      </w:r>
    </w:p>
    <w:p w14:paraId="20D48640" w14:textId="77777777" w:rsidR="00AB116D" w:rsidRDefault="00AB116D" w:rsidP="00AB116D">
      <w:pPr>
        <w:rPr>
          <w:sz w:val="28"/>
          <w:szCs w:val="28"/>
        </w:rPr>
      </w:pPr>
      <w:r w:rsidRPr="00095483">
        <w:rPr>
          <w:b/>
          <w:bCs/>
          <w:sz w:val="28"/>
          <w:szCs w:val="28"/>
        </w:rPr>
        <w:t xml:space="preserve"> </w:t>
      </w:r>
      <w:r>
        <w:rPr>
          <w:b/>
          <w:bCs/>
          <w:sz w:val="28"/>
          <w:szCs w:val="28"/>
        </w:rPr>
        <w:t xml:space="preserve">          </w:t>
      </w:r>
      <w:r w:rsidRPr="00095483">
        <w:rPr>
          <w:b/>
          <w:bCs/>
          <w:sz w:val="28"/>
          <w:szCs w:val="28"/>
          <w:u w:val="single"/>
        </w:rPr>
        <w:t>A</w:t>
      </w:r>
      <w:r>
        <w:rPr>
          <w:b/>
          <w:bCs/>
          <w:sz w:val="28"/>
          <w:szCs w:val="28"/>
          <w:u w:val="single"/>
        </w:rPr>
        <w:t>im</w:t>
      </w:r>
      <w:r>
        <w:rPr>
          <w:sz w:val="28"/>
          <w:szCs w:val="28"/>
        </w:rPr>
        <w:t>:      To write a program for implementing SJF Scheduling algorithm.</w:t>
      </w:r>
    </w:p>
    <w:p w14:paraId="142F119B" w14:textId="77777777" w:rsidR="00AB116D" w:rsidRDefault="00AB116D" w:rsidP="00AB116D">
      <w:pPr>
        <w:rPr>
          <w:sz w:val="28"/>
          <w:szCs w:val="28"/>
        </w:rPr>
      </w:pPr>
      <w:r w:rsidRPr="00095483">
        <w:rPr>
          <w:b/>
          <w:bCs/>
          <w:sz w:val="28"/>
          <w:szCs w:val="28"/>
        </w:rPr>
        <w:t xml:space="preserve"> </w:t>
      </w:r>
      <w:r w:rsidRPr="00095483">
        <w:rPr>
          <w:b/>
          <w:bCs/>
          <w:sz w:val="28"/>
          <w:szCs w:val="28"/>
          <w:u w:val="single"/>
        </w:rPr>
        <w:t>Definition</w:t>
      </w:r>
      <w:r w:rsidRPr="00095483">
        <w:rPr>
          <w:sz w:val="28"/>
          <w:szCs w:val="28"/>
        </w:rPr>
        <w:t>:</w:t>
      </w:r>
      <w:r>
        <w:rPr>
          <w:sz w:val="28"/>
          <w:szCs w:val="28"/>
        </w:rPr>
        <w:t xml:space="preserve">    SJF is an operating system scheduling algorithm, which works on the </w:t>
      </w:r>
    </w:p>
    <w:p w14:paraId="6CC31E4E" w14:textId="77777777" w:rsidR="00AB116D" w:rsidRDefault="00AB116D" w:rsidP="00AB116D">
      <w:pPr>
        <w:rPr>
          <w:sz w:val="28"/>
          <w:szCs w:val="28"/>
        </w:rPr>
      </w:pPr>
      <w:r>
        <w:rPr>
          <w:sz w:val="28"/>
          <w:szCs w:val="28"/>
        </w:rPr>
        <w:t xml:space="preserve">                         Process with shortest time (or) duration first.          </w:t>
      </w:r>
    </w:p>
    <w:p w14:paraId="146E7C9E" w14:textId="77777777" w:rsidR="00AB116D" w:rsidRDefault="00AB116D" w:rsidP="00AB116D">
      <w:pPr>
        <w:rPr>
          <w:sz w:val="28"/>
          <w:szCs w:val="28"/>
        </w:rPr>
      </w:pPr>
      <w:r>
        <w:rPr>
          <w:sz w:val="28"/>
          <w:szCs w:val="28"/>
        </w:rPr>
        <w:t xml:space="preserve">  </w:t>
      </w:r>
      <w:r w:rsidRPr="00095483">
        <w:rPr>
          <w:b/>
          <w:bCs/>
          <w:sz w:val="28"/>
          <w:szCs w:val="28"/>
          <w:u w:val="single"/>
        </w:rPr>
        <w:t>Algorithm</w:t>
      </w:r>
      <w:r>
        <w:rPr>
          <w:sz w:val="28"/>
          <w:szCs w:val="28"/>
        </w:rPr>
        <w:t xml:space="preserve">:  </w:t>
      </w:r>
    </w:p>
    <w:p w14:paraId="6DAF6AA0" w14:textId="77777777" w:rsidR="00AB116D" w:rsidRDefault="00AB116D" w:rsidP="00AB116D">
      <w:pPr>
        <w:rPr>
          <w:sz w:val="28"/>
          <w:szCs w:val="28"/>
        </w:rPr>
      </w:pPr>
      <w:r>
        <w:rPr>
          <w:sz w:val="28"/>
          <w:szCs w:val="28"/>
        </w:rPr>
        <w:t>1.) Start the process</w:t>
      </w:r>
    </w:p>
    <w:p w14:paraId="7D9A62EC" w14:textId="77777777" w:rsidR="00AB116D" w:rsidRDefault="00AB116D" w:rsidP="00AB116D">
      <w:pPr>
        <w:rPr>
          <w:sz w:val="28"/>
          <w:szCs w:val="28"/>
        </w:rPr>
      </w:pPr>
      <w:r>
        <w:rPr>
          <w:sz w:val="28"/>
          <w:szCs w:val="28"/>
        </w:rPr>
        <w:t>2.) Declare the array size</w:t>
      </w:r>
    </w:p>
    <w:p w14:paraId="26D20008" w14:textId="77777777" w:rsidR="00AB116D" w:rsidRDefault="00AB116D" w:rsidP="00AB116D">
      <w:pPr>
        <w:rPr>
          <w:sz w:val="28"/>
          <w:szCs w:val="28"/>
        </w:rPr>
      </w:pPr>
      <w:r>
        <w:rPr>
          <w:sz w:val="28"/>
          <w:szCs w:val="28"/>
        </w:rPr>
        <w:t>3.) Get the number of elements to be inserted</w:t>
      </w:r>
    </w:p>
    <w:p w14:paraId="6157F5F7" w14:textId="77777777" w:rsidR="00AB116D" w:rsidRDefault="00AB116D" w:rsidP="00AB116D">
      <w:pPr>
        <w:rPr>
          <w:sz w:val="28"/>
          <w:szCs w:val="28"/>
        </w:rPr>
      </w:pPr>
      <w:r>
        <w:rPr>
          <w:sz w:val="28"/>
          <w:szCs w:val="28"/>
        </w:rPr>
        <w:t xml:space="preserve">4.)  Select the process which has shortest burst will execute first </w:t>
      </w:r>
    </w:p>
    <w:p w14:paraId="0683F461" w14:textId="77777777" w:rsidR="00C40344" w:rsidRDefault="00C40344" w:rsidP="00AB116D">
      <w:pPr>
        <w:rPr>
          <w:sz w:val="28"/>
          <w:szCs w:val="28"/>
        </w:rPr>
      </w:pPr>
      <w:r>
        <w:rPr>
          <w:sz w:val="28"/>
          <w:szCs w:val="28"/>
        </w:rPr>
        <w:t>5.) If the two process have the same burst time then FCFS scheduling is used</w:t>
      </w:r>
    </w:p>
    <w:p w14:paraId="0F42D315" w14:textId="77777777" w:rsidR="00AB116D" w:rsidRDefault="00C40344" w:rsidP="00AB116D">
      <w:pPr>
        <w:rPr>
          <w:sz w:val="28"/>
          <w:szCs w:val="28"/>
        </w:rPr>
      </w:pPr>
      <w:r>
        <w:rPr>
          <w:sz w:val="28"/>
          <w:szCs w:val="28"/>
        </w:rPr>
        <w:t>6</w:t>
      </w:r>
      <w:r w:rsidR="00AB116D">
        <w:rPr>
          <w:sz w:val="28"/>
          <w:szCs w:val="28"/>
        </w:rPr>
        <w:t>.) Make the average waiting the length of the next process</w:t>
      </w:r>
    </w:p>
    <w:p w14:paraId="11A875B1" w14:textId="77777777" w:rsidR="00AB116D" w:rsidRDefault="00C40344" w:rsidP="00AB116D">
      <w:pPr>
        <w:rPr>
          <w:sz w:val="28"/>
          <w:szCs w:val="28"/>
        </w:rPr>
      </w:pPr>
      <w:r>
        <w:rPr>
          <w:sz w:val="28"/>
          <w:szCs w:val="28"/>
        </w:rPr>
        <w:t>7</w:t>
      </w:r>
      <w:r w:rsidR="00AB116D">
        <w:rPr>
          <w:sz w:val="28"/>
          <w:szCs w:val="28"/>
        </w:rPr>
        <w:t>.) Start with the first process from its selection as above and let other process to be in queue</w:t>
      </w:r>
    </w:p>
    <w:p w14:paraId="06B7CF76" w14:textId="77777777" w:rsidR="00AB116D" w:rsidRDefault="00C40344" w:rsidP="00AB116D">
      <w:pPr>
        <w:rPr>
          <w:sz w:val="28"/>
          <w:szCs w:val="28"/>
        </w:rPr>
      </w:pPr>
      <w:r>
        <w:rPr>
          <w:sz w:val="28"/>
          <w:szCs w:val="28"/>
        </w:rPr>
        <w:t>8</w:t>
      </w:r>
      <w:r w:rsidR="00AB116D">
        <w:rPr>
          <w:sz w:val="28"/>
          <w:szCs w:val="28"/>
        </w:rPr>
        <w:t>.) Calculate the total number of burst time</w:t>
      </w:r>
    </w:p>
    <w:p w14:paraId="549E9245" w14:textId="77777777" w:rsidR="00AB116D" w:rsidRDefault="00C40344" w:rsidP="00AB116D">
      <w:pPr>
        <w:rPr>
          <w:sz w:val="28"/>
          <w:szCs w:val="28"/>
        </w:rPr>
      </w:pPr>
      <w:r>
        <w:rPr>
          <w:sz w:val="28"/>
          <w:szCs w:val="28"/>
        </w:rPr>
        <w:t>9</w:t>
      </w:r>
      <w:r w:rsidR="00AB116D">
        <w:rPr>
          <w:sz w:val="28"/>
          <w:szCs w:val="28"/>
        </w:rPr>
        <w:t>.) Display the values</w:t>
      </w:r>
    </w:p>
    <w:p w14:paraId="625E47F1" w14:textId="77777777" w:rsidR="00AB116D" w:rsidRDefault="00C40344" w:rsidP="00AB116D">
      <w:pPr>
        <w:rPr>
          <w:sz w:val="28"/>
          <w:szCs w:val="28"/>
        </w:rPr>
      </w:pPr>
      <w:r>
        <w:rPr>
          <w:sz w:val="28"/>
          <w:szCs w:val="28"/>
        </w:rPr>
        <w:t>10</w:t>
      </w:r>
      <w:r w:rsidR="00AB116D">
        <w:rPr>
          <w:sz w:val="28"/>
          <w:szCs w:val="28"/>
        </w:rPr>
        <w:t xml:space="preserve">.) Stop the </w:t>
      </w:r>
      <w:r w:rsidR="00AE44D9">
        <w:rPr>
          <w:sz w:val="28"/>
          <w:szCs w:val="28"/>
        </w:rPr>
        <w:t>process</w:t>
      </w:r>
    </w:p>
    <w:p w14:paraId="55FAD173" w14:textId="77777777" w:rsidR="00AB116D" w:rsidRDefault="00C40344" w:rsidP="00AB116D">
      <w:pPr>
        <w:rPr>
          <w:sz w:val="28"/>
          <w:szCs w:val="28"/>
        </w:rPr>
      </w:pPr>
      <w:r w:rsidRPr="00B9145E">
        <w:rPr>
          <w:b/>
          <w:bCs/>
          <w:sz w:val="28"/>
          <w:szCs w:val="28"/>
          <w:u w:val="single"/>
        </w:rPr>
        <w:t>Program</w:t>
      </w:r>
      <w:r>
        <w:rPr>
          <w:sz w:val="28"/>
          <w:szCs w:val="28"/>
        </w:rPr>
        <w:t>:</w:t>
      </w:r>
    </w:p>
    <w:p w14:paraId="12420E02" w14:textId="77777777" w:rsidR="00C40344" w:rsidRPr="00C544B2" w:rsidRDefault="00C40344" w:rsidP="00C40344">
      <w:pPr>
        <w:spacing w:line="360" w:lineRule="auto"/>
        <w:rPr>
          <w:sz w:val="28"/>
          <w:szCs w:val="28"/>
        </w:rPr>
      </w:pPr>
      <w:r w:rsidRPr="00C544B2">
        <w:rPr>
          <w:sz w:val="28"/>
          <w:szCs w:val="28"/>
        </w:rPr>
        <w:t>#include&lt;stdio.h&gt;</w:t>
      </w:r>
    </w:p>
    <w:p w14:paraId="0B20256B" w14:textId="77777777" w:rsidR="00C40344" w:rsidRPr="00C544B2" w:rsidRDefault="00C40344" w:rsidP="00C40344">
      <w:pPr>
        <w:spacing w:line="360" w:lineRule="auto"/>
        <w:rPr>
          <w:sz w:val="28"/>
          <w:szCs w:val="28"/>
        </w:rPr>
      </w:pPr>
      <w:r w:rsidRPr="00C544B2">
        <w:rPr>
          <w:sz w:val="28"/>
          <w:szCs w:val="28"/>
        </w:rPr>
        <w:t>main()</w:t>
      </w:r>
    </w:p>
    <w:p w14:paraId="6B48204F" w14:textId="77777777" w:rsidR="00C40344" w:rsidRPr="00C544B2" w:rsidRDefault="00C40344" w:rsidP="00C40344">
      <w:pPr>
        <w:spacing w:line="360" w:lineRule="auto"/>
        <w:rPr>
          <w:sz w:val="28"/>
          <w:szCs w:val="28"/>
        </w:rPr>
      </w:pPr>
      <w:r w:rsidRPr="00C544B2">
        <w:rPr>
          <w:sz w:val="28"/>
          <w:szCs w:val="28"/>
        </w:rPr>
        <w:t>{</w:t>
      </w:r>
    </w:p>
    <w:p w14:paraId="490C5782" w14:textId="77777777" w:rsidR="00C40344" w:rsidRPr="00C544B2" w:rsidRDefault="00C40344" w:rsidP="00C40344">
      <w:pPr>
        <w:spacing w:line="360" w:lineRule="auto"/>
        <w:rPr>
          <w:sz w:val="28"/>
          <w:szCs w:val="28"/>
        </w:rPr>
      </w:pPr>
      <w:r w:rsidRPr="00C544B2">
        <w:rPr>
          <w:sz w:val="28"/>
          <w:szCs w:val="28"/>
        </w:rPr>
        <w:t>float avgwt,avgtt;</w:t>
      </w:r>
    </w:p>
    <w:p w14:paraId="7985E3C6" w14:textId="77777777" w:rsidR="00C40344" w:rsidRPr="00C544B2" w:rsidRDefault="00C40344" w:rsidP="00C40344">
      <w:pPr>
        <w:spacing w:line="360" w:lineRule="auto"/>
        <w:rPr>
          <w:sz w:val="28"/>
          <w:szCs w:val="28"/>
        </w:rPr>
      </w:pPr>
      <w:r w:rsidRPr="00C544B2">
        <w:rPr>
          <w:sz w:val="28"/>
          <w:szCs w:val="28"/>
        </w:rPr>
        <w:t>char pname[10][10],c[10][10];</w:t>
      </w:r>
    </w:p>
    <w:p w14:paraId="2080230F" w14:textId="77777777" w:rsidR="00C40344" w:rsidRPr="00C544B2" w:rsidRDefault="00C40344" w:rsidP="00C40344">
      <w:pPr>
        <w:spacing w:line="360" w:lineRule="auto"/>
        <w:rPr>
          <w:sz w:val="28"/>
          <w:szCs w:val="28"/>
        </w:rPr>
      </w:pPr>
      <w:r w:rsidRPr="00C544B2">
        <w:rPr>
          <w:sz w:val="28"/>
          <w:szCs w:val="28"/>
        </w:rPr>
        <w:t>int wt[10],tt[10],bt[10],at[10],t,q,i,n,sum=0,sbt=0,ttime,j,ss=0;</w:t>
      </w:r>
    </w:p>
    <w:p w14:paraId="6ECDC14D" w14:textId="77777777" w:rsidR="00C40344" w:rsidRPr="00C544B2" w:rsidRDefault="00C40344" w:rsidP="00C40344">
      <w:pPr>
        <w:spacing w:line="360" w:lineRule="auto"/>
        <w:rPr>
          <w:sz w:val="28"/>
          <w:szCs w:val="28"/>
        </w:rPr>
      </w:pPr>
      <w:r w:rsidRPr="00C544B2">
        <w:rPr>
          <w:sz w:val="28"/>
          <w:szCs w:val="28"/>
        </w:rPr>
        <w:lastRenderedPageBreak/>
        <w:t>printf("\n\n Enter the number of processes: ");</w:t>
      </w:r>
    </w:p>
    <w:p w14:paraId="667D926B" w14:textId="77777777" w:rsidR="00C40344" w:rsidRPr="00C544B2" w:rsidRDefault="00C40344" w:rsidP="00C40344">
      <w:pPr>
        <w:spacing w:line="360" w:lineRule="auto"/>
        <w:rPr>
          <w:sz w:val="28"/>
          <w:szCs w:val="28"/>
        </w:rPr>
      </w:pPr>
      <w:r w:rsidRPr="00C544B2">
        <w:rPr>
          <w:sz w:val="28"/>
          <w:szCs w:val="28"/>
        </w:rPr>
        <w:t>scanf("%d",&amp;n);</w:t>
      </w:r>
    </w:p>
    <w:p w14:paraId="7A66FEFD" w14:textId="77777777" w:rsidR="00C40344" w:rsidRPr="00C544B2" w:rsidRDefault="00C40344" w:rsidP="00C40344">
      <w:pPr>
        <w:spacing w:line="360" w:lineRule="auto"/>
        <w:rPr>
          <w:sz w:val="28"/>
          <w:szCs w:val="28"/>
        </w:rPr>
      </w:pPr>
      <w:r w:rsidRPr="00C544B2">
        <w:rPr>
          <w:sz w:val="28"/>
          <w:szCs w:val="28"/>
        </w:rPr>
        <w:t>printf("\n\n Enter the NAME, BURSTTIME, and ARRIVALTIME of the processes ");</w:t>
      </w:r>
    </w:p>
    <w:p w14:paraId="5C51343B" w14:textId="77777777" w:rsidR="00C40344" w:rsidRPr="00C544B2" w:rsidRDefault="00C40344" w:rsidP="00C40344">
      <w:pPr>
        <w:spacing w:line="360" w:lineRule="auto"/>
        <w:rPr>
          <w:sz w:val="28"/>
          <w:szCs w:val="28"/>
        </w:rPr>
      </w:pPr>
      <w:r w:rsidRPr="00C544B2">
        <w:rPr>
          <w:sz w:val="28"/>
          <w:szCs w:val="28"/>
        </w:rPr>
        <w:t>for(i=0;i&lt;n;i++)</w:t>
      </w:r>
    </w:p>
    <w:p w14:paraId="324DB33F" w14:textId="77777777" w:rsidR="00C40344" w:rsidRPr="00C544B2" w:rsidRDefault="00C40344" w:rsidP="00C40344">
      <w:pPr>
        <w:spacing w:line="360" w:lineRule="auto"/>
        <w:rPr>
          <w:sz w:val="28"/>
          <w:szCs w:val="28"/>
        </w:rPr>
      </w:pPr>
      <w:r w:rsidRPr="00C544B2">
        <w:rPr>
          <w:sz w:val="28"/>
          <w:szCs w:val="28"/>
        </w:rPr>
        <w:t>{</w:t>
      </w:r>
    </w:p>
    <w:p w14:paraId="69E23C5E" w14:textId="77777777" w:rsidR="00C40344" w:rsidRPr="00C544B2" w:rsidRDefault="00C40344" w:rsidP="00C40344">
      <w:pPr>
        <w:spacing w:line="360" w:lineRule="auto"/>
        <w:ind w:left="720"/>
        <w:rPr>
          <w:sz w:val="28"/>
          <w:szCs w:val="28"/>
        </w:rPr>
      </w:pPr>
      <w:r w:rsidRPr="00C544B2">
        <w:rPr>
          <w:sz w:val="28"/>
          <w:szCs w:val="28"/>
        </w:rPr>
        <w:t>printf("\n\n NAME : ");</w:t>
      </w:r>
    </w:p>
    <w:p w14:paraId="2732E31A" w14:textId="77777777" w:rsidR="00C40344" w:rsidRPr="00C544B2" w:rsidRDefault="00C40344" w:rsidP="00C40344">
      <w:pPr>
        <w:spacing w:line="360" w:lineRule="auto"/>
        <w:ind w:left="720"/>
        <w:rPr>
          <w:sz w:val="28"/>
          <w:szCs w:val="28"/>
        </w:rPr>
      </w:pPr>
      <w:r w:rsidRPr="00C544B2">
        <w:rPr>
          <w:sz w:val="28"/>
          <w:szCs w:val="28"/>
        </w:rPr>
        <w:t>scanf("%s",&amp;pname[i]);</w:t>
      </w:r>
    </w:p>
    <w:p w14:paraId="663F2712" w14:textId="77777777" w:rsidR="00C40344" w:rsidRPr="00C544B2" w:rsidRDefault="00C40344" w:rsidP="00C40344">
      <w:pPr>
        <w:spacing w:line="360" w:lineRule="auto"/>
        <w:ind w:left="720"/>
        <w:rPr>
          <w:sz w:val="28"/>
          <w:szCs w:val="28"/>
        </w:rPr>
      </w:pPr>
      <w:r w:rsidRPr="00C544B2">
        <w:rPr>
          <w:sz w:val="28"/>
          <w:szCs w:val="28"/>
        </w:rPr>
        <w:t>printf("\n\n BURST TIME : ");</w:t>
      </w:r>
    </w:p>
    <w:p w14:paraId="1FCADA72" w14:textId="77777777" w:rsidR="00C40344" w:rsidRPr="00C544B2" w:rsidRDefault="00C40344" w:rsidP="00C40344">
      <w:pPr>
        <w:spacing w:line="360" w:lineRule="auto"/>
        <w:ind w:left="720"/>
        <w:rPr>
          <w:sz w:val="28"/>
          <w:szCs w:val="28"/>
        </w:rPr>
      </w:pPr>
      <w:r w:rsidRPr="00C544B2">
        <w:rPr>
          <w:sz w:val="28"/>
          <w:szCs w:val="28"/>
        </w:rPr>
        <w:t>scanf("%d",&amp;bt[i]);</w:t>
      </w:r>
    </w:p>
    <w:p w14:paraId="442B1963" w14:textId="77777777" w:rsidR="00C40344" w:rsidRPr="00C544B2" w:rsidRDefault="00C40344" w:rsidP="00C40344">
      <w:pPr>
        <w:spacing w:line="360" w:lineRule="auto"/>
        <w:ind w:left="720"/>
        <w:rPr>
          <w:sz w:val="28"/>
          <w:szCs w:val="28"/>
        </w:rPr>
      </w:pPr>
      <w:r w:rsidRPr="00C544B2">
        <w:rPr>
          <w:sz w:val="28"/>
          <w:szCs w:val="28"/>
        </w:rPr>
        <w:t>printf("\n\n ARRIVAL TIME : ");</w:t>
      </w:r>
    </w:p>
    <w:p w14:paraId="4479B9DD" w14:textId="77777777" w:rsidR="00C40344" w:rsidRPr="00C544B2" w:rsidRDefault="00C40344" w:rsidP="00C40344">
      <w:pPr>
        <w:spacing w:line="360" w:lineRule="auto"/>
        <w:ind w:left="720"/>
        <w:rPr>
          <w:sz w:val="28"/>
          <w:szCs w:val="28"/>
        </w:rPr>
      </w:pPr>
      <w:r w:rsidRPr="00C544B2">
        <w:rPr>
          <w:sz w:val="28"/>
          <w:szCs w:val="28"/>
        </w:rPr>
        <w:t>scanf("%d",&amp;at[i]);</w:t>
      </w:r>
    </w:p>
    <w:p w14:paraId="0CDC3765" w14:textId="77777777" w:rsidR="00C40344" w:rsidRPr="00C544B2" w:rsidRDefault="00C40344" w:rsidP="00C40344">
      <w:pPr>
        <w:spacing w:line="360" w:lineRule="auto"/>
        <w:rPr>
          <w:sz w:val="28"/>
          <w:szCs w:val="28"/>
        </w:rPr>
      </w:pPr>
      <w:r w:rsidRPr="00C544B2">
        <w:rPr>
          <w:sz w:val="28"/>
          <w:szCs w:val="28"/>
        </w:rPr>
        <w:t>}</w:t>
      </w:r>
    </w:p>
    <w:p w14:paraId="7745C493" w14:textId="77777777" w:rsidR="00C40344" w:rsidRPr="00C544B2" w:rsidRDefault="00C40344" w:rsidP="00C40344">
      <w:pPr>
        <w:spacing w:line="360" w:lineRule="auto"/>
        <w:rPr>
          <w:sz w:val="28"/>
          <w:szCs w:val="28"/>
        </w:rPr>
      </w:pPr>
      <w:r w:rsidRPr="00C544B2">
        <w:rPr>
          <w:sz w:val="28"/>
          <w:szCs w:val="28"/>
        </w:rPr>
        <w:t>for(i=0;i&lt;n;i++)</w:t>
      </w:r>
    </w:p>
    <w:p w14:paraId="4A934605" w14:textId="77777777" w:rsidR="00C40344" w:rsidRPr="00C544B2" w:rsidRDefault="00C40344" w:rsidP="00C40344">
      <w:pPr>
        <w:spacing w:line="360" w:lineRule="auto"/>
        <w:rPr>
          <w:sz w:val="28"/>
          <w:szCs w:val="28"/>
        </w:rPr>
      </w:pPr>
      <w:r w:rsidRPr="00C544B2">
        <w:rPr>
          <w:sz w:val="28"/>
          <w:szCs w:val="28"/>
        </w:rPr>
        <w:t>for(j=i+1;j&lt;n;j++)</w:t>
      </w:r>
    </w:p>
    <w:p w14:paraId="0EF20928" w14:textId="77777777" w:rsidR="00C40344" w:rsidRPr="00C544B2" w:rsidRDefault="00C40344" w:rsidP="00C40344">
      <w:pPr>
        <w:spacing w:line="360" w:lineRule="auto"/>
        <w:rPr>
          <w:sz w:val="28"/>
          <w:szCs w:val="28"/>
        </w:rPr>
      </w:pPr>
      <w:r w:rsidRPr="00C544B2">
        <w:rPr>
          <w:sz w:val="28"/>
          <w:szCs w:val="28"/>
        </w:rPr>
        <w:t>{</w:t>
      </w:r>
    </w:p>
    <w:p w14:paraId="7656071D" w14:textId="77777777" w:rsidR="00C40344" w:rsidRPr="00C544B2" w:rsidRDefault="00C40344" w:rsidP="00C40344">
      <w:pPr>
        <w:spacing w:line="360" w:lineRule="auto"/>
        <w:rPr>
          <w:sz w:val="28"/>
          <w:szCs w:val="28"/>
        </w:rPr>
      </w:pPr>
      <w:r w:rsidRPr="00C544B2">
        <w:rPr>
          <w:sz w:val="28"/>
          <w:szCs w:val="28"/>
        </w:rPr>
        <w:t>if(at[i]==at[j])</w:t>
      </w:r>
    </w:p>
    <w:p w14:paraId="5D5BDD98" w14:textId="77777777" w:rsidR="00C40344" w:rsidRPr="00C544B2" w:rsidRDefault="00C40344" w:rsidP="00C40344">
      <w:pPr>
        <w:spacing w:line="360" w:lineRule="auto"/>
        <w:ind w:left="720"/>
        <w:rPr>
          <w:sz w:val="28"/>
          <w:szCs w:val="28"/>
        </w:rPr>
      </w:pPr>
      <w:r w:rsidRPr="00C544B2">
        <w:rPr>
          <w:sz w:val="28"/>
          <w:szCs w:val="28"/>
        </w:rPr>
        <w:t>if(bt[i]&gt;bt[j])</w:t>
      </w:r>
    </w:p>
    <w:p w14:paraId="2850E603" w14:textId="77777777" w:rsidR="00C40344" w:rsidRPr="00C544B2" w:rsidRDefault="00C40344" w:rsidP="00C40344">
      <w:pPr>
        <w:spacing w:line="360" w:lineRule="auto"/>
        <w:ind w:left="720"/>
        <w:rPr>
          <w:sz w:val="28"/>
          <w:szCs w:val="28"/>
        </w:rPr>
      </w:pPr>
      <w:r w:rsidRPr="00C544B2">
        <w:rPr>
          <w:sz w:val="28"/>
          <w:szCs w:val="28"/>
        </w:rPr>
        <w:t>{</w:t>
      </w:r>
    </w:p>
    <w:p w14:paraId="4294DA1B" w14:textId="77777777" w:rsidR="00C40344" w:rsidRPr="00C544B2" w:rsidRDefault="00C40344" w:rsidP="00C40344">
      <w:pPr>
        <w:spacing w:line="360" w:lineRule="auto"/>
        <w:ind w:left="1440"/>
        <w:rPr>
          <w:sz w:val="28"/>
          <w:szCs w:val="28"/>
        </w:rPr>
      </w:pPr>
      <w:r w:rsidRPr="00C544B2">
        <w:rPr>
          <w:sz w:val="28"/>
          <w:szCs w:val="28"/>
        </w:rPr>
        <w:t>t=at[i];</w:t>
      </w:r>
    </w:p>
    <w:p w14:paraId="63800F8E" w14:textId="77777777" w:rsidR="00C40344" w:rsidRPr="00C544B2" w:rsidRDefault="00C40344" w:rsidP="00C40344">
      <w:pPr>
        <w:spacing w:line="360" w:lineRule="auto"/>
        <w:ind w:left="1440"/>
        <w:rPr>
          <w:sz w:val="28"/>
          <w:szCs w:val="28"/>
        </w:rPr>
      </w:pPr>
      <w:r w:rsidRPr="00C544B2">
        <w:rPr>
          <w:sz w:val="28"/>
          <w:szCs w:val="28"/>
        </w:rPr>
        <w:lastRenderedPageBreak/>
        <w:t>at[i]=at[j];</w:t>
      </w:r>
    </w:p>
    <w:p w14:paraId="42E19AF2" w14:textId="77777777" w:rsidR="00C40344" w:rsidRPr="00C544B2" w:rsidRDefault="00C40344" w:rsidP="00C40344">
      <w:pPr>
        <w:spacing w:line="360" w:lineRule="auto"/>
        <w:ind w:left="1440"/>
        <w:rPr>
          <w:sz w:val="28"/>
          <w:szCs w:val="28"/>
        </w:rPr>
      </w:pPr>
      <w:r w:rsidRPr="00C544B2">
        <w:rPr>
          <w:sz w:val="28"/>
          <w:szCs w:val="28"/>
        </w:rPr>
        <w:t>at[j]=t;</w:t>
      </w:r>
    </w:p>
    <w:p w14:paraId="64020004" w14:textId="77777777" w:rsidR="00C40344" w:rsidRPr="00C544B2" w:rsidRDefault="00C40344" w:rsidP="00C40344">
      <w:pPr>
        <w:spacing w:line="360" w:lineRule="auto"/>
        <w:ind w:left="1440"/>
        <w:rPr>
          <w:sz w:val="28"/>
          <w:szCs w:val="28"/>
        </w:rPr>
      </w:pPr>
      <w:r w:rsidRPr="00C544B2">
        <w:rPr>
          <w:sz w:val="28"/>
          <w:szCs w:val="28"/>
        </w:rPr>
        <w:t>q=bt[i];</w:t>
      </w:r>
    </w:p>
    <w:p w14:paraId="3BC78BF2" w14:textId="77777777" w:rsidR="00C40344" w:rsidRPr="00C544B2" w:rsidRDefault="00C40344" w:rsidP="00C40344">
      <w:pPr>
        <w:spacing w:line="360" w:lineRule="auto"/>
        <w:ind w:left="1440"/>
        <w:rPr>
          <w:sz w:val="28"/>
          <w:szCs w:val="28"/>
        </w:rPr>
      </w:pPr>
      <w:r w:rsidRPr="00C544B2">
        <w:rPr>
          <w:sz w:val="28"/>
          <w:szCs w:val="28"/>
        </w:rPr>
        <w:t>bt[i]=bt[j];</w:t>
      </w:r>
    </w:p>
    <w:p w14:paraId="71508B5E" w14:textId="77777777" w:rsidR="00C40344" w:rsidRPr="00C544B2" w:rsidRDefault="00C40344" w:rsidP="00C40344">
      <w:pPr>
        <w:spacing w:line="360" w:lineRule="auto"/>
        <w:ind w:left="1440"/>
        <w:rPr>
          <w:sz w:val="28"/>
          <w:szCs w:val="28"/>
        </w:rPr>
      </w:pPr>
      <w:r w:rsidRPr="00C544B2">
        <w:rPr>
          <w:sz w:val="28"/>
          <w:szCs w:val="28"/>
        </w:rPr>
        <w:t>bt[j]=q;</w:t>
      </w:r>
    </w:p>
    <w:p w14:paraId="39FF87CA" w14:textId="77777777" w:rsidR="00C40344" w:rsidRPr="00C544B2" w:rsidRDefault="00C40344" w:rsidP="00C40344">
      <w:pPr>
        <w:spacing w:line="360" w:lineRule="auto"/>
        <w:ind w:left="1440"/>
        <w:rPr>
          <w:sz w:val="28"/>
          <w:szCs w:val="28"/>
        </w:rPr>
      </w:pPr>
      <w:r w:rsidRPr="00C544B2">
        <w:rPr>
          <w:sz w:val="28"/>
          <w:szCs w:val="28"/>
        </w:rPr>
        <w:t>strcpy(c[i],pname[i]);</w:t>
      </w:r>
    </w:p>
    <w:p w14:paraId="1B0926ED" w14:textId="77777777" w:rsidR="00C40344" w:rsidRPr="00C544B2" w:rsidRDefault="00C40344" w:rsidP="00C40344">
      <w:pPr>
        <w:spacing w:line="360" w:lineRule="auto"/>
        <w:ind w:left="1440"/>
        <w:rPr>
          <w:sz w:val="28"/>
          <w:szCs w:val="28"/>
        </w:rPr>
      </w:pPr>
      <w:r w:rsidRPr="00C544B2">
        <w:rPr>
          <w:sz w:val="28"/>
          <w:szCs w:val="28"/>
        </w:rPr>
        <w:t>strcpy(pname[i],pname[j]);</w:t>
      </w:r>
    </w:p>
    <w:p w14:paraId="49272412" w14:textId="77777777" w:rsidR="00C40344" w:rsidRPr="00C544B2" w:rsidRDefault="00C40344" w:rsidP="00C40344">
      <w:pPr>
        <w:spacing w:line="360" w:lineRule="auto"/>
        <w:ind w:left="1440"/>
        <w:rPr>
          <w:sz w:val="28"/>
          <w:szCs w:val="28"/>
        </w:rPr>
      </w:pPr>
      <w:r w:rsidRPr="00C544B2">
        <w:rPr>
          <w:sz w:val="28"/>
          <w:szCs w:val="28"/>
        </w:rPr>
        <w:t>strcpy(pname[j],c[i]);</w:t>
      </w:r>
    </w:p>
    <w:p w14:paraId="7D9F956F" w14:textId="77777777" w:rsidR="00C40344" w:rsidRPr="00C544B2" w:rsidRDefault="00C40344" w:rsidP="00C40344">
      <w:pPr>
        <w:spacing w:line="360" w:lineRule="auto"/>
        <w:ind w:left="720"/>
        <w:rPr>
          <w:sz w:val="28"/>
          <w:szCs w:val="28"/>
        </w:rPr>
      </w:pPr>
      <w:r w:rsidRPr="00C544B2">
        <w:rPr>
          <w:sz w:val="28"/>
          <w:szCs w:val="28"/>
        </w:rPr>
        <w:t>}</w:t>
      </w:r>
    </w:p>
    <w:p w14:paraId="6E34CDCA" w14:textId="77777777" w:rsidR="00C40344" w:rsidRPr="00C544B2" w:rsidRDefault="00C40344" w:rsidP="00C40344">
      <w:pPr>
        <w:spacing w:line="360" w:lineRule="auto"/>
        <w:rPr>
          <w:sz w:val="28"/>
          <w:szCs w:val="28"/>
        </w:rPr>
      </w:pPr>
      <w:r w:rsidRPr="00C544B2">
        <w:rPr>
          <w:sz w:val="28"/>
          <w:szCs w:val="28"/>
        </w:rPr>
        <w:t>if(at[i]!=at[j])</w:t>
      </w:r>
    </w:p>
    <w:p w14:paraId="7AC7B1FE" w14:textId="77777777" w:rsidR="00C40344" w:rsidRPr="00C544B2" w:rsidRDefault="00C40344" w:rsidP="00C40344">
      <w:pPr>
        <w:spacing w:line="360" w:lineRule="auto"/>
        <w:ind w:left="720"/>
        <w:rPr>
          <w:sz w:val="28"/>
          <w:szCs w:val="28"/>
        </w:rPr>
      </w:pPr>
      <w:r w:rsidRPr="00C544B2">
        <w:rPr>
          <w:sz w:val="28"/>
          <w:szCs w:val="28"/>
        </w:rPr>
        <w:t>if(bt[i]&gt;bt[j])</w:t>
      </w:r>
    </w:p>
    <w:p w14:paraId="5A0467F7" w14:textId="77777777" w:rsidR="00C40344" w:rsidRPr="00C544B2" w:rsidRDefault="00C40344" w:rsidP="00C40344">
      <w:pPr>
        <w:spacing w:line="360" w:lineRule="auto"/>
        <w:ind w:left="720"/>
        <w:rPr>
          <w:sz w:val="28"/>
          <w:szCs w:val="28"/>
        </w:rPr>
      </w:pPr>
      <w:r w:rsidRPr="00C544B2">
        <w:rPr>
          <w:sz w:val="28"/>
          <w:szCs w:val="28"/>
        </w:rPr>
        <w:t>{</w:t>
      </w:r>
    </w:p>
    <w:p w14:paraId="761550F5" w14:textId="77777777" w:rsidR="00C40344" w:rsidRPr="00C544B2" w:rsidRDefault="00C40344" w:rsidP="00C40344">
      <w:pPr>
        <w:spacing w:line="360" w:lineRule="auto"/>
        <w:ind w:left="1440"/>
        <w:rPr>
          <w:sz w:val="28"/>
          <w:szCs w:val="28"/>
        </w:rPr>
      </w:pPr>
      <w:r w:rsidRPr="00C544B2">
        <w:rPr>
          <w:sz w:val="28"/>
          <w:szCs w:val="28"/>
        </w:rPr>
        <w:t>t=at[i];</w:t>
      </w:r>
    </w:p>
    <w:p w14:paraId="2ACFCC3A" w14:textId="77777777" w:rsidR="00C40344" w:rsidRPr="00C544B2" w:rsidRDefault="00C40344" w:rsidP="00C40344">
      <w:pPr>
        <w:spacing w:line="360" w:lineRule="auto"/>
        <w:ind w:left="1440"/>
        <w:rPr>
          <w:sz w:val="28"/>
          <w:szCs w:val="28"/>
        </w:rPr>
      </w:pPr>
      <w:r w:rsidRPr="00C544B2">
        <w:rPr>
          <w:sz w:val="28"/>
          <w:szCs w:val="28"/>
        </w:rPr>
        <w:t>at[i]=at[j];</w:t>
      </w:r>
    </w:p>
    <w:p w14:paraId="00DAA56A" w14:textId="77777777" w:rsidR="00C40344" w:rsidRPr="00C544B2" w:rsidRDefault="00C40344" w:rsidP="00C40344">
      <w:pPr>
        <w:spacing w:line="360" w:lineRule="auto"/>
        <w:ind w:left="1440"/>
        <w:rPr>
          <w:sz w:val="28"/>
          <w:szCs w:val="28"/>
        </w:rPr>
      </w:pPr>
      <w:r w:rsidRPr="00C544B2">
        <w:rPr>
          <w:sz w:val="28"/>
          <w:szCs w:val="28"/>
        </w:rPr>
        <w:t>at[j]=t;</w:t>
      </w:r>
    </w:p>
    <w:p w14:paraId="5F088CE7" w14:textId="77777777" w:rsidR="00C40344" w:rsidRPr="00C544B2" w:rsidRDefault="00C40344" w:rsidP="00C40344">
      <w:pPr>
        <w:spacing w:line="360" w:lineRule="auto"/>
        <w:ind w:left="1440"/>
        <w:rPr>
          <w:sz w:val="28"/>
          <w:szCs w:val="28"/>
        </w:rPr>
      </w:pPr>
      <w:r w:rsidRPr="00C544B2">
        <w:rPr>
          <w:sz w:val="28"/>
          <w:szCs w:val="28"/>
        </w:rPr>
        <w:t>q=bt[i];</w:t>
      </w:r>
    </w:p>
    <w:p w14:paraId="66125900" w14:textId="77777777" w:rsidR="00C40344" w:rsidRPr="00C544B2" w:rsidRDefault="00C40344" w:rsidP="00C40344">
      <w:pPr>
        <w:spacing w:line="360" w:lineRule="auto"/>
        <w:ind w:left="1440"/>
        <w:rPr>
          <w:sz w:val="28"/>
          <w:szCs w:val="28"/>
        </w:rPr>
      </w:pPr>
      <w:r w:rsidRPr="00C544B2">
        <w:rPr>
          <w:sz w:val="28"/>
          <w:szCs w:val="28"/>
        </w:rPr>
        <w:t>bt[i]=bt[j];</w:t>
      </w:r>
    </w:p>
    <w:p w14:paraId="68ED4D8F" w14:textId="77777777" w:rsidR="00C40344" w:rsidRPr="00C544B2" w:rsidRDefault="00C40344" w:rsidP="00C40344">
      <w:pPr>
        <w:spacing w:line="360" w:lineRule="auto"/>
        <w:ind w:left="1440"/>
        <w:rPr>
          <w:sz w:val="28"/>
          <w:szCs w:val="28"/>
        </w:rPr>
      </w:pPr>
      <w:r w:rsidRPr="00C544B2">
        <w:rPr>
          <w:sz w:val="28"/>
          <w:szCs w:val="28"/>
        </w:rPr>
        <w:t>bt[j]=q;</w:t>
      </w:r>
    </w:p>
    <w:p w14:paraId="72C54AC0" w14:textId="77777777" w:rsidR="00C40344" w:rsidRPr="00C544B2" w:rsidRDefault="00C40344" w:rsidP="00C40344">
      <w:pPr>
        <w:spacing w:line="360" w:lineRule="auto"/>
        <w:ind w:left="1440"/>
        <w:rPr>
          <w:sz w:val="28"/>
          <w:szCs w:val="28"/>
        </w:rPr>
      </w:pPr>
      <w:r w:rsidRPr="00C544B2">
        <w:rPr>
          <w:sz w:val="28"/>
          <w:szCs w:val="28"/>
        </w:rPr>
        <w:t>strcpy(c[i],pname[i]);</w:t>
      </w:r>
    </w:p>
    <w:p w14:paraId="15D1A5DB" w14:textId="77777777" w:rsidR="00C40344" w:rsidRPr="00C544B2" w:rsidRDefault="00C40344" w:rsidP="00C40344">
      <w:pPr>
        <w:spacing w:line="360" w:lineRule="auto"/>
        <w:ind w:left="1440"/>
        <w:rPr>
          <w:sz w:val="28"/>
          <w:szCs w:val="28"/>
        </w:rPr>
      </w:pPr>
      <w:r w:rsidRPr="00C544B2">
        <w:rPr>
          <w:sz w:val="28"/>
          <w:szCs w:val="28"/>
        </w:rPr>
        <w:lastRenderedPageBreak/>
        <w:t>strcpy(pname[i],pname[j]);</w:t>
      </w:r>
    </w:p>
    <w:p w14:paraId="26D49103" w14:textId="77777777" w:rsidR="00C40344" w:rsidRPr="00C544B2" w:rsidRDefault="00C40344" w:rsidP="00C40344">
      <w:pPr>
        <w:spacing w:line="360" w:lineRule="auto"/>
        <w:ind w:left="1440"/>
        <w:rPr>
          <w:sz w:val="28"/>
          <w:szCs w:val="28"/>
        </w:rPr>
      </w:pPr>
      <w:r w:rsidRPr="00C544B2">
        <w:rPr>
          <w:sz w:val="28"/>
          <w:szCs w:val="28"/>
        </w:rPr>
        <w:t>strcpy(pname[j],c[i]);</w:t>
      </w:r>
    </w:p>
    <w:p w14:paraId="43CBDA62" w14:textId="77777777" w:rsidR="00C40344" w:rsidRPr="00C544B2" w:rsidRDefault="00C40344" w:rsidP="00C40344">
      <w:pPr>
        <w:spacing w:line="360" w:lineRule="auto"/>
        <w:ind w:left="720"/>
        <w:rPr>
          <w:sz w:val="28"/>
          <w:szCs w:val="28"/>
        </w:rPr>
      </w:pPr>
      <w:r w:rsidRPr="00C544B2">
        <w:rPr>
          <w:sz w:val="28"/>
          <w:szCs w:val="28"/>
        </w:rPr>
        <w:t>}</w:t>
      </w:r>
    </w:p>
    <w:p w14:paraId="7E85C793" w14:textId="77777777" w:rsidR="00C40344" w:rsidRPr="00C544B2" w:rsidRDefault="00C40344" w:rsidP="00C40344">
      <w:pPr>
        <w:spacing w:line="360" w:lineRule="auto"/>
        <w:rPr>
          <w:sz w:val="28"/>
          <w:szCs w:val="28"/>
        </w:rPr>
      </w:pPr>
      <w:r w:rsidRPr="00C544B2">
        <w:rPr>
          <w:sz w:val="28"/>
          <w:szCs w:val="28"/>
        </w:rPr>
        <w:t>}</w:t>
      </w:r>
    </w:p>
    <w:p w14:paraId="6D465AC5" w14:textId="77777777" w:rsidR="00C40344" w:rsidRPr="00C544B2" w:rsidRDefault="00C40344" w:rsidP="00C40344">
      <w:pPr>
        <w:spacing w:line="360" w:lineRule="auto"/>
        <w:rPr>
          <w:sz w:val="28"/>
          <w:szCs w:val="28"/>
        </w:rPr>
      </w:pPr>
      <w:r w:rsidRPr="00C544B2">
        <w:rPr>
          <w:sz w:val="28"/>
          <w:szCs w:val="28"/>
        </w:rPr>
        <w:t>wt[0]=0;</w:t>
      </w:r>
    </w:p>
    <w:p w14:paraId="3F1527E2" w14:textId="77777777" w:rsidR="00C40344" w:rsidRPr="00C544B2" w:rsidRDefault="00C40344" w:rsidP="00C40344">
      <w:pPr>
        <w:spacing w:line="360" w:lineRule="auto"/>
        <w:rPr>
          <w:sz w:val="28"/>
          <w:szCs w:val="28"/>
        </w:rPr>
      </w:pPr>
      <w:r w:rsidRPr="00C544B2">
        <w:rPr>
          <w:sz w:val="28"/>
          <w:szCs w:val="28"/>
        </w:rPr>
        <w:t>for(i=0;i&lt;n;i++)</w:t>
      </w:r>
    </w:p>
    <w:p w14:paraId="29A7EDBB" w14:textId="77777777" w:rsidR="00C40344" w:rsidRPr="00C544B2" w:rsidRDefault="00C40344" w:rsidP="00C40344">
      <w:pPr>
        <w:spacing w:line="360" w:lineRule="auto"/>
        <w:rPr>
          <w:sz w:val="28"/>
          <w:szCs w:val="28"/>
        </w:rPr>
      </w:pPr>
      <w:r w:rsidRPr="00C544B2">
        <w:rPr>
          <w:sz w:val="28"/>
          <w:szCs w:val="28"/>
        </w:rPr>
        <w:t>{</w:t>
      </w:r>
    </w:p>
    <w:p w14:paraId="2A57F69A" w14:textId="77777777" w:rsidR="00C40344" w:rsidRPr="00C544B2" w:rsidRDefault="00C40344" w:rsidP="00C40344">
      <w:pPr>
        <w:spacing w:line="360" w:lineRule="auto"/>
        <w:ind w:left="720"/>
        <w:rPr>
          <w:sz w:val="28"/>
          <w:szCs w:val="28"/>
        </w:rPr>
      </w:pPr>
      <w:r w:rsidRPr="00C544B2">
        <w:rPr>
          <w:sz w:val="28"/>
          <w:szCs w:val="28"/>
        </w:rPr>
        <w:t>wt[i+1]=wt[i]+bt[i];</w:t>
      </w:r>
    </w:p>
    <w:p w14:paraId="0B9C395B" w14:textId="77777777" w:rsidR="00C40344" w:rsidRPr="00C544B2" w:rsidRDefault="00C40344" w:rsidP="00C40344">
      <w:pPr>
        <w:spacing w:line="360" w:lineRule="auto"/>
        <w:ind w:left="720"/>
        <w:rPr>
          <w:sz w:val="28"/>
          <w:szCs w:val="28"/>
        </w:rPr>
      </w:pPr>
      <w:r w:rsidRPr="00C544B2">
        <w:rPr>
          <w:sz w:val="28"/>
          <w:szCs w:val="28"/>
        </w:rPr>
        <w:t>sum=sum+(wt[i]-at[i]);</w:t>
      </w:r>
    </w:p>
    <w:p w14:paraId="03510F82" w14:textId="77777777" w:rsidR="00C40344" w:rsidRPr="00C544B2" w:rsidRDefault="00C40344" w:rsidP="00C40344">
      <w:pPr>
        <w:spacing w:line="360" w:lineRule="auto"/>
        <w:ind w:left="720"/>
        <w:rPr>
          <w:sz w:val="28"/>
          <w:szCs w:val="28"/>
        </w:rPr>
      </w:pPr>
      <w:r w:rsidRPr="00C544B2">
        <w:rPr>
          <w:sz w:val="28"/>
          <w:szCs w:val="28"/>
        </w:rPr>
        <w:t>sbt=sbt+(wt[i+1]-at[i]);</w:t>
      </w:r>
    </w:p>
    <w:p w14:paraId="57CCB196" w14:textId="77777777" w:rsidR="00C40344" w:rsidRPr="00C544B2" w:rsidRDefault="00C40344" w:rsidP="00C40344">
      <w:pPr>
        <w:spacing w:line="360" w:lineRule="auto"/>
        <w:ind w:left="720"/>
        <w:rPr>
          <w:sz w:val="28"/>
          <w:szCs w:val="28"/>
        </w:rPr>
      </w:pPr>
      <w:r w:rsidRPr="00C544B2">
        <w:rPr>
          <w:sz w:val="28"/>
          <w:szCs w:val="28"/>
        </w:rPr>
        <w:t>tt[i]=wt[i]+bt[i];</w:t>
      </w:r>
    </w:p>
    <w:p w14:paraId="62C5ACA5" w14:textId="77777777" w:rsidR="00C40344" w:rsidRPr="00C544B2" w:rsidRDefault="00C40344" w:rsidP="00C40344">
      <w:pPr>
        <w:spacing w:line="360" w:lineRule="auto"/>
        <w:ind w:left="720"/>
        <w:rPr>
          <w:sz w:val="28"/>
          <w:szCs w:val="28"/>
        </w:rPr>
      </w:pPr>
      <w:r w:rsidRPr="00C544B2">
        <w:rPr>
          <w:sz w:val="28"/>
          <w:szCs w:val="28"/>
        </w:rPr>
        <w:t>ss=ss+bt[i];</w:t>
      </w:r>
    </w:p>
    <w:p w14:paraId="547D2F06" w14:textId="77777777" w:rsidR="00C40344" w:rsidRPr="00C544B2" w:rsidRDefault="00C40344" w:rsidP="00C40344">
      <w:pPr>
        <w:spacing w:line="360" w:lineRule="auto"/>
        <w:rPr>
          <w:sz w:val="28"/>
          <w:szCs w:val="28"/>
        </w:rPr>
      </w:pPr>
      <w:r w:rsidRPr="00C544B2">
        <w:rPr>
          <w:sz w:val="28"/>
          <w:szCs w:val="28"/>
        </w:rPr>
        <w:t>}</w:t>
      </w:r>
    </w:p>
    <w:p w14:paraId="6181E766" w14:textId="77777777" w:rsidR="00C40344" w:rsidRPr="00C544B2" w:rsidRDefault="00C40344" w:rsidP="00C40344">
      <w:pPr>
        <w:spacing w:line="360" w:lineRule="auto"/>
        <w:rPr>
          <w:sz w:val="28"/>
          <w:szCs w:val="28"/>
        </w:rPr>
      </w:pPr>
      <w:r w:rsidRPr="00C544B2">
        <w:rPr>
          <w:sz w:val="28"/>
          <w:szCs w:val="28"/>
        </w:rPr>
        <w:t>printf("\n\n GANTT CHART");</w:t>
      </w:r>
    </w:p>
    <w:p w14:paraId="4F971550" w14:textId="77777777" w:rsidR="00C40344" w:rsidRPr="00C544B2" w:rsidRDefault="00C40344" w:rsidP="00C40344">
      <w:pPr>
        <w:spacing w:line="360" w:lineRule="auto"/>
        <w:rPr>
          <w:sz w:val="28"/>
          <w:szCs w:val="28"/>
        </w:rPr>
      </w:pPr>
      <w:r w:rsidRPr="00C544B2">
        <w:rPr>
          <w:sz w:val="28"/>
          <w:szCs w:val="28"/>
        </w:rPr>
        <w:t>printf("\n\n ----------------------------------------------------------------------  \n");</w:t>
      </w:r>
    </w:p>
    <w:p w14:paraId="72196F0F" w14:textId="77777777" w:rsidR="00C40344" w:rsidRPr="00C544B2" w:rsidRDefault="00C40344" w:rsidP="00C40344">
      <w:pPr>
        <w:spacing w:line="360" w:lineRule="auto"/>
        <w:rPr>
          <w:sz w:val="28"/>
          <w:szCs w:val="28"/>
        </w:rPr>
      </w:pPr>
      <w:r w:rsidRPr="00C544B2">
        <w:rPr>
          <w:sz w:val="28"/>
          <w:szCs w:val="28"/>
        </w:rPr>
        <w:t>for(i=0;i&lt;n;i++)</w:t>
      </w:r>
    </w:p>
    <w:p w14:paraId="54C679D9" w14:textId="77777777" w:rsidR="00C40344" w:rsidRPr="00C544B2" w:rsidRDefault="00C40344" w:rsidP="00C40344">
      <w:pPr>
        <w:spacing w:line="360" w:lineRule="auto"/>
        <w:rPr>
          <w:sz w:val="28"/>
          <w:szCs w:val="28"/>
        </w:rPr>
      </w:pPr>
      <w:r w:rsidRPr="00C544B2">
        <w:rPr>
          <w:sz w:val="28"/>
          <w:szCs w:val="28"/>
        </w:rPr>
        <w:t>printf("|\t%s\t",pname[i]);</w:t>
      </w:r>
    </w:p>
    <w:p w14:paraId="5D3D6D25" w14:textId="77777777" w:rsidR="00C40344" w:rsidRPr="00C544B2" w:rsidRDefault="00C40344" w:rsidP="00C40344">
      <w:pPr>
        <w:spacing w:line="360" w:lineRule="auto"/>
        <w:rPr>
          <w:sz w:val="28"/>
          <w:szCs w:val="28"/>
        </w:rPr>
      </w:pPr>
      <w:r w:rsidRPr="00C544B2">
        <w:rPr>
          <w:sz w:val="28"/>
          <w:szCs w:val="28"/>
        </w:rPr>
        <w:t>printf("\n-----------------------------------------------------------------------\n");</w:t>
      </w:r>
    </w:p>
    <w:p w14:paraId="18911330" w14:textId="77777777" w:rsidR="00C40344" w:rsidRPr="00C544B2" w:rsidRDefault="00C40344" w:rsidP="00C40344">
      <w:pPr>
        <w:spacing w:line="360" w:lineRule="auto"/>
        <w:rPr>
          <w:sz w:val="28"/>
          <w:szCs w:val="28"/>
        </w:rPr>
      </w:pPr>
      <w:r w:rsidRPr="00C544B2">
        <w:rPr>
          <w:sz w:val="28"/>
          <w:szCs w:val="28"/>
        </w:rPr>
        <w:t>for(i=0;i&lt;n;i++)</w:t>
      </w:r>
    </w:p>
    <w:p w14:paraId="1099DDC0" w14:textId="77777777" w:rsidR="00C40344" w:rsidRPr="00C544B2" w:rsidRDefault="00C40344" w:rsidP="00C40344">
      <w:pPr>
        <w:spacing w:line="360" w:lineRule="auto"/>
        <w:rPr>
          <w:sz w:val="28"/>
          <w:szCs w:val="28"/>
        </w:rPr>
      </w:pPr>
      <w:r w:rsidRPr="00C544B2">
        <w:rPr>
          <w:sz w:val="28"/>
          <w:szCs w:val="28"/>
        </w:rPr>
        <w:lastRenderedPageBreak/>
        <w:t>printf("%d\t\t",wt[i]);</w:t>
      </w:r>
    </w:p>
    <w:p w14:paraId="79DCC2E6" w14:textId="77777777" w:rsidR="00C40344" w:rsidRPr="00C544B2" w:rsidRDefault="00C40344" w:rsidP="00C40344">
      <w:pPr>
        <w:spacing w:line="360" w:lineRule="auto"/>
        <w:rPr>
          <w:sz w:val="28"/>
          <w:szCs w:val="28"/>
        </w:rPr>
      </w:pPr>
      <w:r w:rsidRPr="00C544B2">
        <w:rPr>
          <w:sz w:val="28"/>
          <w:szCs w:val="28"/>
        </w:rPr>
        <w:t>printf("%d\n",ss);</w:t>
      </w:r>
    </w:p>
    <w:p w14:paraId="252DDB95" w14:textId="77777777" w:rsidR="00C40344" w:rsidRPr="00C544B2" w:rsidRDefault="00C40344" w:rsidP="00C40344">
      <w:pPr>
        <w:spacing w:line="360" w:lineRule="auto"/>
        <w:rPr>
          <w:sz w:val="28"/>
          <w:szCs w:val="28"/>
        </w:rPr>
      </w:pPr>
      <w:r w:rsidRPr="00C544B2">
        <w:rPr>
          <w:sz w:val="28"/>
          <w:szCs w:val="28"/>
        </w:rPr>
        <w:t xml:space="preserve">printf("\n--------------------------------------------------------------------------"); </w:t>
      </w:r>
    </w:p>
    <w:p w14:paraId="6B4D9780" w14:textId="77777777" w:rsidR="00C40344" w:rsidRPr="00C544B2" w:rsidRDefault="00C40344" w:rsidP="00C40344">
      <w:pPr>
        <w:spacing w:line="360" w:lineRule="auto"/>
        <w:rPr>
          <w:sz w:val="28"/>
          <w:szCs w:val="28"/>
        </w:rPr>
      </w:pPr>
      <w:r w:rsidRPr="00C544B2">
        <w:rPr>
          <w:sz w:val="28"/>
          <w:szCs w:val="28"/>
        </w:rPr>
        <w:t>printf("\n\n Total WAITING TIME = %d ",sum);</w:t>
      </w:r>
    </w:p>
    <w:p w14:paraId="1ABA086E" w14:textId="77777777" w:rsidR="00C40344" w:rsidRPr="00C544B2" w:rsidRDefault="00C40344" w:rsidP="00C40344">
      <w:pPr>
        <w:spacing w:line="360" w:lineRule="auto"/>
        <w:rPr>
          <w:sz w:val="28"/>
          <w:szCs w:val="28"/>
        </w:rPr>
      </w:pPr>
      <w:r w:rsidRPr="00C544B2">
        <w:rPr>
          <w:sz w:val="28"/>
          <w:szCs w:val="28"/>
        </w:rPr>
        <w:t>printf("\n\n Total TURNAROUND TIME = %d ",sbt);</w:t>
      </w:r>
    </w:p>
    <w:p w14:paraId="6DE23269" w14:textId="77777777" w:rsidR="00C40344" w:rsidRPr="00C544B2" w:rsidRDefault="00C40344" w:rsidP="00C40344">
      <w:pPr>
        <w:spacing w:line="360" w:lineRule="auto"/>
        <w:rPr>
          <w:sz w:val="28"/>
          <w:szCs w:val="28"/>
        </w:rPr>
      </w:pPr>
      <w:r w:rsidRPr="00C544B2">
        <w:rPr>
          <w:sz w:val="28"/>
          <w:szCs w:val="28"/>
        </w:rPr>
        <w:t>avgwt=(float)sum/n;</w:t>
      </w:r>
    </w:p>
    <w:p w14:paraId="19B4C6CE" w14:textId="77777777" w:rsidR="00C40344" w:rsidRPr="00C544B2" w:rsidRDefault="00C40344" w:rsidP="00C40344">
      <w:pPr>
        <w:spacing w:line="360" w:lineRule="auto"/>
        <w:rPr>
          <w:sz w:val="28"/>
          <w:szCs w:val="28"/>
        </w:rPr>
      </w:pPr>
      <w:r w:rsidRPr="00C544B2">
        <w:rPr>
          <w:sz w:val="28"/>
          <w:szCs w:val="28"/>
        </w:rPr>
        <w:t>avgtt=(float)sbt/n;</w:t>
      </w:r>
    </w:p>
    <w:p w14:paraId="473B8C9A" w14:textId="77777777" w:rsidR="00C40344" w:rsidRPr="00C544B2" w:rsidRDefault="00C40344" w:rsidP="00C40344">
      <w:pPr>
        <w:spacing w:line="360" w:lineRule="auto"/>
        <w:rPr>
          <w:sz w:val="28"/>
          <w:szCs w:val="28"/>
        </w:rPr>
      </w:pPr>
      <w:r w:rsidRPr="00C544B2">
        <w:rPr>
          <w:sz w:val="28"/>
          <w:szCs w:val="28"/>
        </w:rPr>
        <w:t>printf("\n\n Average WAITING TIME = %f ",avgwt);</w:t>
      </w:r>
    </w:p>
    <w:p w14:paraId="528DB986" w14:textId="77777777" w:rsidR="00C40344" w:rsidRPr="00C544B2" w:rsidRDefault="00C40344" w:rsidP="00C40344">
      <w:pPr>
        <w:spacing w:line="360" w:lineRule="auto"/>
        <w:rPr>
          <w:sz w:val="28"/>
          <w:szCs w:val="28"/>
        </w:rPr>
      </w:pPr>
      <w:r w:rsidRPr="00C544B2">
        <w:rPr>
          <w:sz w:val="28"/>
          <w:szCs w:val="28"/>
        </w:rPr>
        <w:t>printf("\n\n Average TURNAROUND TIME = %f ",avgtt);</w:t>
      </w:r>
    </w:p>
    <w:p w14:paraId="221331C2" w14:textId="77777777" w:rsidR="00C40344" w:rsidRPr="00C544B2" w:rsidRDefault="00C40344" w:rsidP="00C40344">
      <w:pPr>
        <w:spacing w:line="360" w:lineRule="auto"/>
        <w:rPr>
          <w:sz w:val="28"/>
          <w:szCs w:val="28"/>
        </w:rPr>
      </w:pPr>
      <w:r w:rsidRPr="00C544B2">
        <w:rPr>
          <w:sz w:val="28"/>
          <w:szCs w:val="28"/>
        </w:rPr>
        <w:t>}</w:t>
      </w:r>
    </w:p>
    <w:p w14:paraId="55689E6A" w14:textId="77777777" w:rsidR="00C40344" w:rsidRPr="00C544B2" w:rsidRDefault="00C40344" w:rsidP="00C40344">
      <w:pPr>
        <w:rPr>
          <w:b/>
          <w:sz w:val="28"/>
          <w:szCs w:val="28"/>
          <w:u w:val="single"/>
        </w:rPr>
      </w:pPr>
      <w:r w:rsidRPr="00C544B2">
        <w:rPr>
          <w:b/>
          <w:sz w:val="28"/>
          <w:szCs w:val="28"/>
          <w:u w:val="single"/>
        </w:rPr>
        <w:t>OUTPUT:</w:t>
      </w:r>
    </w:p>
    <w:p w14:paraId="29923887" w14:textId="77777777" w:rsidR="00C40344" w:rsidRPr="00C544B2" w:rsidRDefault="00C40344" w:rsidP="00C40344">
      <w:pPr>
        <w:rPr>
          <w:sz w:val="28"/>
          <w:szCs w:val="28"/>
        </w:rPr>
      </w:pPr>
    </w:p>
    <w:p w14:paraId="698F5BB9" w14:textId="77777777" w:rsidR="00C40344" w:rsidRPr="00C544B2" w:rsidRDefault="00C40344" w:rsidP="00C40344">
      <w:pPr>
        <w:rPr>
          <w:sz w:val="28"/>
          <w:szCs w:val="28"/>
        </w:rPr>
      </w:pPr>
      <w:r w:rsidRPr="00C544B2">
        <w:rPr>
          <w:sz w:val="28"/>
          <w:szCs w:val="28"/>
        </w:rPr>
        <w:t>Enter the number of processes: 5</w:t>
      </w:r>
      <w:r w:rsidRPr="00C544B2">
        <w:rPr>
          <w:sz w:val="28"/>
          <w:szCs w:val="28"/>
        </w:rPr>
        <w:br/>
        <w:t xml:space="preserve">Enter the NAME, BURSTTIME, and ARRIVALTIME of the processes </w:t>
      </w:r>
    </w:p>
    <w:p w14:paraId="3BBEA964" w14:textId="77777777" w:rsidR="00C40344" w:rsidRPr="00C544B2" w:rsidRDefault="00C40344" w:rsidP="00C40344">
      <w:pPr>
        <w:rPr>
          <w:sz w:val="28"/>
          <w:szCs w:val="28"/>
        </w:rPr>
      </w:pPr>
      <w:r w:rsidRPr="00C544B2">
        <w:rPr>
          <w:sz w:val="28"/>
          <w:szCs w:val="28"/>
        </w:rPr>
        <w:t xml:space="preserve"> NAME : p0</w:t>
      </w:r>
      <w:r w:rsidRPr="00C544B2">
        <w:rPr>
          <w:sz w:val="28"/>
          <w:szCs w:val="28"/>
        </w:rPr>
        <w:br/>
        <w:t xml:space="preserve"> BURST TIME : 2</w:t>
      </w:r>
      <w:r w:rsidRPr="00C544B2">
        <w:rPr>
          <w:sz w:val="28"/>
          <w:szCs w:val="28"/>
        </w:rPr>
        <w:br/>
        <w:t xml:space="preserve"> ARRIVAL TIME : 0</w:t>
      </w:r>
    </w:p>
    <w:p w14:paraId="1C752B5C" w14:textId="77777777" w:rsidR="00C40344" w:rsidRPr="00C544B2" w:rsidRDefault="00C40344" w:rsidP="00C40344">
      <w:pPr>
        <w:rPr>
          <w:sz w:val="28"/>
          <w:szCs w:val="28"/>
        </w:rPr>
      </w:pPr>
      <w:r w:rsidRPr="00C544B2">
        <w:rPr>
          <w:sz w:val="28"/>
          <w:szCs w:val="28"/>
        </w:rPr>
        <w:t xml:space="preserve"> NAME : p1</w:t>
      </w:r>
      <w:r w:rsidRPr="00C544B2">
        <w:rPr>
          <w:sz w:val="28"/>
          <w:szCs w:val="28"/>
        </w:rPr>
        <w:br/>
        <w:t xml:space="preserve"> BURST TIME : 4</w:t>
      </w:r>
      <w:r w:rsidRPr="00C544B2">
        <w:rPr>
          <w:sz w:val="28"/>
          <w:szCs w:val="28"/>
        </w:rPr>
        <w:br/>
        <w:t xml:space="preserve"> ARRIVAL TIME : 0</w:t>
      </w:r>
    </w:p>
    <w:p w14:paraId="560D2D94" w14:textId="77777777" w:rsidR="00C40344" w:rsidRPr="00C544B2" w:rsidRDefault="00C40344" w:rsidP="00C40344">
      <w:pPr>
        <w:rPr>
          <w:sz w:val="28"/>
          <w:szCs w:val="28"/>
        </w:rPr>
      </w:pPr>
      <w:r w:rsidRPr="00C544B2">
        <w:rPr>
          <w:sz w:val="28"/>
          <w:szCs w:val="28"/>
        </w:rPr>
        <w:t xml:space="preserve"> NAME : p2</w:t>
      </w:r>
      <w:r w:rsidRPr="00C544B2">
        <w:rPr>
          <w:sz w:val="28"/>
          <w:szCs w:val="28"/>
        </w:rPr>
        <w:br/>
        <w:t xml:space="preserve"> BURST TIME : 5</w:t>
      </w:r>
      <w:r w:rsidRPr="00C544B2">
        <w:rPr>
          <w:sz w:val="28"/>
          <w:szCs w:val="28"/>
        </w:rPr>
        <w:br/>
        <w:t xml:space="preserve"> ARRIVAL TIME : 0</w:t>
      </w:r>
    </w:p>
    <w:p w14:paraId="529A79B4" w14:textId="77777777" w:rsidR="00C40344" w:rsidRPr="00C544B2" w:rsidRDefault="00C40344" w:rsidP="00C40344">
      <w:pPr>
        <w:rPr>
          <w:sz w:val="28"/>
          <w:szCs w:val="28"/>
        </w:rPr>
      </w:pPr>
      <w:r w:rsidRPr="00C544B2">
        <w:rPr>
          <w:sz w:val="28"/>
          <w:szCs w:val="28"/>
        </w:rPr>
        <w:lastRenderedPageBreak/>
        <w:t>NAME : p3</w:t>
      </w:r>
      <w:r w:rsidRPr="00C544B2">
        <w:rPr>
          <w:sz w:val="28"/>
          <w:szCs w:val="28"/>
        </w:rPr>
        <w:br/>
        <w:t>BURST TIME : 6</w:t>
      </w:r>
      <w:r w:rsidRPr="00C544B2">
        <w:rPr>
          <w:sz w:val="28"/>
          <w:szCs w:val="28"/>
        </w:rPr>
        <w:br/>
        <w:t>ARRIVAL TIME : 0</w:t>
      </w:r>
    </w:p>
    <w:p w14:paraId="0B3BE0A9" w14:textId="77777777" w:rsidR="00C40344" w:rsidRPr="00C544B2" w:rsidRDefault="00C40344" w:rsidP="00C40344">
      <w:pPr>
        <w:rPr>
          <w:sz w:val="28"/>
          <w:szCs w:val="28"/>
        </w:rPr>
      </w:pPr>
      <w:r w:rsidRPr="00C544B2">
        <w:rPr>
          <w:sz w:val="28"/>
          <w:szCs w:val="28"/>
        </w:rPr>
        <w:t>NAME : p4</w:t>
      </w:r>
      <w:r w:rsidRPr="00C544B2">
        <w:rPr>
          <w:sz w:val="28"/>
          <w:szCs w:val="28"/>
        </w:rPr>
        <w:br/>
        <w:t>BURST TIME : 8</w:t>
      </w:r>
      <w:r w:rsidRPr="00C544B2">
        <w:rPr>
          <w:sz w:val="28"/>
          <w:szCs w:val="28"/>
        </w:rPr>
        <w:br/>
        <w:t>ARRIVAL TIME : 0</w:t>
      </w:r>
    </w:p>
    <w:p w14:paraId="132666F3" w14:textId="77777777" w:rsidR="00C40344" w:rsidRPr="00C544B2" w:rsidRDefault="00C40344" w:rsidP="00C40344">
      <w:pPr>
        <w:rPr>
          <w:sz w:val="28"/>
          <w:szCs w:val="28"/>
        </w:rPr>
      </w:pPr>
      <w:r w:rsidRPr="00C544B2">
        <w:rPr>
          <w:sz w:val="28"/>
          <w:szCs w:val="28"/>
        </w:rPr>
        <w:br/>
        <w:t>GANTT CHART</w:t>
      </w:r>
    </w:p>
    <w:p w14:paraId="43482A8E" w14:textId="77777777" w:rsidR="00C40344" w:rsidRPr="00C544B2" w:rsidRDefault="00C40344" w:rsidP="00C40344">
      <w:pPr>
        <w:rPr>
          <w:sz w:val="28"/>
          <w:szCs w:val="28"/>
        </w:rPr>
      </w:pPr>
      <w:r w:rsidRPr="00C544B2">
        <w:rPr>
          <w:sz w:val="28"/>
          <w:szCs w:val="28"/>
        </w:rPr>
        <w:t xml:space="preserve">----------------------------------------------------------------------  </w:t>
      </w:r>
      <w:r w:rsidRPr="00C544B2">
        <w:rPr>
          <w:sz w:val="28"/>
          <w:szCs w:val="28"/>
        </w:rPr>
        <w:br/>
        <w:t>|       p0      |       p1      |       p2      |       p3      |       p4</w:t>
      </w:r>
      <w:r w:rsidRPr="00C544B2">
        <w:rPr>
          <w:sz w:val="28"/>
          <w:szCs w:val="28"/>
        </w:rPr>
        <w:br/>
        <w:t>-----------------------------------------------------------------------</w:t>
      </w:r>
      <w:r w:rsidRPr="00C544B2">
        <w:rPr>
          <w:sz w:val="28"/>
          <w:szCs w:val="28"/>
        </w:rPr>
        <w:br/>
        <w:t>0               2               6               11              17             25</w:t>
      </w:r>
    </w:p>
    <w:p w14:paraId="42955EDB" w14:textId="77777777" w:rsidR="00C40344" w:rsidRPr="00C544B2" w:rsidRDefault="00C40344" w:rsidP="00C40344">
      <w:pPr>
        <w:rPr>
          <w:sz w:val="28"/>
          <w:szCs w:val="28"/>
        </w:rPr>
      </w:pPr>
      <w:r w:rsidRPr="00C544B2">
        <w:rPr>
          <w:sz w:val="28"/>
          <w:szCs w:val="28"/>
        </w:rPr>
        <w:br/>
        <w:t>Total WAITING TIME = 36</w:t>
      </w:r>
    </w:p>
    <w:p w14:paraId="7764C628" w14:textId="77777777" w:rsidR="00A64346" w:rsidRDefault="00C40344" w:rsidP="00C40344">
      <w:pPr>
        <w:rPr>
          <w:sz w:val="32"/>
          <w:szCs w:val="32"/>
        </w:rPr>
      </w:pPr>
      <w:r w:rsidRPr="00C544B2">
        <w:rPr>
          <w:sz w:val="28"/>
          <w:szCs w:val="28"/>
        </w:rPr>
        <w:t xml:space="preserve">Total TURNAROUND TIME = 61 </w:t>
      </w:r>
      <w:r w:rsidRPr="00C544B2">
        <w:rPr>
          <w:sz w:val="28"/>
          <w:szCs w:val="28"/>
        </w:rPr>
        <w:br/>
        <w:t xml:space="preserve">Average WAITING TIME = 7.200000 </w:t>
      </w:r>
      <w:r w:rsidRPr="00C544B2">
        <w:rPr>
          <w:sz w:val="28"/>
          <w:szCs w:val="28"/>
        </w:rPr>
        <w:br/>
      </w:r>
    </w:p>
    <w:p w14:paraId="7012DB1F" w14:textId="77777777" w:rsidR="002E197A" w:rsidRDefault="002E197A" w:rsidP="00C40344">
      <w:pPr>
        <w:rPr>
          <w:sz w:val="32"/>
          <w:szCs w:val="32"/>
        </w:rPr>
      </w:pPr>
    </w:p>
    <w:p w14:paraId="1E6D385D" w14:textId="77777777" w:rsidR="002E197A" w:rsidRDefault="002E197A" w:rsidP="00C40344">
      <w:pPr>
        <w:rPr>
          <w:sz w:val="32"/>
          <w:szCs w:val="32"/>
        </w:rPr>
      </w:pPr>
    </w:p>
    <w:p w14:paraId="5F180440" w14:textId="77777777" w:rsidR="00C544B2" w:rsidRDefault="00C544B2" w:rsidP="00C40344">
      <w:pPr>
        <w:rPr>
          <w:sz w:val="32"/>
          <w:szCs w:val="32"/>
        </w:rPr>
      </w:pPr>
    </w:p>
    <w:p w14:paraId="3767FB7E" w14:textId="77777777" w:rsidR="00C544B2" w:rsidRDefault="00C544B2" w:rsidP="00C40344">
      <w:pPr>
        <w:rPr>
          <w:sz w:val="32"/>
          <w:szCs w:val="32"/>
        </w:rPr>
      </w:pPr>
    </w:p>
    <w:p w14:paraId="2B27EE5C" w14:textId="77777777" w:rsidR="00C544B2" w:rsidRDefault="00C544B2" w:rsidP="00C40344">
      <w:pPr>
        <w:rPr>
          <w:sz w:val="32"/>
          <w:szCs w:val="32"/>
        </w:rPr>
      </w:pPr>
    </w:p>
    <w:p w14:paraId="35F0143E" w14:textId="77777777" w:rsidR="00C544B2" w:rsidRDefault="00C544B2" w:rsidP="00C40344">
      <w:pPr>
        <w:rPr>
          <w:sz w:val="32"/>
          <w:szCs w:val="32"/>
        </w:rPr>
      </w:pPr>
    </w:p>
    <w:p w14:paraId="564559AD" w14:textId="77777777" w:rsidR="00C544B2" w:rsidRDefault="00C544B2" w:rsidP="00C40344">
      <w:pPr>
        <w:rPr>
          <w:sz w:val="32"/>
          <w:szCs w:val="32"/>
        </w:rPr>
      </w:pPr>
    </w:p>
    <w:p w14:paraId="3D8E22CE" w14:textId="77777777" w:rsidR="00C544B2" w:rsidRDefault="00C544B2" w:rsidP="00C40344">
      <w:pPr>
        <w:rPr>
          <w:sz w:val="32"/>
          <w:szCs w:val="32"/>
        </w:rPr>
      </w:pPr>
    </w:p>
    <w:p w14:paraId="10DA1454" w14:textId="77777777" w:rsidR="00C544B2" w:rsidRDefault="00C544B2" w:rsidP="00C40344">
      <w:pPr>
        <w:rPr>
          <w:sz w:val="32"/>
          <w:szCs w:val="32"/>
        </w:rPr>
      </w:pPr>
    </w:p>
    <w:p w14:paraId="194A85AD" w14:textId="77777777" w:rsidR="00C544B2" w:rsidRDefault="00C544B2" w:rsidP="00C40344">
      <w:pPr>
        <w:rPr>
          <w:sz w:val="32"/>
          <w:szCs w:val="32"/>
        </w:rPr>
      </w:pPr>
    </w:p>
    <w:p w14:paraId="5AF7094D" w14:textId="77777777" w:rsidR="00A64346" w:rsidRDefault="00A64346" w:rsidP="00C40344">
      <w:pPr>
        <w:rPr>
          <w:sz w:val="32"/>
          <w:szCs w:val="32"/>
        </w:rPr>
      </w:pPr>
      <w:r>
        <w:rPr>
          <w:sz w:val="32"/>
          <w:szCs w:val="32"/>
        </w:rPr>
        <w:lastRenderedPageBreak/>
        <w:t>1c.)</w:t>
      </w:r>
      <w:r w:rsidR="00AE44D9">
        <w:rPr>
          <w:sz w:val="32"/>
          <w:szCs w:val="32"/>
        </w:rPr>
        <w:t xml:space="preserve"> </w:t>
      </w:r>
      <w:r w:rsidR="00AE44D9" w:rsidRPr="00AB116D">
        <w:rPr>
          <w:rFonts w:ascii="Times-Roman" w:hAnsi="Times-Roman" w:cs="Times-Roman"/>
          <w:b/>
          <w:bCs/>
          <w:sz w:val="28"/>
          <w:szCs w:val="28"/>
        </w:rPr>
        <w:t xml:space="preserve">Round Robin </w:t>
      </w:r>
    </w:p>
    <w:p w14:paraId="522CA570" w14:textId="77777777" w:rsidR="00A64346" w:rsidRDefault="00A64346" w:rsidP="00A64346">
      <w:pPr>
        <w:rPr>
          <w:sz w:val="28"/>
          <w:szCs w:val="28"/>
        </w:rPr>
      </w:pPr>
      <w:r>
        <w:rPr>
          <w:sz w:val="32"/>
          <w:szCs w:val="32"/>
        </w:rPr>
        <w:t xml:space="preserve">       </w:t>
      </w:r>
      <w:r w:rsidRPr="00095483">
        <w:rPr>
          <w:b/>
          <w:bCs/>
          <w:sz w:val="28"/>
          <w:szCs w:val="28"/>
          <w:u w:val="single"/>
        </w:rPr>
        <w:t>A</w:t>
      </w:r>
      <w:r>
        <w:rPr>
          <w:b/>
          <w:bCs/>
          <w:sz w:val="28"/>
          <w:szCs w:val="28"/>
          <w:u w:val="single"/>
        </w:rPr>
        <w:t>im</w:t>
      </w:r>
      <w:r>
        <w:rPr>
          <w:sz w:val="28"/>
          <w:szCs w:val="28"/>
        </w:rPr>
        <w:t>:    To write a program for implementing Round robin Scheduling algorithm.</w:t>
      </w:r>
    </w:p>
    <w:p w14:paraId="15D3AB0F" w14:textId="77777777" w:rsidR="00A64346" w:rsidRDefault="00A64346" w:rsidP="00A64346">
      <w:pPr>
        <w:rPr>
          <w:sz w:val="28"/>
          <w:szCs w:val="28"/>
        </w:rPr>
      </w:pPr>
      <w:r w:rsidRPr="00095483">
        <w:rPr>
          <w:b/>
          <w:bCs/>
          <w:sz w:val="28"/>
          <w:szCs w:val="28"/>
        </w:rPr>
        <w:t xml:space="preserve">    </w:t>
      </w:r>
      <w:r w:rsidRPr="00095483">
        <w:rPr>
          <w:b/>
          <w:bCs/>
          <w:sz w:val="28"/>
          <w:szCs w:val="28"/>
          <w:u w:val="single"/>
        </w:rPr>
        <w:t>Definition</w:t>
      </w:r>
      <w:r w:rsidRPr="00095483">
        <w:rPr>
          <w:sz w:val="28"/>
          <w:szCs w:val="28"/>
        </w:rPr>
        <w:t>:</w:t>
      </w:r>
      <w:r>
        <w:rPr>
          <w:sz w:val="28"/>
          <w:szCs w:val="28"/>
        </w:rPr>
        <w:t xml:space="preserve"> Round robin is an operating system scheduling algorithm that </w:t>
      </w:r>
    </w:p>
    <w:p w14:paraId="74560B1B" w14:textId="77777777" w:rsidR="00A64346" w:rsidRDefault="00A64346" w:rsidP="00A64346">
      <w:pPr>
        <w:rPr>
          <w:sz w:val="28"/>
          <w:szCs w:val="28"/>
        </w:rPr>
      </w:pPr>
      <w:r>
        <w:rPr>
          <w:sz w:val="28"/>
          <w:szCs w:val="28"/>
        </w:rPr>
        <w:t xml:space="preserve">                         automatically executes queued request and processes in order of their         </w:t>
      </w:r>
    </w:p>
    <w:p w14:paraId="23F4EE8A" w14:textId="77777777" w:rsidR="00A64346" w:rsidRDefault="00A64346" w:rsidP="00A64346">
      <w:pPr>
        <w:rPr>
          <w:sz w:val="28"/>
          <w:szCs w:val="28"/>
        </w:rPr>
      </w:pPr>
      <w:r>
        <w:rPr>
          <w:sz w:val="28"/>
          <w:szCs w:val="28"/>
        </w:rPr>
        <w:t xml:space="preserve">                          arrival time (A.T).</w:t>
      </w:r>
    </w:p>
    <w:p w14:paraId="066FF4FC" w14:textId="77777777" w:rsidR="00A64346" w:rsidRDefault="00A64346" w:rsidP="00A64346">
      <w:pPr>
        <w:rPr>
          <w:sz w:val="28"/>
          <w:szCs w:val="28"/>
        </w:rPr>
      </w:pPr>
      <w:r>
        <w:rPr>
          <w:sz w:val="28"/>
          <w:szCs w:val="28"/>
        </w:rPr>
        <w:t xml:space="preserve">    </w:t>
      </w:r>
      <w:r w:rsidRPr="00095483">
        <w:rPr>
          <w:b/>
          <w:bCs/>
          <w:sz w:val="28"/>
          <w:szCs w:val="28"/>
          <w:u w:val="single"/>
        </w:rPr>
        <w:t xml:space="preserve"> Algorithm</w:t>
      </w:r>
      <w:r>
        <w:rPr>
          <w:sz w:val="28"/>
          <w:szCs w:val="28"/>
        </w:rPr>
        <w:t xml:space="preserve">:  </w:t>
      </w:r>
    </w:p>
    <w:p w14:paraId="10161AA7" w14:textId="77777777" w:rsidR="00A64346" w:rsidRDefault="00A64346" w:rsidP="00A64346">
      <w:pPr>
        <w:rPr>
          <w:sz w:val="28"/>
          <w:szCs w:val="28"/>
        </w:rPr>
      </w:pPr>
      <w:r>
        <w:rPr>
          <w:sz w:val="28"/>
          <w:szCs w:val="28"/>
        </w:rPr>
        <w:t>1.) Start the process</w:t>
      </w:r>
    </w:p>
    <w:p w14:paraId="3B092780" w14:textId="77777777" w:rsidR="00A64346" w:rsidRDefault="00A64346" w:rsidP="00A64346">
      <w:pPr>
        <w:rPr>
          <w:sz w:val="28"/>
          <w:szCs w:val="28"/>
        </w:rPr>
      </w:pPr>
      <w:r>
        <w:rPr>
          <w:sz w:val="28"/>
          <w:szCs w:val="28"/>
        </w:rPr>
        <w:t>2.) Declare the array size</w:t>
      </w:r>
    </w:p>
    <w:p w14:paraId="693D2121" w14:textId="77777777" w:rsidR="00A64346" w:rsidRDefault="00A64346" w:rsidP="00A64346">
      <w:pPr>
        <w:rPr>
          <w:sz w:val="28"/>
          <w:szCs w:val="28"/>
        </w:rPr>
      </w:pPr>
      <w:r>
        <w:rPr>
          <w:sz w:val="28"/>
          <w:szCs w:val="28"/>
        </w:rPr>
        <w:t>3.) Get the number of elements to be inserted</w:t>
      </w:r>
    </w:p>
    <w:p w14:paraId="692CE1B4" w14:textId="77777777" w:rsidR="00A64346" w:rsidRDefault="00A64346" w:rsidP="00A64346">
      <w:pPr>
        <w:rPr>
          <w:sz w:val="28"/>
          <w:szCs w:val="28"/>
        </w:rPr>
      </w:pPr>
      <w:r>
        <w:rPr>
          <w:sz w:val="28"/>
          <w:szCs w:val="28"/>
        </w:rPr>
        <w:t>4.) Get the value</w:t>
      </w:r>
    </w:p>
    <w:p w14:paraId="79DB93C0" w14:textId="77777777" w:rsidR="00A64346" w:rsidRDefault="00A64346" w:rsidP="00A64346">
      <w:pPr>
        <w:rPr>
          <w:sz w:val="28"/>
          <w:szCs w:val="28"/>
        </w:rPr>
      </w:pPr>
      <w:r>
        <w:rPr>
          <w:sz w:val="28"/>
          <w:szCs w:val="28"/>
        </w:rPr>
        <w:t>5.) Se</w:t>
      </w:r>
      <w:r w:rsidR="00ED32E7">
        <w:rPr>
          <w:sz w:val="28"/>
          <w:szCs w:val="28"/>
        </w:rPr>
        <w:t>t</w:t>
      </w:r>
      <w:r>
        <w:rPr>
          <w:sz w:val="28"/>
          <w:szCs w:val="28"/>
        </w:rPr>
        <w:t xml:space="preserve"> the time sharing system with preemption</w:t>
      </w:r>
    </w:p>
    <w:p w14:paraId="77C01306" w14:textId="77777777" w:rsidR="00ED32E7" w:rsidRDefault="00A64346" w:rsidP="00A64346">
      <w:pPr>
        <w:rPr>
          <w:sz w:val="28"/>
          <w:szCs w:val="28"/>
        </w:rPr>
      </w:pPr>
      <w:r>
        <w:rPr>
          <w:sz w:val="28"/>
          <w:szCs w:val="28"/>
        </w:rPr>
        <w:t xml:space="preserve">6.) Define </w:t>
      </w:r>
      <w:r w:rsidR="00ED32E7">
        <w:rPr>
          <w:sz w:val="28"/>
          <w:szCs w:val="28"/>
        </w:rPr>
        <w:t xml:space="preserve">quantum is defined from 10 to 100 </w:t>
      </w:r>
    </w:p>
    <w:p w14:paraId="1EA6CB23" w14:textId="77777777" w:rsidR="00A64346" w:rsidRDefault="00ED32E7" w:rsidP="00A64346">
      <w:pPr>
        <w:rPr>
          <w:sz w:val="28"/>
          <w:szCs w:val="28"/>
        </w:rPr>
      </w:pPr>
      <w:r>
        <w:rPr>
          <w:sz w:val="28"/>
          <w:szCs w:val="28"/>
        </w:rPr>
        <w:t>7</w:t>
      </w:r>
      <w:r w:rsidR="00A64346">
        <w:rPr>
          <w:sz w:val="28"/>
          <w:szCs w:val="28"/>
        </w:rPr>
        <w:t xml:space="preserve">.) </w:t>
      </w:r>
      <w:r>
        <w:rPr>
          <w:sz w:val="28"/>
          <w:szCs w:val="28"/>
        </w:rPr>
        <w:t>Declare the queue as a circular</w:t>
      </w:r>
    </w:p>
    <w:p w14:paraId="7FCBBE39" w14:textId="77777777" w:rsidR="00A64346" w:rsidRDefault="00ED32E7" w:rsidP="00A64346">
      <w:pPr>
        <w:rPr>
          <w:sz w:val="28"/>
          <w:szCs w:val="28"/>
        </w:rPr>
      </w:pPr>
      <w:r>
        <w:rPr>
          <w:sz w:val="28"/>
          <w:szCs w:val="28"/>
        </w:rPr>
        <w:t>8</w:t>
      </w:r>
      <w:r w:rsidR="00A64346">
        <w:rPr>
          <w:sz w:val="28"/>
          <w:szCs w:val="28"/>
        </w:rPr>
        <w:t xml:space="preserve">.) </w:t>
      </w:r>
      <w:r>
        <w:rPr>
          <w:sz w:val="28"/>
          <w:szCs w:val="28"/>
        </w:rPr>
        <w:t>Make the CPU scheduler goes around the ready queue allocating CPU to each process for the time interval specified.</w:t>
      </w:r>
    </w:p>
    <w:p w14:paraId="464D9FF8" w14:textId="77777777" w:rsidR="00ED32E7" w:rsidRDefault="00ED32E7" w:rsidP="00A64346">
      <w:pPr>
        <w:rPr>
          <w:sz w:val="28"/>
          <w:szCs w:val="28"/>
        </w:rPr>
      </w:pPr>
      <w:r>
        <w:rPr>
          <w:sz w:val="28"/>
          <w:szCs w:val="28"/>
        </w:rPr>
        <w:t>9</w:t>
      </w:r>
      <w:r w:rsidR="00A64346">
        <w:rPr>
          <w:sz w:val="28"/>
          <w:szCs w:val="28"/>
        </w:rPr>
        <w:t xml:space="preserve">.) </w:t>
      </w:r>
      <w:r>
        <w:rPr>
          <w:sz w:val="28"/>
          <w:szCs w:val="28"/>
        </w:rPr>
        <w:t>Make the CPU scheduler picks first process and sets time to interrupt after quantum expired dispatches the process.</w:t>
      </w:r>
    </w:p>
    <w:p w14:paraId="2AFED253" w14:textId="77777777" w:rsidR="00ED32E7" w:rsidRDefault="00ED32E7" w:rsidP="00A64346">
      <w:pPr>
        <w:rPr>
          <w:sz w:val="28"/>
          <w:szCs w:val="28"/>
        </w:rPr>
      </w:pPr>
      <w:r>
        <w:rPr>
          <w:sz w:val="28"/>
          <w:szCs w:val="28"/>
        </w:rPr>
        <w:t xml:space="preserve">10.) If the process has burst less than the time quantum than the process releases the </w:t>
      </w:r>
    </w:p>
    <w:p w14:paraId="0CD77CD8" w14:textId="77777777" w:rsidR="00ED32E7" w:rsidRDefault="00ED32E7" w:rsidP="00A64346">
      <w:pPr>
        <w:rPr>
          <w:sz w:val="28"/>
          <w:szCs w:val="28"/>
        </w:rPr>
      </w:pPr>
      <w:r>
        <w:rPr>
          <w:sz w:val="28"/>
          <w:szCs w:val="28"/>
        </w:rPr>
        <w:t>CPU.</w:t>
      </w:r>
    </w:p>
    <w:p w14:paraId="41DD10E8" w14:textId="77777777" w:rsidR="00A64346" w:rsidRDefault="00A64346" w:rsidP="00A64346">
      <w:pPr>
        <w:rPr>
          <w:sz w:val="28"/>
          <w:szCs w:val="28"/>
        </w:rPr>
      </w:pPr>
      <w:r w:rsidRPr="00B9145E">
        <w:rPr>
          <w:b/>
          <w:bCs/>
          <w:sz w:val="28"/>
          <w:szCs w:val="28"/>
          <w:u w:val="single"/>
        </w:rPr>
        <w:t>Program</w:t>
      </w:r>
      <w:r>
        <w:rPr>
          <w:sz w:val="28"/>
          <w:szCs w:val="28"/>
        </w:rPr>
        <w:t xml:space="preserve">: </w:t>
      </w:r>
    </w:p>
    <w:p w14:paraId="58DE7516" w14:textId="77777777" w:rsidR="00ED32E7" w:rsidRPr="00ED32E7" w:rsidRDefault="00ED32E7" w:rsidP="00ED32E7">
      <w:pPr>
        <w:spacing w:line="360" w:lineRule="auto"/>
        <w:rPr>
          <w:sz w:val="28"/>
          <w:szCs w:val="28"/>
        </w:rPr>
      </w:pPr>
      <w:r w:rsidRPr="00ED32E7">
        <w:rPr>
          <w:sz w:val="28"/>
          <w:szCs w:val="28"/>
        </w:rPr>
        <w:t>#include&lt;stdio.h&gt;</w:t>
      </w:r>
    </w:p>
    <w:p w14:paraId="693EC0E7" w14:textId="77777777" w:rsidR="00ED32E7" w:rsidRPr="00ED32E7" w:rsidRDefault="00ED32E7" w:rsidP="00ED32E7">
      <w:pPr>
        <w:spacing w:line="360" w:lineRule="auto"/>
        <w:rPr>
          <w:sz w:val="28"/>
          <w:szCs w:val="28"/>
        </w:rPr>
      </w:pPr>
      <w:r w:rsidRPr="00ED32E7">
        <w:rPr>
          <w:sz w:val="28"/>
          <w:szCs w:val="28"/>
        </w:rPr>
        <w:t>main()</w:t>
      </w:r>
    </w:p>
    <w:p w14:paraId="277B5E0C" w14:textId="77777777" w:rsidR="00ED32E7" w:rsidRPr="00ED32E7" w:rsidRDefault="00ED32E7" w:rsidP="00ED32E7">
      <w:pPr>
        <w:spacing w:line="360" w:lineRule="auto"/>
        <w:rPr>
          <w:sz w:val="28"/>
          <w:szCs w:val="28"/>
        </w:rPr>
      </w:pPr>
      <w:r w:rsidRPr="00ED32E7">
        <w:rPr>
          <w:sz w:val="28"/>
          <w:szCs w:val="28"/>
        </w:rPr>
        <w:t>{</w:t>
      </w:r>
    </w:p>
    <w:p w14:paraId="42D3BD10" w14:textId="77777777" w:rsidR="00ED32E7" w:rsidRPr="00ED32E7" w:rsidRDefault="00ED32E7" w:rsidP="00ED32E7">
      <w:pPr>
        <w:spacing w:line="360" w:lineRule="auto"/>
        <w:rPr>
          <w:sz w:val="28"/>
          <w:szCs w:val="28"/>
        </w:rPr>
      </w:pPr>
      <w:r w:rsidRPr="00ED32E7">
        <w:rPr>
          <w:sz w:val="28"/>
          <w:szCs w:val="28"/>
        </w:rPr>
        <w:t>int pt[10][10],a[10][10],at[10],pname[10][10],i,j,n,k=0,q,sum=0;</w:t>
      </w:r>
    </w:p>
    <w:p w14:paraId="5008EC53" w14:textId="77777777" w:rsidR="00ED32E7" w:rsidRPr="00ED32E7" w:rsidRDefault="00ED32E7" w:rsidP="00ED32E7">
      <w:pPr>
        <w:spacing w:line="360" w:lineRule="auto"/>
        <w:rPr>
          <w:sz w:val="28"/>
          <w:szCs w:val="28"/>
        </w:rPr>
      </w:pPr>
      <w:r w:rsidRPr="00ED32E7">
        <w:rPr>
          <w:sz w:val="28"/>
          <w:szCs w:val="28"/>
        </w:rPr>
        <w:lastRenderedPageBreak/>
        <w:t>float avg;</w:t>
      </w:r>
    </w:p>
    <w:p w14:paraId="015EFA02" w14:textId="77777777" w:rsidR="00ED32E7" w:rsidRPr="00ED32E7" w:rsidRDefault="00ED32E7" w:rsidP="00ED32E7">
      <w:pPr>
        <w:spacing w:line="360" w:lineRule="auto"/>
        <w:rPr>
          <w:sz w:val="28"/>
          <w:szCs w:val="28"/>
        </w:rPr>
      </w:pPr>
      <w:r w:rsidRPr="00ED32E7">
        <w:rPr>
          <w:sz w:val="28"/>
          <w:szCs w:val="28"/>
        </w:rPr>
        <w:t>printf("\n\n Enter the number of processes : ");</w:t>
      </w:r>
    </w:p>
    <w:p w14:paraId="33A9C7A3" w14:textId="77777777" w:rsidR="00ED32E7" w:rsidRPr="00ED32E7" w:rsidRDefault="00ED32E7" w:rsidP="00ED32E7">
      <w:pPr>
        <w:spacing w:line="360" w:lineRule="auto"/>
        <w:rPr>
          <w:sz w:val="28"/>
          <w:szCs w:val="28"/>
        </w:rPr>
      </w:pPr>
      <w:r w:rsidRPr="00ED32E7">
        <w:rPr>
          <w:sz w:val="28"/>
          <w:szCs w:val="28"/>
        </w:rPr>
        <w:t>scanf("%d",&amp;n);</w:t>
      </w:r>
    </w:p>
    <w:p w14:paraId="135C98CD" w14:textId="77777777" w:rsidR="00ED32E7" w:rsidRPr="00ED32E7" w:rsidRDefault="00ED32E7" w:rsidP="00ED32E7">
      <w:pPr>
        <w:spacing w:line="360" w:lineRule="auto"/>
        <w:rPr>
          <w:sz w:val="28"/>
          <w:szCs w:val="28"/>
        </w:rPr>
      </w:pPr>
      <w:r w:rsidRPr="00ED32E7">
        <w:rPr>
          <w:sz w:val="28"/>
          <w:szCs w:val="28"/>
        </w:rPr>
        <w:t>for(i=0;i&lt;10;i++)</w:t>
      </w:r>
    </w:p>
    <w:p w14:paraId="625EB49E" w14:textId="77777777" w:rsidR="00ED32E7" w:rsidRPr="00ED32E7" w:rsidRDefault="00ED32E7" w:rsidP="00ED32E7">
      <w:pPr>
        <w:spacing w:line="360" w:lineRule="auto"/>
        <w:rPr>
          <w:sz w:val="28"/>
          <w:szCs w:val="28"/>
        </w:rPr>
      </w:pPr>
      <w:r w:rsidRPr="00ED32E7">
        <w:rPr>
          <w:sz w:val="28"/>
          <w:szCs w:val="28"/>
        </w:rPr>
        <w:t>{</w:t>
      </w:r>
    </w:p>
    <w:p w14:paraId="6644062C" w14:textId="77777777" w:rsidR="00ED32E7" w:rsidRPr="00ED32E7" w:rsidRDefault="00ED32E7" w:rsidP="00ED32E7">
      <w:pPr>
        <w:spacing w:line="360" w:lineRule="auto"/>
        <w:rPr>
          <w:sz w:val="28"/>
          <w:szCs w:val="28"/>
        </w:rPr>
      </w:pPr>
      <w:r w:rsidRPr="00ED32E7">
        <w:rPr>
          <w:sz w:val="28"/>
          <w:szCs w:val="28"/>
        </w:rPr>
        <w:t>for(j=0;j&lt;10;j++)</w:t>
      </w:r>
    </w:p>
    <w:p w14:paraId="5AADB660" w14:textId="77777777" w:rsidR="00ED32E7" w:rsidRPr="00ED32E7" w:rsidRDefault="00ED32E7" w:rsidP="00ED32E7">
      <w:pPr>
        <w:spacing w:line="360" w:lineRule="auto"/>
        <w:rPr>
          <w:sz w:val="28"/>
          <w:szCs w:val="28"/>
        </w:rPr>
      </w:pPr>
      <w:r w:rsidRPr="00ED32E7">
        <w:rPr>
          <w:sz w:val="28"/>
          <w:szCs w:val="28"/>
        </w:rPr>
        <w:t>{</w:t>
      </w:r>
    </w:p>
    <w:p w14:paraId="553A6C65"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pt[i][j]=0;</w:t>
      </w:r>
    </w:p>
    <w:p w14:paraId="3D5D51A2"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a[i][j]=0;</w:t>
      </w:r>
    </w:p>
    <w:p w14:paraId="40117FC1"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w:t>
      </w:r>
    </w:p>
    <w:p w14:paraId="7A5EE906" w14:textId="77777777" w:rsidR="00ED32E7" w:rsidRPr="00ED32E7" w:rsidRDefault="00ED32E7" w:rsidP="00ED32E7">
      <w:pPr>
        <w:spacing w:line="360" w:lineRule="auto"/>
        <w:rPr>
          <w:sz w:val="28"/>
          <w:szCs w:val="28"/>
        </w:rPr>
      </w:pPr>
      <w:r w:rsidRPr="00ED32E7">
        <w:rPr>
          <w:sz w:val="28"/>
          <w:szCs w:val="28"/>
        </w:rPr>
        <w:t>}</w:t>
      </w:r>
    </w:p>
    <w:p w14:paraId="261E8A2F" w14:textId="77777777" w:rsidR="00ED32E7" w:rsidRPr="00ED32E7" w:rsidRDefault="00ED32E7" w:rsidP="00ED32E7">
      <w:pPr>
        <w:spacing w:line="360" w:lineRule="auto"/>
        <w:rPr>
          <w:sz w:val="28"/>
          <w:szCs w:val="28"/>
        </w:rPr>
      </w:pPr>
      <w:r w:rsidRPr="00ED32E7">
        <w:rPr>
          <w:sz w:val="28"/>
          <w:szCs w:val="28"/>
        </w:rPr>
        <w:t>for(i=0;i&lt;n;i++)</w:t>
      </w:r>
    </w:p>
    <w:p w14:paraId="7CA8026A" w14:textId="77777777" w:rsidR="00ED32E7" w:rsidRPr="00ED32E7" w:rsidRDefault="00ED32E7" w:rsidP="00ED32E7">
      <w:pPr>
        <w:spacing w:line="360" w:lineRule="auto"/>
        <w:rPr>
          <w:sz w:val="28"/>
          <w:szCs w:val="28"/>
        </w:rPr>
      </w:pPr>
      <w:r w:rsidRPr="00ED32E7">
        <w:rPr>
          <w:sz w:val="28"/>
          <w:szCs w:val="28"/>
        </w:rPr>
        <w:t>{</w:t>
      </w:r>
    </w:p>
    <w:p w14:paraId="54719870" w14:textId="77777777" w:rsidR="00ED32E7" w:rsidRPr="00ED32E7" w:rsidRDefault="00ED32E7" w:rsidP="00ED32E7">
      <w:pPr>
        <w:spacing w:line="360" w:lineRule="auto"/>
        <w:ind w:left="720"/>
        <w:rPr>
          <w:sz w:val="28"/>
          <w:szCs w:val="28"/>
        </w:rPr>
      </w:pPr>
      <w:r w:rsidRPr="00ED32E7">
        <w:rPr>
          <w:sz w:val="28"/>
          <w:szCs w:val="28"/>
        </w:rPr>
        <w:t>j=0;</w:t>
      </w:r>
    </w:p>
    <w:p w14:paraId="24F1EB50" w14:textId="77777777" w:rsidR="00ED32E7" w:rsidRPr="00ED32E7" w:rsidRDefault="00ED32E7" w:rsidP="00ED32E7">
      <w:pPr>
        <w:spacing w:line="360" w:lineRule="auto"/>
        <w:ind w:left="720"/>
        <w:rPr>
          <w:sz w:val="28"/>
          <w:szCs w:val="28"/>
        </w:rPr>
      </w:pPr>
      <w:r w:rsidRPr="00ED32E7">
        <w:rPr>
          <w:sz w:val="28"/>
          <w:szCs w:val="28"/>
        </w:rPr>
        <w:t>printf("\n\n Enter the process time for process %d : ",i+1);</w:t>
      </w:r>
    </w:p>
    <w:p w14:paraId="6FDD21BE" w14:textId="77777777" w:rsidR="00ED32E7" w:rsidRPr="00ED32E7" w:rsidRDefault="00ED32E7" w:rsidP="00ED32E7">
      <w:pPr>
        <w:spacing w:line="360" w:lineRule="auto"/>
        <w:ind w:left="720"/>
        <w:rPr>
          <w:sz w:val="28"/>
          <w:szCs w:val="28"/>
        </w:rPr>
      </w:pPr>
      <w:r w:rsidRPr="00ED32E7">
        <w:rPr>
          <w:sz w:val="28"/>
          <w:szCs w:val="28"/>
        </w:rPr>
        <w:t>scanf("%d",&amp;pt[i][j]);</w:t>
      </w:r>
    </w:p>
    <w:p w14:paraId="11647362" w14:textId="77777777" w:rsidR="00ED32E7" w:rsidRPr="00ED32E7" w:rsidRDefault="00ED32E7" w:rsidP="00ED32E7">
      <w:pPr>
        <w:spacing w:line="360" w:lineRule="auto"/>
        <w:rPr>
          <w:sz w:val="28"/>
          <w:szCs w:val="28"/>
        </w:rPr>
      </w:pPr>
      <w:r w:rsidRPr="00ED32E7">
        <w:rPr>
          <w:sz w:val="28"/>
          <w:szCs w:val="28"/>
        </w:rPr>
        <w:t>}</w:t>
      </w:r>
    </w:p>
    <w:p w14:paraId="55AB25BB" w14:textId="77777777" w:rsidR="00ED32E7" w:rsidRPr="00ED32E7" w:rsidRDefault="00ED32E7" w:rsidP="00ED32E7">
      <w:pPr>
        <w:spacing w:line="360" w:lineRule="auto"/>
        <w:rPr>
          <w:sz w:val="28"/>
          <w:szCs w:val="28"/>
        </w:rPr>
      </w:pPr>
      <w:r w:rsidRPr="00ED32E7">
        <w:rPr>
          <w:sz w:val="28"/>
          <w:szCs w:val="28"/>
        </w:rPr>
        <w:t>printf("\n\n Enter the time slice : ");</w:t>
      </w:r>
    </w:p>
    <w:p w14:paraId="21D35A71" w14:textId="77777777" w:rsidR="00ED32E7" w:rsidRPr="00ED32E7" w:rsidRDefault="00ED32E7" w:rsidP="00ED32E7">
      <w:pPr>
        <w:spacing w:line="360" w:lineRule="auto"/>
        <w:rPr>
          <w:sz w:val="28"/>
          <w:szCs w:val="28"/>
        </w:rPr>
      </w:pPr>
      <w:r w:rsidRPr="00ED32E7">
        <w:rPr>
          <w:sz w:val="28"/>
          <w:szCs w:val="28"/>
        </w:rPr>
        <w:t>scanf("%d",&amp;q);</w:t>
      </w:r>
    </w:p>
    <w:p w14:paraId="44415CEB" w14:textId="77777777" w:rsidR="00ED32E7" w:rsidRPr="00ED32E7" w:rsidRDefault="00ED32E7" w:rsidP="00ED32E7">
      <w:pPr>
        <w:spacing w:line="360" w:lineRule="auto"/>
        <w:rPr>
          <w:sz w:val="28"/>
          <w:szCs w:val="28"/>
        </w:rPr>
      </w:pPr>
      <w:r w:rsidRPr="00ED32E7">
        <w:rPr>
          <w:sz w:val="28"/>
          <w:szCs w:val="28"/>
        </w:rPr>
        <w:lastRenderedPageBreak/>
        <w:t>printf("\n\n");</w:t>
      </w:r>
    </w:p>
    <w:p w14:paraId="1A96823C" w14:textId="77777777" w:rsidR="00ED32E7" w:rsidRPr="00ED32E7" w:rsidRDefault="00ED32E7" w:rsidP="00ED32E7">
      <w:pPr>
        <w:spacing w:line="360" w:lineRule="auto"/>
        <w:rPr>
          <w:sz w:val="28"/>
          <w:szCs w:val="28"/>
        </w:rPr>
      </w:pPr>
      <w:r w:rsidRPr="00ED32E7">
        <w:rPr>
          <w:sz w:val="28"/>
          <w:szCs w:val="28"/>
        </w:rPr>
        <w:t>for(j=0;j&lt;10;j++)</w:t>
      </w:r>
    </w:p>
    <w:p w14:paraId="1B0EE9A0" w14:textId="77777777" w:rsidR="00ED32E7" w:rsidRPr="00ED32E7" w:rsidRDefault="00ED32E7" w:rsidP="00ED32E7">
      <w:pPr>
        <w:spacing w:line="360" w:lineRule="auto"/>
        <w:rPr>
          <w:sz w:val="28"/>
          <w:szCs w:val="28"/>
        </w:rPr>
      </w:pPr>
      <w:r w:rsidRPr="00ED32E7">
        <w:rPr>
          <w:sz w:val="28"/>
          <w:szCs w:val="28"/>
        </w:rPr>
        <w:t>{</w:t>
      </w:r>
    </w:p>
    <w:p w14:paraId="262570F3" w14:textId="77777777" w:rsidR="00ED32E7" w:rsidRPr="00ED32E7" w:rsidRDefault="00ED32E7" w:rsidP="00ED32E7">
      <w:pPr>
        <w:spacing w:line="360" w:lineRule="auto"/>
        <w:rPr>
          <w:sz w:val="28"/>
          <w:szCs w:val="28"/>
        </w:rPr>
      </w:pPr>
      <w:r w:rsidRPr="00ED32E7">
        <w:rPr>
          <w:sz w:val="28"/>
          <w:szCs w:val="28"/>
        </w:rPr>
        <w:t>for(i=0;i&lt;n;i++)</w:t>
      </w:r>
    </w:p>
    <w:p w14:paraId="056ADB3E" w14:textId="77777777" w:rsidR="00ED32E7" w:rsidRPr="00ED32E7" w:rsidRDefault="00ED32E7" w:rsidP="00ED32E7">
      <w:pPr>
        <w:spacing w:line="360" w:lineRule="auto"/>
        <w:rPr>
          <w:sz w:val="28"/>
          <w:szCs w:val="28"/>
        </w:rPr>
      </w:pPr>
      <w:r w:rsidRPr="00ED32E7">
        <w:rPr>
          <w:sz w:val="28"/>
          <w:szCs w:val="28"/>
        </w:rPr>
        <w:t>{</w:t>
      </w:r>
    </w:p>
    <w:p w14:paraId="6F699F81"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a[2*j][i]=k;</w:t>
      </w:r>
    </w:p>
    <w:p w14:paraId="42190ABB"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if((pt[i][j]&lt;=q)&amp;&amp;(pt[i][j]!=0))</w:t>
      </w:r>
    </w:p>
    <w:p w14:paraId="55BD6CF1"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r>
      <w:r w:rsidRPr="00ED32E7">
        <w:rPr>
          <w:sz w:val="28"/>
          <w:szCs w:val="28"/>
        </w:rPr>
        <w:tab/>
        <w:t>{</w:t>
      </w:r>
    </w:p>
    <w:p w14:paraId="5F093E8D"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r>
      <w:r w:rsidRPr="00ED32E7">
        <w:rPr>
          <w:sz w:val="28"/>
          <w:szCs w:val="28"/>
        </w:rPr>
        <w:tab/>
      </w:r>
      <w:r w:rsidRPr="00ED32E7">
        <w:rPr>
          <w:sz w:val="28"/>
          <w:szCs w:val="28"/>
        </w:rPr>
        <w:tab/>
        <w:t>pt[i][j+1]=0;</w:t>
      </w:r>
    </w:p>
    <w:p w14:paraId="00B1A1BC"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printf(" %d P%d %d\n",k,i+1,k+pt[i][j]);</w:t>
      </w:r>
    </w:p>
    <w:p w14:paraId="39965C19"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k+=pt[i][j];</w:t>
      </w:r>
    </w:p>
    <w:p w14:paraId="58580AC4"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a[2*j+1][i]=k;</w:t>
      </w:r>
    </w:p>
    <w:p w14:paraId="44A1E4C8"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r>
      <w:r w:rsidRPr="00ED32E7">
        <w:rPr>
          <w:sz w:val="28"/>
          <w:szCs w:val="28"/>
        </w:rPr>
        <w:tab/>
        <w:t>}</w:t>
      </w:r>
    </w:p>
    <w:p w14:paraId="11D2B5DC"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else if(pt[i][j]!=0)</w:t>
      </w:r>
    </w:p>
    <w:p w14:paraId="5B976D4C"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r>
      <w:r w:rsidRPr="00ED32E7">
        <w:rPr>
          <w:sz w:val="28"/>
          <w:szCs w:val="28"/>
        </w:rPr>
        <w:tab/>
        <w:t>{</w:t>
      </w:r>
    </w:p>
    <w:p w14:paraId="5B48D52C"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pt[i][j+1]=pt[i][j]-q;</w:t>
      </w:r>
    </w:p>
    <w:p w14:paraId="1426EDA7"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printf(" %d P%d %d\n",k,i+1,(k+q));</w:t>
      </w:r>
    </w:p>
    <w:p w14:paraId="3477CC07"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k+=q;</w:t>
      </w:r>
    </w:p>
    <w:p w14:paraId="72DAF065"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a[2*j+1][i]=k;</w:t>
      </w:r>
    </w:p>
    <w:p w14:paraId="54455A50" w14:textId="77777777" w:rsidR="00ED32E7" w:rsidRPr="00ED32E7" w:rsidRDefault="00ED32E7" w:rsidP="00ED32E7">
      <w:pPr>
        <w:spacing w:line="360" w:lineRule="auto"/>
        <w:rPr>
          <w:sz w:val="28"/>
          <w:szCs w:val="28"/>
        </w:rPr>
      </w:pPr>
      <w:r w:rsidRPr="00ED32E7">
        <w:rPr>
          <w:sz w:val="28"/>
          <w:szCs w:val="28"/>
        </w:rPr>
        <w:lastRenderedPageBreak/>
        <w:t xml:space="preserve">     </w:t>
      </w:r>
      <w:r w:rsidRPr="00ED32E7">
        <w:rPr>
          <w:sz w:val="28"/>
          <w:szCs w:val="28"/>
        </w:rPr>
        <w:tab/>
      </w:r>
      <w:r w:rsidRPr="00ED32E7">
        <w:rPr>
          <w:sz w:val="28"/>
          <w:szCs w:val="28"/>
        </w:rPr>
        <w:tab/>
        <w:t>}</w:t>
      </w:r>
    </w:p>
    <w:p w14:paraId="03A68037"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else</w:t>
      </w:r>
    </w:p>
    <w:p w14:paraId="25916698"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r>
      <w:r w:rsidRPr="00ED32E7">
        <w:rPr>
          <w:sz w:val="28"/>
          <w:szCs w:val="28"/>
        </w:rPr>
        <w:tab/>
        <w:t>{</w:t>
      </w:r>
    </w:p>
    <w:p w14:paraId="561999ED"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a[2*j][i]=0;</w:t>
      </w:r>
    </w:p>
    <w:p w14:paraId="2F330898" w14:textId="77777777" w:rsidR="00ED32E7" w:rsidRPr="00ED32E7" w:rsidRDefault="00ED32E7" w:rsidP="00ED32E7">
      <w:pPr>
        <w:spacing w:line="360" w:lineRule="auto"/>
        <w:ind w:left="1440"/>
        <w:rPr>
          <w:sz w:val="28"/>
          <w:szCs w:val="28"/>
        </w:rPr>
      </w:pPr>
      <w:r w:rsidRPr="00ED32E7">
        <w:rPr>
          <w:sz w:val="28"/>
          <w:szCs w:val="28"/>
        </w:rPr>
        <w:t xml:space="preserve">       </w:t>
      </w:r>
      <w:r w:rsidRPr="00ED32E7">
        <w:rPr>
          <w:sz w:val="28"/>
          <w:szCs w:val="28"/>
        </w:rPr>
        <w:tab/>
        <w:t>a[2*j+1][i]=0;</w:t>
      </w:r>
    </w:p>
    <w:p w14:paraId="53DD6D7C"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r>
      <w:r w:rsidRPr="00ED32E7">
        <w:rPr>
          <w:sz w:val="28"/>
          <w:szCs w:val="28"/>
        </w:rPr>
        <w:tab/>
        <w:t>}</w:t>
      </w:r>
    </w:p>
    <w:p w14:paraId="70BE05B6"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w:t>
      </w:r>
    </w:p>
    <w:p w14:paraId="44EE04E3" w14:textId="77777777" w:rsidR="00ED32E7" w:rsidRPr="00ED32E7" w:rsidRDefault="00ED32E7" w:rsidP="00ED32E7">
      <w:pPr>
        <w:spacing w:line="360" w:lineRule="auto"/>
        <w:rPr>
          <w:sz w:val="28"/>
          <w:szCs w:val="28"/>
        </w:rPr>
      </w:pPr>
      <w:r w:rsidRPr="00ED32E7">
        <w:rPr>
          <w:sz w:val="28"/>
          <w:szCs w:val="28"/>
        </w:rPr>
        <w:t>}</w:t>
      </w:r>
    </w:p>
    <w:p w14:paraId="7A3E5659" w14:textId="77777777" w:rsidR="00ED32E7" w:rsidRPr="00ED32E7" w:rsidRDefault="00ED32E7" w:rsidP="00ED32E7">
      <w:pPr>
        <w:spacing w:line="360" w:lineRule="auto"/>
        <w:rPr>
          <w:sz w:val="28"/>
          <w:szCs w:val="28"/>
        </w:rPr>
      </w:pPr>
      <w:r w:rsidRPr="00ED32E7">
        <w:rPr>
          <w:sz w:val="28"/>
          <w:szCs w:val="28"/>
        </w:rPr>
        <w:t>for(i=0;i&lt;n;i++)</w:t>
      </w:r>
    </w:p>
    <w:p w14:paraId="44838506" w14:textId="77777777" w:rsidR="00ED32E7" w:rsidRPr="00ED32E7" w:rsidRDefault="00ED32E7" w:rsidP="00ED32E7">
      <w:pPr>
        <w:spacing w:line="360" w:lineRule="auto"/>
        <w:rPr>
          <w:sz w:val="28"/>
          <w:szCs w:val="28"/>
        </w:rPr>
      </w:pPr>
      <w:r w:rsidRPr="00ED32E7">
        <w:rPr>
          <w:sz w:val="28"/>
          <w:szCs w:val="28"/>
        </w:rPr>
        <w:t>sum+=a[0][i];</w:t>
      </w:r>
    </w:p>
    <w:p w14:paraId="04931837" w14:textId="77777777" w:rsidR="00ED32E7" w:rsidRPr="00ED32E7" w:rsidRDefault="00ED32E7" w:rsidP="00ED32E7">
      <w:pPr>
        <w:spacing w:line="360" w:lineRule="auto"/>
        <w:rPr>
          <w:sz w:val="28"/>
          <w:szCs w:val="28"/>
        </w:rPr>
      </w:pPr>
      <w:r w:rsidRPr="00ED32E7">
        <w:rPr>
          <w:sz w:val="28"/>
          <w:szCs w:val="28"/>
        </w:rPr>
        <w:t>for(i=0;i&lt;n;i++)</w:t>
      </w:r>
    </w:p>
    <w:p w14:paraId="1A14B213" w14:textId="77777777" w:rsidR="00ED32E7" w:rsidRPr="00ED32E7" w:rsidRDefault="00ED32E7" w:rsidP="00ED32E7">
      <w:pPr>
        <w:spacing w:line="360" w:lineRule="auto"/>
        <w:rPr>
          <w:sz w:val="28"/>
          <w:szCs w:val="28"/>
        </w:rPr>
      </w:pPr>
      <w:r w:rsidRPr="00ED32E7">
        <w:rPr>
          <w:sz w:val="28"/>
          <w:szCs w:val="28"/>
        </w:rPr>
        <w:t>{</w:t>
      </w:r>
    </w:p>
    <w:p w14:paraId="2700504E" w14:textId="77777777" w:rsidR="00ED32E7" w:rsidRPr="00ED32E7" w:rsidRDefault="00ED32E7" w:rsidP="00ED32E7">
      <w:pPr>
        <w:spacing w:line="360" w:lineRule="auto"/>
        <w:rPr>
          <w:sz w:val="28"/>
          <w:szCs w:val="28"/>
        </w:rPr>
      </w:pPr>
      <w:r w:rsidRPr="00ED32E7">
        <w:rPr>
          <w:sz w:val="28"/>
          <w:szCs w:val="28"/>
        </w:rPr>
        <w:t xml:space="preserve">  for(j=1;j&lt;10;j++)</w:t>
      </w:r>
    </w:p>
    <w:p w14:paraId="52158C2A" w14:textId="77777777" w:rsidR="00ED32E7" w:rsidRPr="00ED32E7" w:rsidRDefault="00ED32E7" w:rsidP="00ED32E7">
      <w:pPr>
        <w:spacing w:line="360" w:lineRule="auto"/>
        <w:rPr>
          <w:sz w:val="28"/>
          <w:szCs w:val="28"/>
        </w:rPr>
      </w:pPr>
      <w:r w:rsidRPr="00ED32E7">
        <w:rPr>
          <w:sz w:val="28"/>
          <w:szCs w:val="28"/>
        </w:rPr>
        <w:t xml:space="preserve"> {</w:t>
      </w:r>
    </w:p>
    <w:p w14:paraId="1FAEFA35" w14:textId="77777777" w:rsidR="00ED32E7" w:rsidRPr="00ED32E7" w:rsidRDefault="00ED32E7" w:rsidP="00ED32E7">
      <w:pPr>
        <w:spacing w:line="360" w:lineRule="auto"/>
        <w:rPr>
          <w:sz w:val="28"/>
          <w:szCs w:val="28"/>
        </w:rPr>
      </w:pPr>
      <w:r w:rsidRPr="00ED32E7">
        <w:rPr>
          <w:sz w:val="28"/>
          <w:szCs w:val="28"/>
        </w:rPr>
        <w:t xml:space="preserve">      if((a[j][i]!=0)&amp;&amp;(a[j+1][i]!=0)&amp;&amp;((j+1)%2==0))</w:t>
      </w:r>
    </w:p>
    <w:p w14:paraId="16C179A8" w14:textId="77777777" w:rsidR="00ED32E7" w:rsidRPr="00ED32E7" w:rsidRDefault="00ED32E7" w:rsidP="00ED32E7">
      <w:pPr>
        <w:spacing w:line="360" w:lineRule="auto"/>
        <w:rPr>
          <w:sz w:val="28"/>
          <w:szCs w:val="28"/>
        </w:rPr>
      </w:pPr>
      <w:r w:rsidRPr="00ED32E7">
        <w:rPr>
          <w:sz w:val="28"/>
          <w:szCs w:val="28"/>
        </w:rPr>
        <w:t xml:space="preserve">        </w:t>
      </w:r>
      <w:r w:rsidRPr="00ED32E7">
        <w:rPr>
          <w:sz w:val="28"/>
          <w:szCs w:val="28"/>
        </w:rPr>
        <w:tab/>
        <w:t>sum+=((a[j+1][i]-a[j][i]));</w:t>
      </w:r>
    </w:p>
    <w:p w14:paraId="1764D091" w14:textId="77777777" w:rsidR="00ED32E7" w:rsidRPr="00ED32E7" w:rsidRDefault="00ED32E7" w:rsidP="00ED32E7">
      <w:pPr>
        <w:spacing w:line="360" w:lineRule="auto"/>
        <w:rPr>
          <w:sz w:val="28"/>
          <w:szCs w:val="28"/>
        </w:rPr>
      </w:pPr>
      <w:r w:rsidRPr="00ED32E7">
        <w:rPr>
          <w:sz w:val="28"/>
          <w:szCs w:val="28"/>
        </w:rPr>
        <w:t xml:space="preserve">  }</w:t>
      </w:r>
    </w:p>
    <w:p w14:paraId="11A1F670" w14:textId="77777777" w:rsidR="00ED32E7" w:rsidRPr="00ED32E7" w:rsidRDefault="00ED32E7" w:rsidP="00ED32E7">
      <w:pPr>
        <w:spacing w:line="360" w:lineRule="auto"/>
        <w:rPr>
          <w:sz w:val="28"/>
          <w:szCs w:val="28"/>
        </w:rPr>
      </w:pPr>
      <w:r w:rsidRPr="00ED32E7">
        <w:rPr>
          <w:sz w:val="28"/>
          <w:szCs w:val="28"/>
        </w:rPr>
        <w:t>}</w:t>
      </w:r>
    </w:p>
    <w:p w14:paraId="0D77DD2A" w14:textId="77777777" w:rsidR="00ED32E7" w:rsidRPr="00ED32E7" w:rsidRDefault="00ED32E7" w:rsidP="00ED32E7">
      <w:pPr>
        <w:spacing w:line="360" w:lineRule="auto"/>
        <w:rPr>
          <w:sz w:val="28"/>
          <w:szCs w:val="28"/>
        </w:rPr>
      </w:pPr>
      <w:r w:rsidRPr="00ED32E7">
        <w:rPr>
          <w:sz w:val="28"/>
          <w:szCs w:val="28"/>
        </w:rPr>
        <w:t>avg=(float)sum/n;</w:t>
      </w:r>
    </w:p>
    <w:p w14:paraId="4A6C49C2" w14:textId="77777777" w:rsidR="00ED32E7" w:rsidRPr="00ED32E7" w:rsidRDefault="00ED32E7" w:rsidP="00ED32E7">
      <w:pPr>
        <w:spacing w:line="360" w:lineRule="auto"/>
        <w:rPr>
          <w:sz w:val="28"/>
          <w:szCs w:val="28"/>
        </w:rPr>
      </w:pPr>
      <w:r w:rsidRPr="00ED32E7">
        <w:rPr>
          <w:sz w:val="28"/>
          <w:szCs w:val="28"/>
        </w:rPr>
        <w:lastRenderedPageBreak/>
        <w:t>printf("\n\n Average waiting time = %f msec",avg);</w:t>
      </w:r>
    </w:p>
    <w:p w14:paraId="3756657A" w14:textId="77777777" w:rsidR="00ED32E7" w:rsidRPr="00ED32E7" w:rsidRDefault="00ED32E7" w:rsidP="00ED32E7">
      <w:pPr>
        <w:spacing w:line="360" w:lineRule="auto"/>
        <w:rPr>
          <w:sz w:val="28"/>
          <w:szCs w:val="28"/>
        </w:rPr>
      </w:pPr>
      <w:r w:rsidRPr="00ED32E7">
        <w:rPr>
          <w:sz w:val="28"/>
          <w:szCs w:val="28"/>
        </w:rPr>
        <w:t>sum=avg=0;</w:t>
      </w:r>
    </w:p>
    <w:p w14:paraId="087FD689" w14:textId="77777777" w:rsidR="00ED32E7" w:rsidRPr="00ED32E7" w:rsidRDefault="00ED32E7" w:rsidP="00ED32E7">
      <w:pPr>
        <w:spacing w:line="360" w:lineRule="auto"/>
        <w:rPr>
          <w:sz w:val="28"/>
          <w:szCs w:val="28"/>
        </w:rPr>
      </w:pPr>
      <w:r w:rsidRPr="00ED32E7">
        <w:rPr>
          <w:sz w:val="28"/>
          <w:szCs w:val="28"/>
        </w:rPr>
        <w:t>for(j=0;j&lt;n;j++)</w:t>
      </w:r>
    </w:p>
    <w:p w14:paraId="2B55F7C0" w14:textId="77777777" w:rsidR="00ED32E7" w:rsidRPr="00ED32E7" w:rsidRDefault="00ED32E7" w:rsidP="00ED32E7">
      <w:pPr>
        <w:spacing w:line="360" w:lineRule="auto"/>
        <w:rPr>
          <w:sz w:val="28"/>
          <w:szCs w:val="28"/>
        </w:rPr>
      </w:pPr>
      <w:r w:rsidRPr="00ED32E7">
        <w:rPr>
          <w:sz w:val="28"/>
          <w:szCs w:val="28"/>
        </w:rPr>
        <w:t>{</w:t>
      </w:r>
    </w:p>
    <w:p w14:paraId="1C0E3A26" w14:textId="77777777" w:rsidR="00ED32E7" w:rsidRPr="00ED32E7" w:rsidRDefault="00ED32E7" w:rsidP="00ED32E7">
      <w:pPr>
        <w:spacing w:line="360" w:lineRule="auto"/>
        <w:ind w:left="720"/>
        <w:rPr>
          <w:sz w:val="28"/>
          <w:szCs w:val="28"/>
        </w:rPr>
      </w:pPr>
      <w:r w:rsidRPr="00ED32E7">
        <w:rPr>
          <w:sz w:val="28"/>
          <w:szCs w:val="28"/>
        </w:rPr>
        <w:t>i=1;</w:t>
      </w:r>
    </w:p>
    <w:p w14:paraId="68D97C86" w14:textId="77777777" w:rsidR="00ED32E7" w:rsidRPr="00ED32E7" w:rsidRDefault="00ED32E7" w:rsidP="00ED32E7">
      <w:pPr>
        <w:spacing w:line="360" w:lineRule="auto"/>
        <w:ind w:left="720"/>
        <w:rPr>
          <w:sz w:val="28"/>
          <w:szCs w:val="28"/>
        </w:rPr>
      </w:pPr>
      <w:r w:rsidRPr="00ED32E7">
        <w:rPr>
          <w:sz w:val="28"/>
          <w:szCs w:val="28"/>
        </w:rPr>
        <w:t>while(a[i][j]!=0)</w:t>
      </w:r>
    </w:p>
    <w:p w14:paraId="7A8B0DC6" w14:textId="77777777" w:rsidR="00ED32E7" w:rsidRPr="00ED32E7" w:rsidRDefault="00ED32E7" w:rsidP="00ED32E7">
      <w:pPr>
        <w:spacing w:line="360" w:lineRule="auto"/>
        <w:ind w:left="720"/>
        <w:rPr>
          <w:sz w:val="28"/>
          <w:szCs w:val="28"/>
        </w:rPr>
      </w:pPr>
      <w:r w:rsidRPr="00ED32E7">
        <w:rPr>
          <w:sz w:val="28"/>
          <w:szCs w:val="28"/>
        </w:rPr>
        <w:t>i+=1;</w:t>
      </w:r>
    </w:p>
    <w:p w14:paraId="439C50C0" w14:textId="77777777" w:rsidR="00ED32E7" w:rsidRPr="00ED32E7" w:rsidRDefault="00ED32E7" w:rsidP="00ED32E7">
      <w:pPr>
        <w:spacing w:line="360" w:lineRule="auto"/>
        <w:ind w:left="720"/>
        <w:rPr>
          <w:sz w:val="28"/>
          <w:szCs w:val="28"/>
        </w:rPr>
      </w:pPr>
      <w:r w:rsidRPr="00ED32E7">
        <w:rPr>
          <w:sz w:val="28"/>
          <w:szCs w:val="28"/>
        </w:rPr>
        <w:t>sum+=a[i-1][j];</w:t>
      </w:r>
    </w:p>
    <w:p w14:paraId="5ED2BE46" w14:textId="77777777" w:rsidR="00ED32E7" w:rsidRPr="00ED32E7" w:rsidRDefault="00ED32E7" w:rsidP="00ED32E7">
      <w:pPr>
        <w:spacing w:line="360" w:lineRule="auto"/>
        <w:rPr>
          <w:sz w:val="28"/>
          <w:szCs w:val="28"/>
        </w:rPr>
      </w:pPr>
      <w:r w:rsidRPr="00ED32E7">
        <w:rPr>
          <w:sz w:val="28"/>
          <w:szCs w:val="28"/>
        </w:rPr>
        <w:t>}</w:t>
      </w:r>
    </w:p>
    <w:p w14:paraId="55DA6C2E" w14:textId="77777777" w:rsidR="00ED32E7" w:rsidRPr="00ED32E7" w:rsidRDefault="00ED32E7" w:rsidP="00ED32E7">
      <w:pPr>
        <w:spacing w:line="360" w:lineRule="auto"/>
        <w:rPr>
          <w:sz w:val="28"/>
          <w:szCs w:val="28"/>
        </w:rPr>
      </w:pPr>
      <w:r w:rsidRPr="00ED32E7">
        <w:rPr>
          <w:sz w:val="28"/>
          <w:szCs w:val="28"/>
        </w:rPr>
        <w:t>avg=(float)sum/n;</w:t>
      </w:r>
    </w:p>
    <w:p w14:paraId="3774F801" w14:textId="77777777" w:rsidR="00ED32E7" w:rsidRPr="00ED32E7" w:rsidRDefault="00ED32E7" w:rsidP="00ED32E7">
      <w:pPr>
        <w:spacing w:line="360" w:lineRule="auto"/>
        <w:rPr>
          <w:sz w:val="28"/>
          <w:szCs w:val="28"/>
        </w:rPr>
      </w:pPr>
      <w:r w:rsidRPr="00ED32E7">
        <w:rPr>
          <w:sz w:val="28"/>
          <w:szCs w:val="28"/>
        </w:rPr>
        <w:t>printf("\n\n Average turnaround time = %f msec\n\n",avg);</w:t>
      </w:r>
    </w:p>
    <w:p w14:paraId="1D5B094B" w14:textId="77777777" w:rsidR="00ED32E7" w:rsidRPr="00ED32E7" w:rsidRDefault="00ED32E7" w:rsidP="00ED32E7">
      <w:pPr>
        <w:spacing w:line="360" w:lineRule="auto"/>
        <w:rPr>
          <w:sz w:val="28"/>
          <w:szCs w:val="28"/>
        </w:rPr>
      </w:pPr>
      <w:r w:rsidRPr="00ED32E7">
        <w:rPr>
          <w:sz w:val="28"/>
          <w:szCs w:val="28"/>
        </w:rPr>
        <w:t>}</w:t>
      </w:r>
    </w:p>
    <w:p w14:paraId="48804E4C" w14:textId="77777777" w:rsidR="00ED32E7" w:rsidRPr="00ED32E7" w:rsidRDefault="00ED32E7" w:rsidP="00ED32E7">
      <w:pPr>
        <w:rPr>
          <w:b/>
          <w:sz w:val="28"/>
          <w:szCs w:val="28"/>
          <w:u w:val="single"/>
        </w:rPr>
      </w:pPr>
      <w:r w:rsidRPr="00ED32E7">
        <w:rPr>
          <w:b/>
          <w:sz w:val="28"/>
          <w:szCs w:val="28"/>
          <w:u w:val="single"/>
        </w:rPr>
        <w:t>OUTPUT:</w:t>
      </w:r>
    </w:p>
    <w:p w14:paraId="7D48A175" w14:textId="77777777" w:rsidR="00ED32E7" w:rsidRPr="00ED32E7" w:rsidRDefault="00ED32E7" w:rsidP="00ED32E7">
      <w:pPr>
        <w:rPr>
          <w:sz w:val="28"/>
          <w:szCs w:val="28"/>
        </w:rPr>
      </w:pPr>
      <w:r w:rsidRPr="00ED32E7">
        <w:rPr>
          <w:sz w:val="28"/>
          <w:szCs w:val="28"/>
        </w:rPr>
        <w:t>[root@localhost ~]# ./a.out</w:t>
      </w:r>
    </w:p>
    <w:p w14:paraId="6666FC43" w14:textId="77777777" w:rsidR="00ED32E7" w:rsidRPr="00ED32E7" w:rsidRDefault="00ED32E7" w:rsidP="00ED32E7">
      <w:pPr>
        <w:rPr>
          <w:sz w:val="28"/>
          <w:szCs w:val="28"/>
        </w:rPr>
      </w:pPr>
      <w:r w:rsidRPr="00ED32E7">
        <w:rPr>
          <w:sz w:val="28"/>
          <w:szCs w:val="28"/>
        </w:rPr>
        <w:t xml:space="preserve"> Enter the number of processes : 4</w:t>
      </w:r>
    </w:p>
    <w:p w14:paraId="17E892CC" w14:textId="77777777" w:rsidR="00ED32E7" w:rsidRPr="00ED32E7" w:rsidRDefault="00ED32E7" w:rsidP="00ED32E7">
      <w:pPr>
        <w:rPr>
          <w:sz w:val="28"/>
          <w:szCs w:val="28"/>
        </w:rPr>
      </w:pPr>
      <w:r w:rsidRPr="00ED32E7">
        <w:rPr>
          <w:sz w:val="28"/>
          <w:szCs w:val="28"/>
        </w:rPr>
        <w:t xml:space="preserve"> Enter the process time for process 1 : 8</w:t>
      </w:r>
      <w:r w:rsidRPr="00ED32E7">
        <w:rPr>
          <w:sz w:val="28"/>
          <w:szCs w:val="28"/>
        </w:rPr>
        <w:br/>
        <w:t xml:space="preserve"> Enter the process time for process 2 : 3</w:t>
      </w:r>
      <w:r w:rsidRPr="00ED32E7">
        <w:rPr>
          <w:sz w:val="28"/>
          <w:szCs w:val="28"/>
        </w:rPr>
        <w:br/>
        <w:t xml:space="preserve"> Enter the process time for process 3 : 6</w:t>
      </w:r>
      <w:r w:rsidRPr="00ED32E7">
        <w:rPr>
          <w:sz w:val="28"/>
          <w:szCs w:val="28"/>
        </w:rPr>
        <w:br/>
        <w:t xml:space="preserve"> Enter the process time for process 4 : 1</w:t>
      </w:r>
    </w:p>
    <w:p w14:paraId="50546AA2" w14:textId="77777777" w:rsidR="00ED32E7" w:rsidRPr="00ED32E7" w:rsidRDefault="00ED32E7" w:rsidP="00ED32E7">
      <w:pPr>
        <w:rPr>
          <w:sz w:val="28"/>
          <w:szCs w:val="28"/>
        </w:rPr>
      </w:pPr>
      <w:r w:rsidRPr="00ED32E7">
        <w:rPr>
          <w:sz w:val="28"/>
          <w:szCs w:val="28"/>
        </w:rPr>
        <w:t xml:space="preserve"> Enter the time slice : 2</w:t>
      </w:r>
    </w:p>
    <w:p w14:paraId="518BB07A" w14:textId="77777777" w:rsidR="00ED32E7" w:rsidRPr="00ED32E7" w:rsidRDefault="00ED32E7" w:rsidP="00ED32E7">
      <w:pPr>
        <w:rPr>
          <w:sz w:val="28"/>
          <w:szCs w:val="28"/>
        </w:rPr>
      </w:pPr>
      <w:r w:rsidRPr="00ED32E7">
        <w:rPr>
          <w:sz w:val="28"/>
          <w:szCs w:val="28"/>
        </w:rPr>
        <w:t xml:space="preserve"> 0 P1 2</w:t>
      </w:r>
      <w:r w:rsidRPr="00ED32E7">
        <w:rPr>
          <w:sz w:val="28"/>
          <w:szCs w:val="28"/>
        </w:rPr>
        <w:br/>
        <w:t xml:space="preserve"> 2 P2 4</w:t>
      </w:r>
      <w:r w:rsidRPr="00ED32E7">
        <w:rPr>
          <w:sz w:val="28"/>
          <w:szCs w:val="28"/>
        </w:rPr>
        <w:br/>
        <w:t xml:space="preserve"> 4 P3 6</w:t>
      </w:r>
      <w:r w:rsidRPr="00ED32E7">
        <w:rPr>
          <w:sz w:val="28"/>
          <w:szCs w:val="28"/>
        </w:rPr>
        <w:br/>
      </w:r>
      <w:r w:rsidRPr="00ED32E7">
        <w:rPr>
          <w:sz w:val="28"/>
          <w:szCs w:val="28"/>
        </w:rPr>
        <w:lastRenderedPageBreak/>
        <w:t xml:space="preserve"> 6 P4 7</w:t>
      </w:r>
      <w:r w:rsidRPr="00ED32E7">
        <w:rPr>
          <w:sz w:val="28"/>
          <w:szCs w:val="28"/>
        </w:rPr>
        <w:br/>
        <w:t xml:space="preserve"> 7 P1 9</w:t>
      </w:r>
      <w:r w:rsidRPr="00ED32E7">
        <w:rPr>
          <w:sz w:val="28"/>
          <w:szCs w:val="28"/>
        </w:rPr>
        <w:br/>
        <w:t xml:space="preserve"> 9 P2 10</w:t>
      </w:r>
      <w:r w:rsidRPr="00ED32E7">
        <w:rPr>
          <w:sz w:val="28"/>
          <w:szCs w:val="28"/>
        </w:rPr>
        <w:br/>
        <w:t xml:space="preserve"> 10 P3 12</w:t>
      </w:r>
      <w:r w:rsidRPr="00ED32E7">
        <w:rPr>
          <w:sz w:val="28"/>
          <w:szCs w:val="28"/>
        </w:rPr>
        <w:br/>
        <w:t xml:space="preserve"> 12 P1 14</w:t>
      </w:r>
      <w:r w:rsidRPr="00ED32E7">
        <w:rPr>
          <w:sz w:val="28"/>
          <w:szCs w:val="28"/>
        </w:rPr>
        <w:br/>
        <w:t xml:space="preserve"> 14 P3 16</w:t>
      </w:r>
      <w:r w:rsidRPr="00ED32E7">
        <w:rPr>
          <w:sz w:val="28"/>
          <w:szCs w:val="28"/>
        </w:rPr>
        <w:br/>
        <w:t xml:space="preserve"> 16 P1 18</w:t>
      </w:r>
    </w:p>
    <w:p w14:paraId="76FE1A2C" w14:textId="77777777" w:rsidR="00ED32E7" w:rsidRPr="00ED32E7" w:rsidRDefault="00ED32E7" w:rsidP="00ED32E7">
      <w:pPr>
        <w:rPr>
          <w:sz w:val="28"/>
          <w:szCs w:val="28"/>
        </w:rPr>
      </w:pPr>
      <w:r w:rsidRPr="00ED32E7">
        <w:rPr>
          <w:sz w:val="28"/>
          <w:szCs w:val="28"/>
        </w:rPr>
        <w:t xml:space="preserve"> Average waiting time = 8.250000 msec</w:t>
      </w:r>
      <w:r w:rsidRPr="00ED32E7">
        <w:rPr>
          <w:sz w:val="28"/>
          <w:szCs w:val="28"/>
        </w:rPr>
        <w:br/>
        <w:t xml:space="preserve"> Average turnaround time = 12.750000 msec</w:t>
      </w:r>
    </w:p>
    <w:p w14:paraId="0D3F12BB" w14:textId="77777777" w:rsidR="00ED32E7" w:rsidRDefault="00ED32E7" w:rsidP="00A64346">
      <w:pPr>
        <w:rPr>
          <w:sz w:val="28"/>
          <w:szCs w:val="28"/>
        </w:rPr>
      </w:pPr>
    </w:p>
    <w:p w14:paraId="47BE5671" w14:textId="77777777" w:rsidR="002E197A" w:rsidRDefault="002E197A" w:rsidP="00A64346">
      <w:pPr>
        <w:rPr>
          <w:b/>
          <w:bCs/>
          <w:sz w:val="28"/>
          <w:szCs w:val="28"/>
        </w:rPr>
      </w:pPr>
    </w:p>
    <w:p w14:paraId="6C0703F7" w14:textId="77777777" w:rsidR="002E197A" w:rsidRDefault="002E197A" w:rsidP="00A64346">
      <w:pPr>
        <w:rPr>
          <w:b/>
          <w:bCs/>
          <w:sz w:val="28"/>
          <w:szCs w:val="28"/>
        </w:rPr>
      </w:pPr>
    </w:p>
    <w:p w14:paraId="64300F8B" w14:textId="77777777" w:rsidR="002E197A" w:rsidRDefault="002E197A" w:rsidP="00A64346">
      <w:pPr>
        <w:rPr>
          <w:b/>
          <w:bCs/>
          <w:sz w:val="28"/>
          <w:szCs w:val="28"/>
        </w:rPr>
      </w:pPr>
    </w:p>
    <w:p w14:paraId="22D1283B" w14:textId="77777777" w:rsidR="002E197A" w:rsidRDefault="002E197A" w:rsidP="00A64346">
      <w:pPr>
        <w:rPr>
          <w:b/>
          <w:bCs/>
          <w:sz w:val="28"/>
          <w:szCs w:val="28"/>
        </w:rPr>
      </w:pPr>
    </w:p>
    <w:p w14:paraId="4D012604" w14:textId="77777777" w:rsidR="002E197A" w:rsidRDefault="002E197A" w:rsidP="00A64346">
      <w:pPr>
        <w:rPr>
          <w:b/>
          <w:bCs/>
          <w:sz w:val="28"/>
          <w:szCs w:val="28"/>
        </w:rPr>
      </w:pPr>
    </w:p>
    <w:p w14:paraId="401C4557" w14:textId="77777777" w:rsidR="002E197A" w:rsidRDefault="002E197A" w:rsidP="00A64346">
      <w:pPr>
        <w:rPr>
          <w:b/>
          <w:bCs/>
          <w:sz w:val="28"/>
          <w:szCs w:val="28"/>
        </w:rPr>
      </w:pPr>
    </w:p>
    <w:p w14:paraId="179CE4F0" w14:textId="77777777" w:rsidR="002E197A" w:rsidRDefault="002E197A" w:rsidP="00A64346">
      <w:pPr>
        <w:rPr>
          <w:b/>
          <w:bCs/>
          <w:sz w:val="28"/>
          <w:szCs w:val="28"/>
        </w:rPr>
      </w:pPr>
    </w:p>
    <w:p w14:paraId="790785DA" w14:textId="77777777" w:rsidR="002E197A" w:rsidRDefault="002E197A" w:rsidP="00A64346">
      <w:pPr>
        <w:rPr>
          <w:b/>
          <w:bCs/>
          <w:sz w:val="28"/>
          <w:szCs w:val="28"/>
        </w:rPr>
      </w:pPr>
    </w:p>
    <w:p w14:paraId="30A70504" w14:textId="77777777" w:rsidR="002E197A" w:rsidRDefault="002E197A" w:rsidP="00A64346">
      <w:pPr>
        <w:rPr>
          <w:b/>
          <w:bCs/>
          <w:sz w:val="28"/>
          <w:szCs w:val="28"/>
        </w:rPr>
      </w:pPr>
    </w:p>
    <w:p w14:paraId="12783802" w14:textId="77777777" w:rsidR="002E197A" w:rsidRDefault="002E197A" w:rsidP="00A64346">
      <w:pPr>
        <w:rPr>
          <w:b/>
          <w:bCs/>
          <w:sz w:val="28"/>
          <w:szCs w:val="28"/>
        </w:rPr>
      </w:pPr>
    </w:p>
    <w:p w14:paraId="29095821" w14:textId="77777777" w:rsidR="002E197A" w:rsidRDefault="002E197A" w:rsidP="00A64346">
      <w:pPr>
        <w:rPr>
          <w:b/>
          <w:bCs/>
          <w:sz w:val="28"/>
          <w:szCs w:val="28"/>
        </w:rPr>
      </w:pPr>
    </w:p>
    <w:p w14:paraId="6686B4B1" w14:textId="77777777" w:rsidR="002E197A" w:rsidRDefault="002E197A" w:rsidP="00A64346">
      <w:pPr>
        <w:rPr>
          <w:b/>
          <w:bCs/>
          <w:sz w:val="28"/>
          <w:szCs w:val="28"/>
        </w:rPr>
      </w:pPr>
    </w:p>
    <w:p w14:paraId="58CEC7CF" w14:textId="77777777" w:rsidR="002E197A" w:rsidRDefault="002E197A" w:rsidP="00A64346">
      <w:pPr>
        <w:rPr>
          <w:b/>
          <w:bCs/>
          <w:sz w:val="28"/>
          <w:szCs w:val="28"/>
        </w:rPr>
      </w:pPr>
    </w:p>
    <w:p w14:paraId="0FD4446B" w14:textId="77777777" w:rsidR="002E197A" w:rsidRDefault="002E197A" w:rsidP="00A64346">
      <w:pPr>
        <w:rPr>
          <w:b/>
          <w:bCs/>
          <w:sz w:val="28"/>
          <w:szCs w:val="28"/>
        </w:rPr>
      </w:pPr>
    </w:p>
    <w:p w14:paraId="5D5165C8" w14:textId="77777777" w:rsidR="002E197A" w:rsidRDefault="002E197A" w:rsidP="00A64346">
      <w:pPr>
        <w:rPr>
          <w:b/>
          <w:bCs/>
          <w:sz w:val="28"/>
          <w:szCs w:val="28"/>
        </w:rPr>
      </w:pPr>
    </w:p>
    <w:p w14:paraId="16BA8A3E" w14:textId="77777777" w:rsidR="002E197A" w:rsidRDefault="002E197A" w:rsidP="00A64346">
      <w:pPr>
        <w:rPr>
          <w:b/>
          <w:bCs/>
          <w:sz w:val="28"/>
          <w:szCs w:val="28"/>
        </w:rPr>
      </w:pPr>
    </w:p>
    <w:p w14:paraId="0D56252C" w14:textId="77777777" w:rsidR="00ED32E7" w:rsidRPr="00ED32E7" w:rsidRDefault="00ED32E7" w:rsidP="00A64346">
      <w:pPr>
        <w:rPr>
          <w:b/>
          <w:bCs/>
          <w:sz w:val="28"/>
          <w:szCs w:val="28"/>
        </w:rPr>
      </w:pPr>
      <w:r w:rsidRPr="00ED32E7">
        <w:rPr>
          <w:b/>
          <w:bCs/>
          <w:sz w:val="28"/>
          <w:szCs w:val="28"/>
        </w:rPr>
        <w:lastRenderedPageBreak/>
        <w:t>1d.)</w:t>
      </w:r>
      <w:r w:rsidR="00AE44D9" w:rsidRPr="00AB116D">
        <w:rPr>
          <w:rFonts w:ascii="Times-Roman" w:hAnsi="Times-Roman" w:cs="Times-Roman"/>
          <w:b/>
          <w:bCs/>
          <w:sz w:val="28"/>
          <w:szCs w:val="28"/>
        </w:rPr>
        <w:t xml:space="preserve"> Priority</w:t>
      </w:r>
      <w:r w:rsidR="00AE44D9">
        <w:rPr>
          <w:rFonts w:ascii="Times-Roman" w:hAnsi="Times-Roman" w:cs="Times-Roman"/>
          <w:b/>
          <w:bCs/>
          <w:sz w:val="28"/>
          <w:szCs w:val="28"/>
        </w:rPr>
        <w:t>:</w:t>
      </w:r>
    </w:p>
    <w:p w14:paraId="3CDCC8C0" w14:textId="77777777" w:rsidR="00ED32E7" w:rsidRDefault="00ED32E7" w:rsidP="00ED32E7">
      <w:pPr>
        <w:rPr>
          <w:sz w:val="28"/>
          <w:szCs w:val="28"/>
        </w:rPr>
      </w:pPr>
      <w:r w:rsidRPr="00095483">
        <w:rPr>
          <w:b/>
          <w:bCs/>
          <w:sz w:val="28"/>
          <w:szCs w:val="28"/>
        </w:rPr>
        <w:t xml:space="preserve">   </w:t>
      </w:r>
      <w:r w:rsidRPr="00095483">
        <w:rPr>
          <w:b/>
          <w:bCs/>
          <w:sz w:val="28"/>
          <w:szCs w:val="28"/>
          <w:u w:val="single"/>
        </w:rPr>
        <w:t>A</w:t>
      </w:r>
      <w:r>
        <w:rPr>
          <w:b/>
          <w:bCs/>
          <w:sz w:val="28"/>
          <w:szCs w:val="28"/>
          <w:u w:val="single"/>
        </w:rPr>
        <w:t>im</w:t>
      </w:r>
      <w:r>
        <w:rPr>
          <w:sz w:val="28"/>
          <w:szCs w:val="28"/>
        </w:rPr>
        <w:t>:    To write a program for implementing priority Scheduling algorithm.</w:t>
      </w:r>
    </w:p>
    <w:p w14:paraId="7D0E3754" w14:textId="77777777" w:rsidR="00ED32E7" w:rsidRDefault="00ED32E7" w:rsidP="00ED32E7">
      <w:pPr>
        <w:rPr>
          <w:sz w:val="28"/>
          <w:szCs w:val="28"/>
        </w:rPr>
      </w:pPr>
      <w:r w:rsidRPr="00095483">
        <w:rPr>
          <w:b/>
          <w:bCs/>
          <w:sz w:val="28"/>
          <w:szCs w:val="28"/>
        </w:rPr>
        <w:t xml:space="preserve">  </w:t>
      </w:r>
      <w:r>
        <w:rPr>
          <w:b/>
          <w:bCs/>
          <w:sz w:val="28"/>
          <w:szCs w:val="28"/>
        </w:rPr>
        <w:t xml:space="preserve"> </w:t>
      </w:r>
      <w:r w:rsidRPr="00095483">
        <w:rPr>
          <w:b/>
          <w:bCs/>
          <w:sz w:val="28"/>
          <w:szCs w:val="28"/>
          <w:u w:val="single"/>
        </w:rPr>
        <w:t>Definition</w:t>
      </w:r>
      <w:r w:rsidRPr="00095483">
        <w:rPr>
          <w:sz w:val="28"/>
          <w:szCs w:val="28"/>
        </w:rPr>
        <w:t>:</w:t>
      </w:r>
      <w:r>
        <w:rPr>
          <w:sz w:val="28"/>
          <w:szCs w:val="28"/>
        </w:rPr>
        <w:t xml:space="preserve"> Priority scheduling is non preemptive algorithm and one of the most </w:t>
      </w:r>
    </w:p>
    <w:p w14:paraId="256D7998" w14:textId="77777777" w:rsidR="00ED32E7" w:rsidRDefault="00ED32E7" w:rsidP="00ED32E7">
      <w:pPr>
        <w:rPr>
          <w:sz w:val="28"/>
          <w:szCs w:val="28"/>
        </w:rPr>
      </w:pPr>
      <w:r>
        <w:rPr>
          <w:sz w:val="28"/>
          <w:szCs w:val="28"/>
        </w:rPr>
        <w:t xml:space="preserve">                        common scheduling algorithm in batch.</w:t>
      </w:r>
    </w:p>
    <w:p w14:paraId="73DE7B3B" w14:textId="77777777" w:rsidR="00ED32E7" w:rsidRDefault="00ED32E7" w:rsidP="00ED32E7">
      <w:pPr>
        <w:rPr>
          <w:sz w:val="28"/>
          <w:szCs w:val="28"/>
        </w:rPr>
      </w:pPr>
      <w:r>
        <w:rPr>
          <w:sz w:val="28"/>
          <w:szCs w:val="28"/>
        </w:rPr>
        <w:t xml:space="preserve"> </w:t>
      </w:r>
      <w:r w:rsidRPr="00095483">
        <w:rPr>
          <w:b/>
          <w:bCs/>
          <w:sz w:val="28"/>
          <w:szCs w:val="28"/>
          <w:u w:val="single"/>
        </w:rPr>
        <w:t xml:space="preserve"> Algorithm</w:t>
      </w:r>
      <w:r>
        <w:rPr>
          <w:sz w:val="28"/>
          <w:szCs w:val="28"/>
        </w:rPr>
        <w:t xml:space="preserve">:  </w:t>
      </w:r>
    </w:p>
    <w:p w14:paraId="392A7D6C" w14:textId="77777777" w:rsidR="00ED32E7" w:rsidRDefault="00ED32E7" w:rsidP="00ED32E7">
      <w:pPr>
        <w:rPr>
          <w:sz w:val="28"/>
          <w:szCs w:val="28"/>
        </w:rPr>
      </w:pPr>
      <w:r>
        <w:rPr>
          <w:sz w:val="28"/>
          <w:szCs w:val="28"/>
        </w:rPr>
        <w:t>1.) Start the process</w:t>
      </w:r>
    </w:p>
    <w:p w14:paraId="2E1A5CCC" w14:textId="77777777" w:rsidR="00ED32E7" w:rsidRDefault="00ED32E7" w:rsidP="00ED32E7">
      <w:pPr>
        <w:rPr>
          <w:sz w:val="28"/>
          <w:szCs w:val="28"/>
        </w:rPr>
      </w:pPr>
      <w:r>
        <w:rPr>
          <w:sz w:val="28"/>
          <w:szCs w:val="28"/>
        </w:rPr>
        <w:t>2.) Declare the array size</w:t>
      </w:r>
    </w:p>
    <w:p w14:paraId="4466B94E" w14:textId="77777777" w:rsidR="00ED32E7" w:rsidRDefault="00ED32E7" w:rsidP="00ED32E7">
      <w:pPr>
        <w:rPr>
          <w:sz w:val="28"/>
          <w:szCs w:val="28"/>
        </w:rPr>
      </w:pPr>
      <w:r>
        <w:rPr>
          <w:sz w:val="28"/>
          <w:szCs w:val="28"/>
        </w:rPr>
        <w:t>3.) Get the number of elements to be inserted</w:t>
      </w:r>
    </w:p>
    <w:p w14:paraId="33DFABD8" w14:textId="77777777" w:rsidR="00B5570F" w:rsidRDefault="00B5570F" w:rsidP="00ED32E7">
      <w:pPr>
        <w:rPr>
          <w:sz w:val="28"/>
          <w:szCs w:val="28"/>
        </w:rPr>
      </w:pPr>
      <w:r>
        <w:rPr>
          <w:sz w:val="28"/>
          <w:szCs w:val="28"/>
        </w:rPr>
        <w:t>4.) Get the priority for each and value of process</w:t>
      </w:r>
    </w:p>
    <w:p w14:paraId="26D05463" w14:textId="77777777" w:rsidR="00ED32E7" w:rsidRDefault="00ED32E7" w:rsidP="00ED32E7">
      <w:pPr>
        <w:rPr>
          <w:sz w:val="28"/>
          <w:szCs w:val="28"/>
        </w:rPr>
      </w:pPr>
      <w:r>
        <w:rPr>
          <w:sz w:val="28"/>
          <w:szCs w:val="28"/>
        </w:rPr>
        <w:t>4.)  S</w:t>
      </w:r>
      <w:r w:rsidR="00B5570F">
        <w:rPr>
          <w:sz w:val="28"/>
          <w:szCs w:val="28"/>
        </w:rPr>
        <w:t>tar</w:t>
      </w:r>
      <w:r>
        <w:rPr>
          <w:sz w:val="28"/>
          <w:szCs w:val="28"/>
        </w:rPr>
        <w:t xml:space="preserve">t the </w:t>
      </w:r>
      <w:r w:rsidR="00B5570F">
        <w:rPr>
          <w:sz w:val="28"/>
          <w:szCs w:val="28"/>
        </w:rPr>
        <w:t>higher priority process from its initial position let other process to be queue.</w:t>
      </w:r>
    </w:p>
    <w:p w14:paraId="2142286B" w14:textId="77777777" w:rsidR="00ED32E7" w:rsidRDefault="00B5570F" w:rsidP="00ED32E7">
      <w:pPr>
        <w:rPr>
          <w:sz w:val="28"/>
          <w:szCs w:val="28"/>
        </w:rPr>
      </w:pPr>
      <w:r>
        <w:rPr>
          <w:sz w:val="28"/>
          <w:szCs w:val="28"/>
        </w:rPr>
        <w:t>5</w:t>
      </w:r>
      <w:r w:rsidR="00ED32E7">
        <w:rPr>
          <w:sz w:val="28"/>
          <w:szCs w:val="28"/>
        </w:rPr>
        <w:t>.) Calculate the total number of burst time</w:t>
      </w:r>
    </w:p>
    <w:p w14:paraId="02154B2B" w14:textId="77777777" w:rsidR="00ED32E7" w:rsidRDefault="00B5570F" w:rsidP="00ED32E7">
      <w:pPr>
        <w:rPr>
          <w:sz w:val="28"/>
          <w:szCs w:val="28"/>
        </w:rPr>
      </w:pPr>
      <w:r>
        <w:rPr>
          <w:sz w:val="28"/>
          <w:szCs w:val="28"/>
        </w:rPr>
        <w:t>6</w:t>
      </w:r>
      <w:r w:rsidR="00ED32E7">
        <w:rPr>
          <w:sz w:val="28"/>
          <w:szCs w:val="28"/>
        </w:rPr>
        <w:t>.) Display the values</w:t>
      </w:r>
    </w:p>
    <w:p w14:paraId="05F1703D" w14:textId="77777777" w:rsidR="00ED32E7" w:rsidRDefault="00B5570F" w:rsidP="00ED32E7">
      <w:pPr>
        <w:rPr>
          <w:sz w:val="28"/>
          <w:szCs w:val="28"/>
        </w:rPr>
      </w:pPr>
      <w:r>
        <w:rPr>
          <w:sz w:val="28"/>
          <w:szCs w:val="28"/>
        </w:rPr>
        <w:t>7</w:t>
      </w:r>
      <w:r w:rsidR="00ED32E7">
        <w:rPr>
          <w:sz w:val="28"/>
          <w:szCs w:val="28"/>
        </w:rPr>
        <w:t>.) Stop the process</w:t>
      </w:r>
    </w:p>
    <w:p w14:paraId="1A6B8FCF" w14:textId="77777777" w:rsidR="00B5570F" w:rsidRDefault="00B5570F" w:rsidP="00ED32E7">
      <w:pPr>
        <w:rPr>
          <w:sz w:val="28"/>
          <w:szCs w:val="28"/>
        </w:rPr>
      </w:pPr>
      <w:r w:rsidRPr="00B5570F">
        <w:rPr>
          <w:b/>
          <w:bCs/>
          <w:sz w:val="28"/>
          <w:szCs w:val="28"/>
          <w:u w:val="single"/>
        </w:rPr>
        <w:t>Program</w:t>
      </w:r>
      <w:r w:rsidRPr="00B5570F">
        <w:rPr>
          <w:sz w:val="28"/>
          <w:szCs w:val="28"/>
        </w:rPr>
        <w:t>:</w:t>
      </w:r>
    </w:p>
    <w:p w14:paraId="2B78B2C9" w14:textId="77777777" w:rsidR="00B5570F" w:rsidRPr="00B5570F" w:rsidRDefault="00B5570F" w:rsidP="00B5570F">
      <w:pPr>
        <w:spacing w:line="360" w:lineRule="auto"/>
        <w:rPr>
          <w:sz w:val="28"/>
          <w:szCs w:val="28"/>
        </w:rPr>
      </w:pPr>
      <w:r w:rsidRPr="00B5570F">
        <w:rPr>
          <w:sz w:val="28"/>
          <w:szCs w:val="28"/>
        </w:rPr>
        <w:t>#include&lt;stdio.h&gt;</w:t>
      </w:r>
    </w:p>
    <w:p w14:paraId="506F9542" w14:textId="77777777" w:rsidR="00B5570F" w:rsidRPr="00B5570F" w:rsidRDefault="00B5570F" w:rsidP="00B5570F">
      <w:pPr>
        <w:spacing w:line="360" w:lineRule="auto"/>
        <w:rPr>
          <w:sz w:val="28"/>
          <w:szCs w:val="28"/>
        </w:rPr>
      </w:pPr>
      <w:r w:rsidRPr="00B5570F">
        <w:rPr>
          <w:sz w:val="28"/>
          <w:szCs w:val="28"/>
        </w:rPr>
        <w:t>main()</w:t>
      </w:r>
    </w:p>
    <w:p w14:paraId="63BDEB11" w14:textId="77777777" w:rsidR="00B5570F" w:rsidRPr="00B5570F" w:rsidRDefault="00B5570F" w:rsidP="00B5570F">
      <w:pPr>
        <w:spacing w:line="360" w:lineRule="auto"/>
        <w:rPr>
          <w:sz w:val="28"/>
          <w:szCs w:val="28"/>
        </w:rPr>
      </w:pPr>
      <w:r w:rsidRPr="00B5570F">
        <w:rPr>
          <w:sz w:val="28"/>
          <w:szCs w:val="28"/>
        </w:rPr>
        <w:t>{</w:t>
      </w:r>
    </w:p>
    <w:p w14:paraId="07EFC47E" w14:textId="77777777" w:rsidR="00B5570F" w:rsidRPr="00B5570F" w:rsidRDefault="00B5570F" w:rsidP="00B5570F">
      <w:pPr>
        <w:spacing w:line="360" w:lineRule="auto"/>
        <w:rPr>
          <w:sz w:val="28"/>
          <w:szCs w:val="28"/>
        </w:rPr>
      </w:pPr>
      <w:r w:rsidRPr="00B5570F">
        <w:rPr>
          <w:sz w:val="28"/>
          <w:szCs w:val="28"/>
        </w:rPr>
        <w:t>float avgwt,avgtt;</w:t>
      </w:r>
    </w:p>
    <w:p w14:paraId="1451DD09" w14:textId="77777777" w:rsidR="00B5570F" w:rsidRPr="00B5570F" w:rsidRDefault="00B5570F" w:rsidP="00B5570F">
      <w:pPr>
        <w:spacing w:line="360" w:lineRule="auto"/>
        <w:rPr>
          <w:sz w:val="28"/>
          <w:szCs w:val="28"/>
        </w:rPr>
      </w:pPr>
      <w:r w:rsidRPr="00B5570F">
        <w:rPr>
          <w:sz w:val="28"/>
          <w:szCs w:val="28"/>
        </w:rPr>
        <w:t>char pname[10][10],c[10][10];</w:t>
      </w:r>
    </w:p>
    <w:p w14:paraId="23994BC8" w14:textId="77777777" w:rsidR="00B5570F" w:rsidRPr="00B5570F" w:rsidRDefault="00B5570F" w:rsidP="00B5570F">
      <w:pPr>
        <w:spacing w:line="360" w:lineRule="auto"/>
        <w:rPr>
          <w:sz w:val="28"/>
          <w:szCs w:val="28"/>
        </w:rPr>
      </w:pPr>
      <w:r w:rsidRPr="00B5570F">
        <w:rPr>
          <w:sz w:val="28"/>
          <w:szCs w:val="28"/>
        </w:rPr>
        <w:t>int wt[10],tt[10],bt[10],pt[10],t,q,i,n,sum=0,sbt=0,ttime,j,ss=10;</w:t>
      </w:r>
    </w:p>
    <w:p w14:paraId="4AFD0342" w14:textId="77777777" w:rsidR="00B5570F" w:rsidRPr="00B5570F" w:rsidRDefault="00B5570F" w:rsidP="00B5570F">
      <w:pPr>
        <w:spacing w:line="360" w:lineRule="auto"/>
        <w:rPr>
          <w:sz w:val="28"/>
          <w:szCs w:val="28"/>
        </w:rPr>
      </w:pPr>
      <w:r w:rsidRPr="00B5570F">
        <w:rPr>
          <w:sz w:val="28"/>
          <w:szCs w:val="28"/>
        </w:rPr>
        <w:t>printf("\n\n Enter the number of processes : ");</w:t>
      </w:r>
    </w:p>
    <w:p w14:paraId="6772DF61" w14:textId="77777777" w:rsidR="00B5570F" w:rsidRPr="00B5570F" w:rsidRDefault="00B5570F" w:rsidP="00B5570F">
      <w:pPr>
        <w:spacing w:line="360" w:lineRule="auto"/>
        <w:rPr>
          <w:sz w:val="28"/>
          <w:szCs w:val="28"/>
        </w:rPr>
      </w:pPr>
      <w:r w:rsidRPr="00B5570F">
        <w:rPr>
          <w:sz w:val="28"/>
          <w:szCs w:val="28"/>
        </w:rPr>
        <w:t>scanf("%d",&amp;n);</w:t>
      </w:r>
    </w:p>
    <w:p w14:paraId="3CF0755D" w14:textId="77777777" w:rsidR="00B5570F" w:rsidRPr="00B5570F" w:rsidRDefault="00B5570F" w:rsidP="00B5570F">
      <w:pPr>
        <w:spacing w:line="360" w:lineRule="auto"/>
        <w:rPr>
          <w:sz w:val="28"/>
          <w:szCs w:val="28"/>
        </w:rPr>
      </w:pPr>
      <w:r w:rsidRPr="00B5570F">
        <w:rPr>
          <w:sz w:val="28"/>
          <w:szCs w:val="28"/>
        </w:rPr>
        <w:lastRenderedPageBreak/>
        <w:t>printf("\n\n Enter the NAME  and BURSTTIME ");</w:t>
      </w:r>
    </w:p>
    <w:p w14:paraId="6FD3448D" w14:textId="77777777" w:rsidR="00B5570F" w:rsidRPr="00B5570F" w:rsidRDefault="00B5570F" w:rsidP="00B5570F">
      <w:pPr>
        <w:spacing w:line="360" w:lineRule="auto"/>
        <w:rPr>
          <w:sz w:val="28"/>
          <w:szCs w:val="28"/>
        </w:rPr>
      </w:pPr>
      <w:r w:rsidRPr="00B5570F">
        <w:rPr>
          <w:sz w:val="28"/>
          <w:szCs w:val="28"/>
        </w:rPr>
        <w:t>for(i=0;i&lt;n;i++)</w:t>
      </w:r>
    </w:p>
    <w:p w14:paraId="16F9D846" w14:textId="77777777" w:rsidR="00B5570F" w:rsidRPr="00B5570F" w:rsidRDefault="00B5570F" w:rsidP="00B5570F">
      <w:pPr>
        <w:spacing w:line="360" w:lineRule="auto"/>
        <w:rPr>
          <w:sz w:val="28"/>
          <w:szCs w:val="28"/>
        </w:rPr>
      </w:pPr>
      <w:r w:rsidRPr="00B5570F">
        <w:rPr>
          <w:sz w:val="28"/>
          <w:szCs w:val="28"/>
        </w:rPr>
        <w:t>{</w:t>
      </w:r>
    </w:p>
    <w:p w14:paraId="09EAC36F" w14:textId="77777777" w:rsidR="00B5570F" w:rsidRPr="00B5570F" w:rsidRDefault="00B5570F" w:rsidP="00B5570F">
      <w:pPr>
        <w:spacing w:line="360" w:lineRule="auto"/>
        <w:ind w:left="720"/>
        <w:rPr>
          <w:sz w:val="28"/>
          <w:szCs w:val="28"/>
        </w:rPr>
      </w:pPr>
      <w:r w:rsidRPr="00B5570F">
        <w:rPr>
          <w:sz w:val="28"/>
          <w:szCs w:val="28"/>
        </w:rPr>
        <w:t>printf("\n\n NAME : ");</w:t>
      </w:r>
    </w:p>
    <w:p w14:paraId="0E58302D" w14:textId="77777777" w:rsidR="00B5570F" w:rsidRPr="00B5570F" w:rsidRDefault="00B5570F" w:rsidP="00B5570F">
      <w:pPr>
        <w:spacing w:line="360" w:lineRule="auto"/>
        <w:ind w:left="720"/>
        <w:rPr>
          <w:sz w:val="28"/>
          <w:szCs w:val="28"/>
        </w:rPr>
      </w:pPr>
      <w:r w:rsidRPr="00B5570F">
        <w:rPr>
          <w:sz w:val="28"/>
          <w:szCs w:val="28"/>
        </w:rPr>
        <w:t>scanf("%s",&amp;pname[i]);</w:t>
      </w:r>
    </w:p>
    <w:p w14:paraId="683CE053" w14:textId="77777777" w:rsidR="00B5570F" w:rsidRPr="00B5570F" w:rsidRDefault="00B5570F" w:rsidP="00B5570F">
      <w:pPr>
        <w:spacing w:line="360" w:lineRule="auto"/>
        <w:ind w:left="720"/>
        <w:rPr>
          <w:sz w:val="28"/>
          <w:szCs w:val="28"/>
        </w:rPr>
      </w:pPr>
      <w:r w:rsidRPr="00B5570F">
        <w:rPr>
          <w:sz w:val="28"/>
          <w:szCs w:val="28"/>
        </w:rPr>
        <w:t>printf("\n\n BURSTTIME : ");</w:t>
      </w:r>
    </w:p>
    <w:p w14:paraId="0276AFEA" w14:textId="77777777" w:rsidR="00B5570F" w:rsidRPr="00B5570F" w:rsidRDefault="00B5570F" w:rsidP="00B5570F">
      <w:pPr>
        <w:spacing w:line="360" w:lineRule="auto"/>
        <w:ind w:left="720"/>
        <w:rPr>
          <w:sz w:val="28"/>
          <w:szCs w:val="28"/>
        </w:rPr>
      </w:pPr>
      <w:r w:rsidRPr="00B5570F">
        <w:rPr>
          <w:sz w:val="28"/>
          <w:szCs w:val="28"/>
        </w:rPr>
        <w:t>scanf("%d",&amp;bt[i]);</w:t>
      </w:r>
    </w:p>
    <w:p w14:paraId="1E475CBB" w14:textId="77777777" w:rsidR="00B5570F" w:rsidRPr="00B5570F" w:rsidRDefault="00B5570F" w:rsidP="00B5570F">
      <w:pPr>
        <w:spacing w:line="360" w:lineRule="auto"/>
        <w:rPr>
          <w:sz w:val="28"/>
          <w:szCs w:val="28"/>
        </w:rPr>
      </w:pPr>
      <w:r w:rsidRPr="00B5570F">
        <w:rPr>
          <w:sz w:val="28"/>
          <w:szCs w:val="28"/>
        </w:rPr>
        <w:t>}</w:t>
      </w:r>
    </w:p>
    <w:p w14:paraId="32BD38AB" w14:textId="77777777" w:rsidR="00B5570F" w:rsidRPr="00B5570F" w:rsidRDefault="00B5570F" w:rsidP="00B5570F">
      <w:pPr>
        <w:spacing w:line="360" w:lineRule="auto"/>
        <w:rPr>
          <w:sz w:val="28"/>
          <w:szCs w:val="28"/>
        </w:rPr>
      </w:pPr>
      <w:r w:rsidRPr="00B5570F">
        <w:rPr>
          <w:sz w:val="28"/>
          <w:szCs w:val="28"/>
        </w:rPr>
        <w:t>printf("\n\n Enter the priorities of the processes ");</w:t>
      </w:r>
    </w:p>
    <w:p w14:paraId="2033D496" w14:textId="77777777" w:rsidR="00B5570F" w:rsidRPr="00B5570F" w:rsidRDefault="00B5570F" w:rsidP="00B5570F">
      <w:pPr>
        <w:spacing w:line="360" w:lineRule="auto"/>
        <w:rPr>
          <w:sz w:val="28"/>
          <w:szCs w:val="28"/>
        </w:rPr>
      </w:pPr>
      <w:r w:rsidRPr="00B5570F">
        <w:rPr>
          <w:sz w:val="28"/>
          <w:szCs w:val="28"/>
        </w:rPr>
        <w:t>for(i=0;i&lt;n;i++)</w:t>
      </w:r>
    </w:p>
    <w:p w14:paraId="7F6F3782" w14:textId="77777777" w:rsidR="00B5570F" w:rsidRPr="00B5570F" w:rsidRDefault="00B5570F" w:rsidP="00B5570F">
      <w:pPr>
        <w:spacing w:line="360" w:lineRule="auto"/>
        <w:rPr>
          <w:sz w:val="28"/>
          <w:szCs w:val="28"/>
        </w:rPr>
      </w:pPr>
      <w:r w:rsidRPr="00B5570F">
        <w:rPr>
          <w:sz w:val="28"/>
          <w:szCs w:val="28"/>
        </w:rPr>
        <w:t>{</w:t>
      </w:r>
    </w:p>
    <w:p w14:paraId="68B17F31" w14:textId="77777777" w:rsidR="00B5570F" w:rsidRPr="00B5570F" w:rsidRDefault="00B5570F" w:rsidP="00B5570F">
      <w:pPr>
        <w:spacing w:line="360" w:lineRule="auto"/>
        <w:ind w:left="720"/>
        <w:rPr>
          <w:sz w:val="28"/>
          <w:szCs w:val="28"/>
        </w:rPr>
      </w:pPr>
      <w:r w:rsidRPr="00B5570F">
        <w:rPr>
          <w:sz w:val="28"/>
          <w:szCs w:val="28"/>
        </w:rPr>
        <w:t>printf("\n\n Priority of process%d : ",i+1);</w:t>
      </w:r>
    </w:p>
    <w:p w14:paraId="7C697C80" w14:textId="77777777" w:rsidR="00B5570F" w:rsidRPr="00B5570F" w:rsidRDefault="00B5570F" w:rsidP="00B5570F">
      <w:pPr>
        <w:spacing w:line="360" w:lineRule="auto"/>
        <w:ind w:left="720"/>
        <w:rPr>
          <w:sz w:val="28"/>
          <w:szCs w:val="28"/>
        </w:rPr>
      </w:pPr>
      <w:r w:rsidRPr="00B5570F">
        <w:rPr>
          <w:sz w:val="28"/>
          <w:szCs w:val="28"/>
        </w:rPr>
        <w:t>scanf("%d",&amp;pt[i]);</w:t>
      </w:r>
    </w:p>
    <w:p w14:paraId="75DA2472" w14:textId="77777777" w:rsidR="00B5570F" w:rsidRPr="00B5570F" w:rsidRDefault="00B5570F" w:rsidP="00B5570F">
      <w:pPr>
        <w:spacing w:line="360" w:lineRule="auto"/>
        <w:rPr>
          <w:sz w:val="28"/>
          <w:szCs w:val="28"/>
        </w:rPr>
      </w:pPr>
      <w:r w:rsidRPr="00B5570F">
        <w:rPr>
          <w:sz w:val="28"/>
          <w:szCs w:val="28"/>
        </w:rPr>
        <w:t>}</w:t>
      </w:r>
    </w:p>
    <w:p w14:paraId="4CB5239F" w14:textId="77777777" w:rsidR="00B5570F" w:rsidRPr="00B5570F" w:rsidRDefault="00B5570F" w:rsidP="00B5570F">
      <w:pPr>
        <w:spacing w:line="360" w:lineRule="auto"/>
        <w:rPr>
          <w:sz w:val="28"/>
          <w:szCs w:val="28"/>
        </w:rPr>
      </w:pPr>
      <w:r w:rsidRPr="00B5570F">
        <w:rPr>
          <w:sz w:val="28"/>
          <w:szCs w:val="28"/>
        </w:rPr>
        <w:t>for(i=0;i&lt;n;i++)</w:t>
      </w:r>
    </w:p>
    <w:p w14:paraId="5C246E7D" w14:textId="77777777" w:rsidR="00B5570F" w:rsidRPr="00B5570F" w:rsidRDefault="00B5570F" w:rsidP="00B5570F">
      <w:pPr>
        <w:spacing w:line="360" w:lineRule="auto"/>
        <w:rPr>
          <w:sz w:val="28"/>
          <w:szCs w:val="28"/>
        </w:rPr>
      </w:pPr>
      <w:r w:rsidRPr="00B5570F">
        <w:rPr>
          <w:sz w:val="28"/>
          <w:szCs w:val="28"/>
        </w:rPr>
        <w:t>for(j=i+1;j&lt;n;j++)</w:t>
      </w:r>
    </w:p>
    <w:p w14:paraId="7CAFA88B" w14:textId="77777777" w:rsidR="00B5570F" w:rsidRPr="00B5570F" w:rsidRDefault="00B5570F" w:rsidP="00B5570F">
      <w:pPr>
        <w:spacing w:line="360" w:lineRule="auto"/>
        <w:rPr>
          <w:sz w:val="28"/>
          <w:szCs w:val="28"/>
        </w:rPr>
      </w:pPr>
      <w:r w:rsidRPr="00B5570F">
        <w:rPr>
          <w:sz w:val="28"/>
          <w:szCs w:val="28"/>
        </w:rPr>
        <w:t>{</w:t>
      </w:r>
    </w:p>
    <w:p w14:paraId="79E1D55A" w14:textId="77777777" w:rsidR="00B5570F" w:rsidRPr="00B5570F" w:rsidRDefault="00B5570F" w:rsidP="00B5570F">
      <w:pPr>
        <w:spacing w:line="360" w:lineRule="auto"/>
        <w:ind w:left="720"/>
        <w:rPr>
          <w:sz w:val="28"/>
          <w:szCs w:val="28"/>
        </w:rPr>
      </w:pPr>
      <w:r w:rsidRPr="00B5570F">
        <w:rPr>
          <w:sz w:val="28"/>
          <w:szCs w:val="28"/>
        </w:rPr>
        <w:t>if(pt[i]&gt;pt[j])</w:t>
      </w:r>
    </w:p>
    <w:p w14:paraId="67C2DD72" w14:textId="77777777" w:rsidR="00B5570F" w:rsidRPr="00B5570F" w:rsidRDefault="00B5570F" w:rsidP="00B5570F">
      <w:pPr>
        <w:spacing w:line="360" w:lineRule="auto"/>
        <w:ind w:left="720"/>
        <w:rPr>
          <w:sz w:val="28"/>
          <w:szCs w:val="28"/>
        </w:rPr>
      </w:pPr>
      <w:r w:rsidRPr="00B5570F">
        <w:rPr>
          <w:sz w:val="28"/>
          <w:szCs w:val="28"/>
        </w:rPr>
        <w:t>{</w:t>
      </w:r>
    </w:p>
    <w:p w14:paraId="39B65314" w14:textId="77777777" w:rsidR="00B5570F" w:rsidRPr="00B5570F" w:rsidRDefault="00B5570F" w:rsidP="00B5570F">
      <w:pPr>
        <w:spacing w:line="360" w:lineRule="auto"/>
        <w:ind w:left="1440"/>
        <w:rPr>
          <w:sz w:val="28"/>
          <w:szCs w:val="28"/>
        </w:rPr>
      </w:pPr>
      <w:r w:rsidRPr="00B5570F">
        <w:rPr>
          <w:sz w:val="28"/>
          <w:szCs w:val="28"/>
        </w:rPr>
        <w:lastRenderedPageBreak/>
        <w:t>t=pt[i];</w:t>
      </w:r>
    </w:p>
    <w:p w14:paraId="229DF8FD" w14:textId="77777777" w:rsidR="00B5570F" w:rsidRPr="00B5570F" w:rsidRDefault="00B5570F" w:rsidP="00B5570F">
      <w:pPr>
        <w:spacing w:line="360" w:lineRule="auto"/>
        <w:ind w:left="1440"/>
        <w:rPr>
          <w:sz w:val="28"/>
          <w:szCs w:val="28"/>
        </w:rPr>
      </w:pPr>
      <w:r w:rsidRPr="00B5570F">
        <w:rPr>
          <w:sz w:val="28"/>
          <w:szCs w:val="28"/>
        </w:rPr>
        <w:t>pt[i]=pt[j];</w:t>
      </w:r>
    </w:p>
    <w:p w14:paraId="2165C9C5" w14:textId="77777777" w:rsidR="00B5570F" w:rsidRPr="00B5570F" w:rsidRDefault="00B5570F" w:rsidP="00B5570F">
      <w:pPr>
        <w:spacing w:line="360" w:lineRule="auto"/>
        <w:ind w:left="1440"/>
        <w:rPr>
          <w:sz w:val="28"/>
          <w:szCs w:val="28"/>
        </w:rPr>
      </w:pPr>
      <w:r w:rsidRPr="00B5570F">
        <w:rPr>
          <w:sz w:val="28"/>
          <w:szCs w:val="28"/>
        </w:rPr>
        <w:t>pt[j]=t;</w:t>
      </w:r>
    </w:p>
    <w:p w14:paraId="58FA4575" w14:textId="77777777" w:rsidR="00B5570F" w:rsidRPr="00B5570F" w:rsidRDefault="00B5570F" w:rsidP="00B5570F">
      <w:pPr>
        <w:spacing w:line="360" w:lineRule="auto"/>
        <w:ind w:left="1440"/>
        <w:rPr>
          <w:sz w:val="28"/>
          <w:szCs w:val="28"/>
        </w:rPr>
      </w:pPr>
      <w:r w:rsidRPr="00B5570F">
        <w:rPr>
          <w:sz w:val="28"/>
          <w:szCs w:val="28"/>
        </w:rPr>
        <w:t>q=bt[i];</w:t>
      </w:r>
    </w:p>
    <w:p w14:paraId="144790DE" w14:textId="77777777" w:rsidR="00B5570F" w:rsidRPr="00B5570F" w:rsidRDefault="00B5570F" w:rsidP="00B5570F">
      <w:pPr>
        <w:spacing w:line="360" w:lineRule="auto"/>
        <w:ind w:left="1440"/>
        <w:rPr>
          <w:sz w:val="28"/>
          <w:szCs w:val="28"/>
        </w:rPr>
      </w:pPr>
      <w:r w:rsidRPr="00B5570F">
        <w:rPr>
          <w:sz w:val="28"/>
          <w:szCs w:val="28"/>
        </w:rPr>
        <w:t>bt[i]=bt[j];</w:t>
      </w:r>
    </w:p>
    <w:p w14:paraId="188D55B0" w14:textId="77777777" w:rsidR="00B5570F" w:rsidRPr="00B5570F" w:rsidRDefault="00B5570F" w:rsidP="00B5570F">
      <w:pPr>
        <w:spacing w:line="360" w:lineRule="auto"/>
        <w:ind w:left="1440"/>
        <w:rPr>
          <w:sz w:val="28"/>
          <w:szCs w:val="28"/>
        </w:rPr>
      </w:pPr>
      <w:r w:rsidRPr="00B5570F">
        <w:rPr>
          <w:sz w:val="28"/>
          <w:szCs w:val="28"/>
        </w:rPr>
        <w:t>bt[j]=q;</w:t>
      </w:r>
    </w:p>
    <w:p w14:paraId="011D0DE5" w14:textId="77777777" w:rsidR="00B5570F" w:rsidRPr="00B5570F" w:rsidRDefault="00B5570F" w:rsidP="00B5570F">
      <w:pPr>
        <w:spacing w:line="360" w:lineRule="auto"/>
        <w:ind w:left="1440"/>
        <w:rPr>
          <w:sz w:val="28"/>
          <w:szCs w:val="28"/>
        </w:rPr>
      </w:pPr>
      <w:r w:rsidRPr="00B5570F">
        <w:rPr>
          <w:sz w:val="28"/>
          <w:szCs w:val="28"/>
        </w:rPr>
        <w:t>strcpy(c[i],pname[i]);</w:t>
      </w:r>
    </w:p>
    <w:p w14:paraId="52AAAC35" w14:textId="77777777" w:rsidR="00B5570F" w:rsidRPr="00B5570F" w:rsidRDefault="00B5570F" w:rsidP="00B5570F">
      <w:pPr>
        <w:spacing w:line="360" w:lineRule="auto"/>
        <w:ind w:left="1440"/>
        <w:rPr>
          <w:sz w:val="28"/>
          <w:szCs w:val="28"/>
        </w:rPr>
      </w:pPr>
      <w:r w:rsidRPr="00B5570F">
        <w:rPr>
          <w:sz w:val="28"/>
          <w:szCs w:val="28"/>
        </w:rPr>
        <w:t>strcpy(pname[i],pname[j]);</w:t>
      </w:r>
    </w:p>
    <w:p w14:paraId="789D58ED" w14:textId="77777777" w:rsidR="00B5570F" w:rsidRPr="00B5570F" w:rsidRDefault="00B5570F" w:rsidP="00B5570F">
      <w:pPr>
        <w:spacing w:line="360" w:lineRule="auto"/>
        <w:ind w:left="1440"/>
        <w:rPr>
          <w:sz w:val="28"/>
          <w:szCs w:val="28"/>
        </w:rPr>
      </w:pPr>
      <w:r w:rsidRPr="00B5570F">
        <w:rPr>
          <w:sz w:val="28"/>
          <w:szCs w:val="28"/>
        </w:rPr>
        <w:t>strcpy(pname[j],c[i]);</w:t>
      </w:r>
    </w:p>
    <w:p w14:paraId="47696213" w14:textId="77777777" w:rsidR="00B5570F" w:rsidRPr="00B5570F" w:rsidRDefault="00B5570F" w:rsidP="00B5570F">
      <w:pPr>
        <w:spacing w:line="360" w:lineRule="auto"/>
        <w:ind w:left="720"/>
        <w:rPr>
          <w:sz w:val="28"/>
          <w:szCs w:val="28"/>
        </w:rPr>
      </w:pPr>
      <w:r w:rsidRPr="00B5570F">
        <w:rPr>
          <w:sz w:val="28"/>
          <w:szCs w:val="28"/>
        </w:rPr>
        <w:t>}</w:t>
      </w:r>
    </w:p>
    <w:p w14:paraId="30E454FC" w14:textId="77777777" w:rsidR="00B5570F" w:rsidRPr="00B5570F" w:rsidRDefault="00B5570F" w:rsidP="00B5570F">
      <w:pPr>
        <w:spacing w:line="360" w:lineRule="auto"/>
        <w:rPr>
          <w:sz w:val="28"/>
          <w:szCs w:val="28"/>
        </w:rPr>
      </w:pPr>
      <w:r w:rsidRPr="00B5570F">
        <w:rPr>
          <w:sz w:val="28"/>
          <w:szCs w:val="28"/>
        </w:rPr>
        <w:t>}</w:t>
      </w:r>
    </w:p>
    <w:p w14:paraId="429D1878" w14:textId="77777777" w:rsidR="00B5570F" w:rsidRPr="00B5570F" w:rsidRDefault="00B5570F" w:rsidP="00B5570F">
      <w:pPr>
        <w:spacing w:line="360" w:lineRule="auto"/>
        <w:rPr>
          <w:sz w:val="28"/>
          <w:szCs w:val="28"/>
        </w:rPr>
      </w:pPr>
      <w:r w:rsidRPr="00B5570F">
        <w:rPr>
          <w:sz w:val="28"/>
          <w:szCs w:val="28"/>
        </w:rPr>
        <w:t>wt[0]=0;</w:t>
      </w:r>
    </w:p>
    <w:p w14:paraId="1FC09407" w14:textId="77777777" w:rsidR="00B5570F" w:rsidRPr="00B5570F" w:rsidRDefault="00B5570F" w:rsidP="00B5570F">
      <w:pPr>
        <w:spacing w:line="360" w:lineRule="auto"/>
        <w:rPr>
          <w:sz w:val="28"/>
          <w:szCs w:val="28"/>
        </w:rPr>
      </w:pPr>
      <w:r w:rsidRPr="00B5570F">
        <w:rPr>
          <w:sz w:val="28"/>
          <w:szCs w:val="28"/>
        </w:rPr>
        <w:t>for(i=0;i&lt;n;i++)</w:t>
      </w:r>
    </w:p>
    <w:p w14:paraId="39FBA19E" w14:textId="77777777" w:rsidR="00B5570F" w:rsidRPr="00B5570F" w:rsidRDefault="00B5570F" w:rsidP="00B5570F">
      <w:pPr>
        <w:spacing w:line="360" w:lineRule="auto"/>
        <w:rPr>
          <w:sz w:val="28"/>
          <w:szCs w:val="28"/>
        </w:rPr>
      </w:pPr>
      <w:r w:rsidRPr="00B5570F">
        <w:rPr>
          <w:sz w:val="28"/>
          <w:szCs w:val="28"/>
        </w:rPr>
        <w:t>{</w:t>
      </w:r>
    </w:p>
    <w:p w14:paraId="0573F269" w14:textId="77777777" w:rsidR="00B5570F" w:rsidRPr="00B5570F" w:rsidRDefault="00B5570F" w:rsidP="00B5570F">
      <w:pPr>
        <w:spacing w:line="360" w:lineRule="auto"/>
        <w:ind w:left="720"/>
        <w:rPr>
          <w:sz w:val="28"/>
          <w:szCs w:val="28"/>
        </w:rPr>
      </w:pPr>
      <w:r w:rsidRPr="00B5570F">
        <w:rPr>
          <w:sz w:val="28"/>
          <w:szCs w:val="28"/>
        </w:rPr>
        <w:t>wt[i+1]=wt[i]+bt[i];</w:t>
      </w:r>
    </w:p>
    <w:p w14:paraId="4C27489C" w14:textId="77777777" w:rsidR="00B5570F" w:rsidRPr="00B5570F" w:rsidRDefault="00B5570F" w:rsidP="00B5570F">
      <w:pPr>
        <w:spacing w:line="360" w:lineRule="auto"/>
        <w:ind w:left="720"/>
        <w:rPr>
          <w:sz w:val="28"/>
          <w:szCs w:val="28"/>
        </w:rPr>
      </w:pPr>
      <w:r w:rsidRPr="00B5570F">
        <w:rPr>
          <w:sz w:val="28"/>
          <w:szCs w:val="28"/>
        </w:rPr>
        <w:t>sum=sum+wt[i];</w:t>
      </w:r>
    </w:p>
    <w:p w14:paraId="1A1977CB" w14:textId="77777777" w:rsidR="00B5570F" w:rsidRPr="00B5570F" w:rsidRDefault="00B5570F" w:rsidP="00B5570F">
      <w:pPr>
        <w:spacing w:line="360" w:lineRule="auto"/>
        <w:ind w:left="720"/>
        <w:rPr>
          <w:sz w:val="28"/>
          <w:szCs w:val="28"/>
        </w:rPr>
      </w:pPr>
      <w:r w:rsidRPr="00B5570F">
        <w:rPr>
          <w:sz w:val="28"/>
          <w:szCs w:val="28"/>
        </w:rPr>
        <w:t>sbt=sbt+wt[i+1];</w:t>
      </w:r>
    </w:p>
    <w:p w14:paraId="5E156888" w14:textId="77777777" w:rsidR="00B5570F" w:rsidRPr="00B5570F" w:rsidRDefault="00B5570F" w:rsidP="00B5570F">
      <w:pPr>
        <w:spacing w:line="360" w:lineRule="auto"/>
        <w:ind w:left="720"/>
        <w:rPr>
          <w:sz w:val="28"/>
          <w:szCs w:val="28"/>
        </w:rPr>
      </w:pPr>
      <w:r w:rsidRPr="00B5570F">
        <w:rPr>
          <w:sz w:val="28"/>
          <w:szCs w:val="28"/>
        </w:rPr>
        <w:t>tt[i]=wt[i]+bt[i];</w:t>
      </w:r>
    </w:p>
    <w:p w14:paraId="765815AD" w14:textId="77777777" w:rsidR="00B5570F" w:rsidRPr="00B5570F" w:rsidRDefault="00B5570F" w:rsidP="00B5570F">
      <w:pPr>
        <w:spacing w:line="360" w:lineRule="auto"/>
        <w:ind w:left="720"/>
        <w:rPr>
          <w:sz w:val="28"/>
          <w:szCs w:val="28"/>
        </w:rPr>
      </w:pPr>
      <w:r w:rsidRPr="00B5570F">
        <w:rPr>
          <w:sz w:val="28"/>
          <w:szCs w:val="28"/>
        </w:rPr>
        <w:t>ss=ss+bt[i];</w:t>
      </w:r>
    </w:p>
    <w:p w14:paraId="2C4479BF" w14:textId="77777777" w:rsidR="00B5570F" w:rsidRPr="00B5570F" w:rsidRDefault="00B5570F" w:rsidP="00B5570F">
      <w:pPr>
        <w:spacing w:line="360" w:lineRule="auto"/>
        <w:rPr>
          <w:sz w:val="28"/>
          <w:szCs w:val="28"/>
        </w:rPr>
      </w:pPr>
      <w:r w:rsidRPr="00B5570F">
        <w:rPr>
          <w:sz w:val="28"/>
          <w:szCs w:val="28"/>
        </w:rPr>
        <w:lastRenderedPageBreak/>
        <w:t>}</w:t>
      </w:r>
    </w:p>
    <w:p w14:paraId="59FF5D71" w14:textId="77777777" w:rsidR="00B5570F" w:rsidRPr="00B5570F" w:rsidRDefault="00B5570F" w:rsidP="00B5570F">
      <w:pPr>
        <w:spacing w:line="360" w:lineRule="auto"/>
        <w:rPr>
          <w:sz w:val="28"/>
          <w:szCs w:val="28"/>
        </w:rPr>
      </w:pPr>
      <w:r w:rsidRPr="00B5570F">
        <w:rPr>
          <w:sz w:val="28"/>
          <w:szCs w:val="28"/>
        </w:rPr>
        <w:t>printf("\n\n GANTT CHART");</w:t>
      </w:r>
    </w:p>
    <w:p w14:paraId="34B095B6" w14:textId="77777777" w:rsidR="00B5570F" w:rsidRPr="00B5570F" w:rsidRDefault="00B5570F" w:rsidP="00B5570F">
      <w:pPr>
        <w:spacing w:line="360" w:lineRule="auto"/>
        <w:rPr>
          <w:sz w:val="28"/>
          <w:szCs w:val="28"/>
        </w:rPr>
      </w:pPr>
      <w:r w:rsidRPr="00B5570F">
        <w:rPr>
          <w:sz w:val="28"/>
          <w:szCs w:val="28"/>
        </w:rPr>
        <w:t>printf("\n-----------------------------------------------------------------\n");</w:t>
      </w:r>
    </w:p>
    <w:p w14:paraId="756C42E7" w14:textId="77777777" w:rsidR="00B5570F" w:rsidRPr="00B5570F" w:rsidRDefault="00B5570F" w:rsidP="00B5570F">
      <w:pPr>
        <w:spacing w:line="360" w:lineRule="auto"/>
        <w:rPr>
          <w:sz w:val="28"/>
          <w:szCs w:val="28"/>
        </w:rPr>
      </w:pPr>
      <w:r w:rsidRPr="00B5570F">
        <w:rPr>
          <w:sz w:val="28"/>
          <w:szCs w:val="28"/>
        </w:rPr>
        <w:t>for(i=0;i&lt;n;i++)</w:t>
      </w:r>
    </w:p>
    <w:p w14:paraId="554F8550" w14:textId="77777777" w:rsidR="00B5570F" w:rsidRPr="00B5570F" w:rsidRDefault="00B5570F" w:rsidP="00B5570F">
      <w:pPr>
        <w:spacing w:line="360" w:lineRule="auto"/>
        <w:rPr>
          <w:sz w:val="28"/>
          <w:szCs w:val="28"/>
        </w:rPr>
      </w:pPr>
      <w:r w:rsidRPr="00B5570F">
        <w:rPr>
          <w:sz w:val="28"/>
          <w:szCs w:val="28"/>
        </w:rPr>
        <w:t>printf("|\t%s\t",pname[i]);</w:t>
      </w:r>
    </w:p>
    <w:p w14:paraId="66BA2F64" w14:textId="77777777" w:rsidR="00B5570F" w:rsidRPr="00B5570F" w:rsidRDefault="00B5570F" w:rsidP="00B5570F">
      <w:pPr>
        <w:spacing w:line="360" w:lineRule="auto"/>
        <w:rPr>
          <w:sz w:val="28"/>
          <w:szCs w:val="28"/>
        </w:rPr>
      </w:pPr>
      <w:r w:rsidRPr="00B5570F">
        <w:rPr>
          <w:sz w:val="28"/>
          <w:szCs w:val="28"/>
        </w:rPr>
        <w:t>printf("\n-----------------------------------------------------------------\n");</w:t>
      </w:r>
    </w:p>
    <w:p w14:paraId="0FB90DA9" w14:textId="77777777" w:rsidR="00B5570F" w:rsidRPr="00B5570F" w:rsidRDefault="00B5570F" w:rsidP="00B5570F">
      <w:pPr>
        <w:spacing w:line="360" w:lineRule="auto"/>
        <w:rPr>
          <w:sz w:val="28"/>
          <w:szCs w:val="28"/>
        </w:rPr>
      </w:pPr>
      <w:r w:rsidRPr="00B5570F">
        <w:rPr>
          <w:sz w:val="28"/>
          <w:szCs w:val="28"/>
        </w:rPr>
        <w:t>for(i=0;i&lt;n;i++)</w:t>
      </w:r>
    </w:p>
    <w:p w14:paraId="494DC950" w14:textId="77777777" w:rsidR="00B5570F" w:rsidRPr="00B5570F" w:rsidRDefault="00B5570F" w:rsidP="00B5570F">
      <w:pPr>
        <w:spacing w:line="360" w:lineRule="auto"/>
        <w:rPr>
          <w:sz w:val="28"/>
          <w:szCs w:val="28"/>
        </w:rPr>
      </w:pPr>
      <w:r w:rsidRPr="00B5570F">
        <w:rPr>
          <w:sz w:val="28"/>
          <w:szCs w:val="28"/>
        </w:rPr>
        <w:t>printf("%d\t\t",wt[i]);</w:t>
      </w:r>
    </w:p>
    <w:p w14:paraId="4830CF63" w14:textId="77777777" w:rsidR="00B5570F" w:rsidRPr="00B5570F" w:rsidRDefault="00B5570F" w:rsidP="00B5570F">
      <w:pPr>
        <w:spacing w:line="360" w:lineRule="auto"/>
        <w:rPr>
          <w:sz w:val="28"/>
          <w:szCs w:val="28"/>
        </w:rPr>
      </w:pPr>
      <w:r w:rsidRPr="00B5570F">
        <w:rPr>
          <w:sz w:val="28"/>
          <w:szCs w:val="28"/>
        </w:rPr>
        <w:t>printf("%d\n",ss);</w:t>
      </w:r>
    </w:p>
    <w:p w14:paraId="1390F431" w14:textId="77777777" w:rsidR="00B5570F" w:rsidRPr="00B5570F" w:rsidRDefault="00B5570F" w:rsidP="00B5570F">
      <w:pPr>
        <w:spacing w:line="360" w:lineRule="auto"/>
        <w:rPr>
          <w:sz w:val="28"/>
          <w:szCs w:val="28"/>
        </w:rPr>
      </w:pPr>
      <w:r w:rsidRPr="00B5570F">
        <w:rPr>
          <w:sz w:val="28"/>
          <w:szCs w:val="28"/>
        </w:rPr>
        <w:t>printf("\n-----------------------------------------------------------------\n");</w:t>
      </w:r>
    </w:p>
    <w:p w14:paraId="3AF4AC81" w14:textId="77777777" w:rsidR="00B5570F" w:rsidRPr="00B5570F" w:rsidRDefault="00B5570F" w:rsidP="00B5570F">
      <w:pPr>
        <w:spacing w:line="360" w:lineRule="auto"/>
        <w:rPr>
          <w:sz w:val="28"/>
          <w:szCs w:val="28"/>
        </w:rPr>
      </w:pPr>
      <w:r w:rsidRPr="00B5570F">
        <w:rPr>
          <w:sz w:val="28"/>
          <w:szCs w:val="28"/>
        </w:rPr>
        <w:t>printf("\n\n Total WAITING TIME of the process = %d",sum);</w:t>
      </w:r>
    </w:p>
    <w:p w14:paraId="578AAD40" w14:textId="77777777" w:rsidR="00B5570F" w:rsidRPr="00B5570F" w:rsidRDefault="00B5570F" w:rsidP="00B5570F">
      <w:pPr>
        <w:spacing w:line="360" w:lineRule="auto"/>
        <w:rPr>
          <w:sz w:val="28"/>
          <w:szCs w:val="28"/>
        </w:rPr>
      </w:pPr>
      <w:r w:rsidRPr="00B5570F">
        <w:rPr>
          <w:sz w:val="28"/>
          <w:szCs w:val="28"/>
        </w:rPr>
        <w:t>printf("\n\n Total TURNAROUND TIME of the process = %d",sbt);</w:t>
      </w:r>
    </w:p>
    <w:p w14:paraId="7E2548A9" w14:textId="77777777" w:rsidR="00B5570F" w:rsidRPr="00B5570F" w:rsidRDefault="00B5570F" w:rsidP="00B5570F">
      <w:pPr>
        <w:spacing w:line="360" w:lineRule="auto"/>
        <w:rPr>
          <w:sz w:val="28"/>
          <w:szCs w:val="28"/>
        </w:rPr>
      </w:pPr>
      <w:r w:rsidRPr="00B5570F">
        <w:rPr>
          <w:sz w:val="28"/>
          <w:szCs w:val="28"/>
        </w:rPr>
        <w:t>avgwt=(float)sum/n;</w:t>
      </w:r>
    </w:p>
    <w:p w14:paraId="7761887B" w14:textId="77777777" w:rsidR="00B5570F" w:rsidRPr="00B5570F" w:rsidRDefault="00B5570F" w:rsidP="00B5570F">
      <w:pPr>
        <w:spacing w:line="360" w:lineRule="auto"/>
        <w:rPr>
          <w:sz w:val="28"/>
          <w:szCs w:val="28"/>
        </w:rPr>
      </w:pPr>
      <w:r w:rsidRPr="00B5570F">
        <w:rPr>
          <w:sz w:val="28"/>
          <w:szCs w:val="28"/>
        </w:rPr>
        <w:t>avgtt=(float)sbt/n;</w:t>
      </w:r>
    </w:p>
    <w:p w14:paraId="73BDD815" w14:textId="77777777" w:rsidR="00B5570F" w:rsidRPr="00B5570F" w:rsidRDefault="00B5570F" w:rsidP="00B5570F">
      <w:pPr>
        <w:spacing w:line="360" w:lineRule="auto"/>
        <w:rPr>
          <w:sz w:val="28"/>
          <w:szCs w:val="28"/>
        </w:rPr>
      </w:pPr>
      <w:r w:rsidRPr="00B5570F">
        <w:rPr>
          <w:sz w:val="28"/>
          <w:szCs w:val="28"/>
        </w:rPr>
        <w:t>printf("\n\n Average WAITING TIME of the process = %f",avgwt);</w:t>
      </w:r>
    </w:p>
    <w:p w14:paraId="55179224" w14:textId="77777777" w:rsidR="00B5570F" w:rsidRPr="00B5570F" w:rsidRDefault="00B5570F" w:rsidP="00B5570F">
      <w:pPr>
        <w:spacing w:line="360" w:lineRule="auto"/>
        <w:rPr>
          <w:sz w:val="28"/>
          <w:szCs w:val="28"/>
        </w:rPr>
      </w:pPr>
      <w:r w:rsidRPr="00B5570F">
        <w:rPr>
          <w:sz w:val="28"/>
          <w:szCs w:val="28"/>
        </w:rPr>
        <w:t>printf("\n\n Average TURNAROUND TIME of the process = %f",avgtt);</w:t>
      </w:r>
    </w:p>
    <w:p w14:paraId="044E5A4E" w14:textId="77777777" w:rsidR="00B5570F" w:rsidRDefault="00B5570F" w:rsidP="00B5570F">
      <w:pPr>
        <w:spacing w:line="360" w:lineRule="auto"/>
        <w:rPr>
          <w:sz w:val="28"/>
          <w:szCs w:val="28"/>
        </w:rPr>
      </w:pPr>
      <w:r w:rsidRPr="00B5570F">
        <w:rPr>
          <w:sz w:val="28"/>
          <w:szCs w:val="28"/>
        </w:rPr>
        <w:t>}</w:t>
      </w:r>
    </w:p>
    <w:p w14:paraId="4CEB130A" w14:textId="77777777" w:rsidR="002E197A" w:rsidRDefault="00B5570F" w:rsidP="00B5570F">
      <w:pPr>
        <w:spacing w:line="360" w:lineRule="auto"/>
        <w:rPr>
          <w:sz w:val="28"/>
          <w:szCs w:val="28"/>
        </w:rPr>
      </w:pPr>
      <w:r w:rsidRPr="00B5570F">
        <w:rPr>
          <w:b/>
          <w:sz w:val="28"/>
          <w:szCs w:val="28"/>
          <w:u w:val="single"/>
        </w:rPr>
        <w:t>OUTPUT:</w:t>
      </w:r>
    </w:p>
    <w:p w14:paraId="71464304" w14:textId="77777777" w:rsidR="00B5570F" w:rsidRPr="00B5570F" w:rsidRDefault="00B5570F" w:rsidP="00B5570F">
      <w:pPr>
        <w:spacing w:line="360" w:lineRule="auto"/>
        <w:rPr>
          <w:sz w:val="28"/>
          <w:szCs w:val="28"/>
        </w:rPr>
      </w:pPr>
      <w:r w:rsidRPr="00B5570F">
        <w:rPr>
          <w:sz w:val="28"/>
          <w:szCs w:val="28"/>
        </w:rPr>
        <w:lastRenderedPageBreak/>
        <w:t>[root@localhost ~]# ./a.out</w:t>
      </w:r>
      <w:r w:rsidRPr="00B5570F">
        <w:rPr>
          <w:sz w:val="28"/>
          <w:szCs w:val="28"/>
        </w:rPr>
        <w:br/>
        <w:t xml:space="preserve"> Enter the number of processes : 4</w:t>
      </w:r>
      <w:r w:rsidRPr="00B5570F">
        <w:rPr>
          <w:sz w:val="28"/>
          <w:szCs w:val="28"/>
        </w:rPr>
        <w:br/>
        <w:t xml:space="preserve"> Enter the NAME  and BURSTTIME </w:t>
      </w:r>
    </w:p>
    <w:p w14:paraId="2F85EF3C" w14:textId="77777777" w:rsidR="00B5570F" w:rsidRPr="00B5570F" w:rsidRDefault="00B5570F" w:rsidP="00B5570F">
      <w:pPr>
        <w:spacing w:line="360" w:lineRule="auto"/>
        <w:rPr>
          <w:sz w:val="28"/>
          <w:szCs w:val="28"/>
        </w:rPr>
      </w:pPr>
      <w:r w:rsidRPr="00B5570F">
        <w:rPr>
          <w:sz w:val="28"/>
          <w:szCs w:val="28"/>
        </w:rPr>
        <w:t xml:space="preserve"> NAME : p1</w:t>
      </w:r>
      <w:r w:rsidRPr="00B5570F">
        <w:rPr>
          <w:sz w:val="28"/>
          <w:szCs w:val="28"/>
        </w:rPr>
        <w:br/>
        <w:t xml:space="preserve"> BURSTTIME : 8</w:t>
      </w:r>
    </w:p>
    <w:p w14:paraId="40379129" w14:textId="77777777" w:rsidR="00B5570F" w:rsidRPr="00B5570F" w:rsidRDefault="00B5570F" w:rsidP="00B5570F">
      <w:pPr>
        <w:spacing w:line="360" w:lineRule="auto"/>
        <w:rPr>
          <w:sz w:val="28"/>
          <w:szCs w:val="28"/>
        </w:rPr>
      </w:pPr>
      <w:r w:rsidRPr="00B5570F">
        <w:rPr>
          <w:sz w:val="28"/>
          <w:szCs w:val="28"/>
        </w:rPr>
        <w:t xml:space="preserve"> NAME : p2</w:t>
      </w:r>
      <w:r w:rsidRPr="00B5570F">
        <w:rPr>
          <w:sz w:val="28"/>
          <w:szCs w:val="28"/>
        </w:rPr>
        <w:br/>
        <w:t xml:space="preserve"> BURSTTIME : 3</w:t>
      </w:r>
    </w:p>
    <w:p w14:paraId="2EC8ACDC" w14:textId="77777777" w:rsidR="00B5570F" w:rsidRPr="00B5570F" w:rsidRDefault="00B5570F" w:rsidP="00B5570F">
      <w:pPr>
        <w:spacing w:line="360" w:lineRule="auto"/>
        <w:rPr>
          <w:sz w:val="28"/>
          <w:szCs w:val="28"/>
        </w:rPr>
      </w:pPr>
      <w:r w:rsidRPr="00B5570F">
        <w:rPr>
          <w:sz w:val="28"/>
          <w:szCs w:val="28"/>
        </w:rPr>
        <w:t xml:space="preserve"> NAME : p3</w:t>
      </w:r>
      <w:r w:rsidRPr="00B5570F">
        <w:rPr>
          <w:sz w:val="28"/>
          <w:szCs w:val="28"/>
        </w:rPr>
        <w:br/>
        <w:t xml:space="preserve"> BURSTTIME : 6</w:t>
      </w:r>
    </w:p>
    <w:p w14:paraId="639C3B07" w14:textId="77777777" w:rsidR="00B5570F" w:rsidRPr="00B5570F" w:rsidRDefault="00B5570F" w:rsidP="00B5570F">
      <w:pPr>
        <w:spacing w:line="360" w:lineRule="auto"/>
        <w:rPr>
          <w:sz w:val="28"/>
          <w:szCs w:val="28"/>
        </w:rPr>
      </w:pPr>
      <w:r w:rsidRPr="00B5570F">
        <w:rPr>
          <w:sz w:val="28"/>
          <w:szCs w:val="28"/>
        </w:rPr>
        <w:t xml:space="preserve"> NAME : p4</w:t>
      </w:r>
      <w:r w:rsidRPr="00B5570F">
        <w:rPr>
          <w:sz w:val="28"/>
          <w:szCs w:val="28"/>
        </w:rPr>
        <w:br/>
        <w:t xml:space="preserve"> BURSTTIME : 1</w:t>
      </w:r>
    </w:p>
    <w:p w14:paraId="7B9163D7" w14:textId="77777777" w:rsidR="00B5570F" w:rsidRPr="00B5570F" w:rsidRDefault="00B5570F" w:rsidP="00B5570F">
      <w:pPr>
        <w:spacing w:line="360" w:lineRule="auto"/>
        <w:rPr>
          <w:sz w:val="28"/>
          <w:szCs w:val="28"/>
        </w:rPr>
      </w:pPr>
      <w:r w:rsidRPr="00B5570F">
        <w:rPr>
          <w:sz w:val="28"/>
          <w:szCs w:val="28"/>
        </w:rPr>
        <w:t xml:space="preserve"> Enter the priorities of the processes </w:t>
      </w:r>
      <w:r w:rsidRPr="00B5570F">
        <w:rPr>
          <w:sz w:val="28"/>
          <w:szCs w:val="28"/>
        </w:rPr>
        <w:br/>
        <w:t xml:space="preserve"> Priority of process1 : 1</w:t>
      </w:r>
      <w:r w:rsidRPr="00B5570F">
        <w:rPr>
          <w:sz w:val="28"/>
          <w:szCs w:val="28"/>
        </w:rPr>
        <w:br/>
        <w:t xml:space="preserve"> Priority of process2 : 5</w:t>
      </w:r>
      <w:r w:rsidRPr="00B5570F">
        <w:rPr>
          <w:sz w:val="28"/>
          <w:szCs w:val="28"/>
        </w:rPr>
        <w:br/>
        <w:t xml:space="preserve"> Priority of process3 : 2</w:t>
      </w:r>
      <w:r w:rsidRPr="00B5570F">
        <w:rPr>
          <w:sz w:val="28"/>
          <w:szCs w:val="28"/>
        </w:rPr>
        <w:br/>
        <w:t xml:space="preserve"> Priority of process4 : 4</w:t>
      </w:r>
      <w:r w:rsidRPr="00B5570F">
        <w:rPr>
          <w:sz w:val="28"/>
          <w:szCs w:val="28"/>
        </w:rPr>
        <w:br/>
      </w:r>
      <w:r w:rsidRPr="00B5570F">
        <w:rPr>
          <w:sz w:val="28"/>
          <w:szCs w:val="28"/>
        </w:rPr>
        <w:br/>
        <w:t xml:space="preserve"> GANTT CHART</w:t>
      </w:r>
      <w:r w:rsidRPr="00B5570F">
        <w:rPr>
          <w:sz w:val="28"/>
          <w:szCs w:val="28"/>
        </w:rPr>
        <w:br/>
        <w:t>------------------------------------------------------</w:t>
      </w:r>
    </w:p>
    <w:p w14:paraId="13B02951" w14:textId="77777777" w:rsidR="00B5570F" w:rsidRPr="00B5570F" w:rsidRDefault="00B5570F" w:rsidP="00B5570F">
      <w:pPr>
        <w:spacing w:line="360" w:lineRule="auto"/>
        <w:rPr>
          <w:sz w:val="28"/>
          <w:szCs w:val="28"/>
        </w:rPr>
      </w:pPr>
      <w:r w:rsidRPr="00B5570F">
        <w:rPr>
          <w:sz w:val="28"/>
          <w:szCs w:val="28"/>
        </w:rPr>
        <w:t>|       p1      |       p3      |       p4      |       p2</w:t>
      </w:r>
      <w:r w:rsidRPr="00B5570F">
        <w:rPr>
          <w:sz w:val="28"/>
          <w:szCs w:val="28"/>
        </w:rPr>
        <w:br/>
        <w:t>------------------------------------------------------</w:t>
      </w:r>
    </w:p>
    <w:p w14:paraId="682DC5CA" w14:textId="77777777" w:rsidR="00B5570F" w:rsidRPr="00B5570F" w:rsidRDefault="00B5570F" w:rsidP="00B5570F">
      <w:pPr>
        <w:spacing w:line="360" w:lineRule="auto"/>
        <w:rPr>
          <w:sz w:val="28"/>
          <w:szCs w:val="28"/>
        </w:rPr>
      </w:pPr>
      <w:r w:rsidRPr="00B5570F">
        <w:rPr>
          <w:sz w:val="28"/>
          <w:szCs w:val="28"/>
        </w:rPr>
        <w:t>0               8               14              15            28</w:t>
      </w:r>
    </w:p>
    <w:p w14:paraId="3F09CD85" w14:textId="77777777" w:rsidR="00B5570F" w:rsidRPr="00B5570F" w:rsidRDefault="00B5570F" w:rsidP="00B5570F">
      <w:pPr>
        <w:spacing w:line="360" w:lineRule="auto"/>
        <w:rPr>
          <w:sz w:val="28"/>
          <w:szCs w:val="28"/>
        </w:rPr>
      </w:pPr>
      <w:r w:rsidRPr="00B5570F">
        <w:rPr>
          <w:sz w:val="28"/>
          <w:szCs w:val="28"/>
        </w:rPr>
        <w:t>Total WAITING TIME of the process = 37</w:t>
      </w:r>
    </w:p>
    <w:p w14:paraId="761E39CF" w14:textId="77777777" w:rsidR="00C52879" w:rsidRPr="00B5570F" w:rsidRDefault="00B5570F" w:rsidP="00B5570F">
      <w:pPr>
        <w:spacing w:line="360" w:lineRule="auto"/>
        <w:rPr>
          <w:sz w:val="28"/>
          <w:szCs w:val="28"/>
        </w:rPr>
      </w:pPr>
      <w:r w:rsidRPr="00B5570F">
        <w:rPr>
          <w:sz w:val="28"/>
          <w:szCs w:val="28"/>
        </w:rPr>
        <w:lastRenderedPageBreak/>
        <w:t>Total TURNAROUND TIME of the process = 55</w:t>
      </w:r>
      <w:r w:rsidRPr="00B5570F">
        <w:rPr>
          <w:sz w:val="28"/>
          <w:szCs w:val="28"/>
        </w:rPr>
        <w:br/>
        <w:t xml:space="preserve"> Average WAITING TIME of the process = 9.250000</w:t>
      </w:r>
      <w:r w:rsidRPr="00B5570F">
        <w:rPr>
          <w:sz w:val="28"/>
          <w:szCs w:val="28"/>
        </w:rPr>
        <w:br/>
        <w:t xml:space="preserve"> Average TURNAROUND TIME of the process = 13.750000</w:t>
      </w:r>
    </w:p>
    <w:p w14:paraId="009CB9E2" w14:textId="77777777" w:rsidR="00B5570F" w:rsidRPr="00B5570F" w:rsidRDefault="00B5570F" w:rsidP="00ED32E7">
      <w:pPr>
        <w:rPr>
          <w:sz w:val="28"/>
          <w:szCs w:val="28"/>
          <w:u w:val="single"/>
        </w:rPr>
      </w:pPr>
    </w:p>
    <w:p w14:paraId="1793B3FF"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86D0D84"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2AAC31B2"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2AFB465B"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04C6D43C"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5AC8C259"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62D4A988"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378BCCC"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9EF914A"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6A579AF"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6539F215"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7B0902B7"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23BA26AF"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376AD952"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91FFF26"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7B8C1EE8"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498A9CC5"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65AD2062"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3DC0423E"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3BA1AEB"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65A76D67"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631D05EC"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6B791216"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EB7D0A7"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0CCC577C"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1644E819"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6C88B576"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53A65A6A"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2FE779BD" w14:textId="77777777" w:rsidR="002E197A" w:rsidRDefault="002E197A" w:rsidP="00C52879">
      <w:pPr>
        <w:autoSpaceDE w:val="0"/>
        <w:autoSpaceDN w:val="0"/>
        <w:adjustRightInd w:val="0"/>
        <w:spacing w:after="0" w:line="240" w:lineRule="auto"/>
        <w:rPr>
          <w:rFonts w:ascii="Times-Roman" w:hAnsi="Times-Roman" w:cs="Times-Roman"/>
          <w:i/>
          <w:iCs/>
          <w:sz w:val="32"/>
          <w:szCs w:val="32"/>
          <w:u w:val="single"/>
        </w:rPr>
      </w:pPr>
    </w:p>
    <w:p w14:paraId="5E360A58" w14:textId="77777777" w:rsidR="00A64346" w:rsidRPr="00C52879" w:rsidRDefault="00C52879" w:rsidP="00C52879">
      <w:pPr>
        <w:autoSpaceDE w:val="0"/>
        <w:autoSpaceDN w:val="0"/>
        <w:adjustRightInd w:val="0"/>
        <w:spacing w:after="0" w:line="240" w:lineRule="auto"/>
        <w:rPr>
          <w:rFonts w:ascii="Times-Roman" w:hAnsi="Times-Roman" w:cs="Times-Roman"/>
          <w:sz w:val="24"/>
          <w:szCs w:val="24"/>
        </w:rPr>
      </w:pPr>
      <w:r w:rsidRPr="00C52879">
        <w:rPr>
          <w:rFonts w:ascii="Times-Roman" w:hAnsi="Times-Roman" w:cs="Times-Roman"/>
          <w:i/>
          <w:iCs/>
          <w:sz w:val="32"/>
          <w:szCs w:val="32"/>
          <w:u w:val="single"/>
        </w:rPr>
        <w:lastRenderedPageBreak/>
        <w:t>EXERCISE-2</w:t>
      </w:r>
      <w:r>
        <w:rPr>
          <w:rFonts w:ascii="Times-Roman" w:hAnsi="Times-Roman" w:cs="Times-Roman"/>
          <w:sz w:val="24"/>
          <w:szCs w:val="24"/>
        </w:rPr>
        <w:t xml:space="preserve">:  </w:t>
      </w:r>
      <w:r w:rsidRPr="00C52879">
        <w:rPr>
          <w:rFonts w:ascii="Times-Roman" w:hAnsi="Times-Roman" w:cs="Times-Roman"/>
          <w:b/>
          <w:bCs/>
          <w:sz w:val="30"/>
          <w:szCs w:val="30"/>
        </w:rPr>
        <w:t>Multiprogramming-Memory management- Implementation of fork (), wait (), exec() and exit (), System calls</w:t>
      </w:r>
      <w:r w:rsidRPr="00C52879">
        <w:rPr>
          <w:rFonts w:ascii="Times-Roman" w:hAnsi="Times-Roman" w:cs="Times-Roman"/>
          <w:sz w:val="26"/>
          <w:szCs w:val="26"/>
        </w:rPr>
        <w:t>.</w:t>
      </w:r>
    </w:p>
    <w:p w14:paraId="5A37C522" w14:textId="77777777" w:rsidR="00C40344" w:rsidRDefault="00C40344" w:rsidP="00AB116D">
      <w:pPr>
        <w:rPr>
          <w:sz w:val="28"/>
          <w:szCs w:val="28"/>
        </w:rPr>
      </w:pPr>
    </w:p>
    <w:p w14:paraId="28928A29" w14:textId="77777777" w:rsidR="00690280" w:rsidRDefault="00C52879" w:rsidP="00C52879">
      <w:pPr>
        <w:rPr>
          <w:sz w:val="28"/>
          <w:szCs w:val="28"/>
        </w:rPr>
      </w:pPr>
      <w:r w:rsidRPr="00095483">
        <w:rPr>
          <w:b/>
          <w:bCs/>
          <w:sz w:val="28"/>
          <w:szCs w:val="28"/>
        </w:rPr>
        <w:t xml:space="preserve">   </w:t>
      </w:r>
      <w:r w:rsidRPr="00095483">
        <w:rPr>
          <w:b/>
          <w:bCs/>
          <w:sz w:val="28"/>
          <w:szCs w:val="28"/>
          <w:u w:val="single"/>
        </w:rPr>
        <w:t>A</w:t>
      </w:r>
      <w:r>
        <w:rPr>
          <w:b/>
          <w:bCs/>
          <w:sz w:val="28"/>
          <w:szCs w:val="28"/>
          <w:u w:val="single"/>
        </w:rPr>
        <w:t>im</w:t>
      </w:r>
      <w:r>
        <w:rPr>
          <w:sz w:val="28"/>
          <w:szCs w:val="28"/>
        </w:rPr>
        <w:t xml:space="preserve">:    To </w:t>
      </w:r>
      <w:r w:rsidR="00690280">
        <w:rPr>
          <w:sz w:val="28"/>
          <w:szCs w:val="28"/>
        </w:rPr>
        <w:t>implement -Memory management-Implementation of fork(),wait(),exec()&amp;exit(),system calls</w:t>
      </w:r>
      <w:r w:rsidR="00171DA0">
        <w:rPr>
          <w:sz w:val="28"/>
          <w:szCs w:val="28"/>
        </w:rPr>
        <w:t>.</w:t>
      </w:r>
    </w:p>
    <w:p w14:paraId="18CB1473" w14:textId="77777777" w:rsidR="00C52879" w:rsidRDefault="00C52879" w:rsidP="00171DA0">
      <w:pPr>
        <w:rPr>
          <w:sz w:val="28"/>
          <w:szCs w:val="28"/>
        </w:rPr>
      </w:pPr>
      <w:r w:rsidRPr="00095483">
        <w:rPr>
          <w:b/>
          <w:bCs/>
          <w:sz w:val="28"/>
          <w:szCs w:val="28"/>
        </w:rPr>
        <w:t xml:space="preserve"> </w:t>
      </w:r>
      <w:r w:rsidR="00690280">
        <w:rPr>
          <w:b/>
          <w:bCs/>
          <w:sz w:val="28"/>
          <w:szCs w:val="28"/>
        </w:rPr>
        <w:t xml:space="preserve">  </w:t>
      </w:r>
      <w:r w:rsidRPr="00095483">
        <w:rPr>
          <w:b/>
          <w:bCs/>
          <w:sz w:val="28"/>
          <w:szCs w:val="28"/>
          <w:u w:val="single"/>
        </w:rPr>
        <w:t>Definition</w:t>
      </w:r>
      <w:r w:rsidRPr="00095483">
        <w:rPr>
          <w:sz w:val="28"/>
          <w:szCs w:val="28"/>
        </w:rPr>
        <w:t>:</w:t>
      </w:r>
      <w:r>
        <w:rPr>
          <w:sz w:val="28"/>
          <w:szCs w:val="28"/>
        </w:rPr>
        <w:t xml:space="preserve"> </w:t>
      </w:r>
      <w:r w:rsidR="00171DA0" w:rsidRPr="00171DA0">
        <w:rPr>
          <w:sz w:val="28"/>
          <w:szCs w:val="28"/>
          <w:u w:val="single"/>
        </w:rPr>
        <w:t>Memory management:</w:t>
      </w:r>
      <w:r w:rsidR="00171DA0" w:rsidRPr="00171DA0">
        <w:rPr>
          <w:sz w:val="28"/>
          <w:szCs w:val="28"/>
        </w:rPr>
        <w:t xml:space="preserve"> </w:t>
      </w:r>
      <w:r w:rsidR="00171DA0">
        <w:rPr>
          <w:sz w:val="28"/>
          <w:szCs w:val="28"/>
        </w:rPr>
        <w:t>It is defined as all data in memory before and after processing , it is used for optimizing CPU utilization &amp; computer response to users.</w:t>
      </w:r>
    </w:p>
    <w:p w14:paraId="41DC332E" w14:textId="77777777" w:rsidR="00171DA0" w:rsidRDefault="00171DA0" w:rsidP="00171DA0">
      <w:pPr>
        <w:rPr>
          <w:sz w:val="28"/>
          <w:szCs w:val="28"/>
        </w:rPr>
      </w:pPr>
      <w:r w:rsidRPr="00171DA0">
        <w:rPr>
          <w:sz w:val="28"/>
          <w:szCs w:val="28"/>
          <w:u w:val="single"/>
        </w:rPr>
        <w:t>Systemcalls:</w:t>
      </w:r>
      <w:r w:rsidRPr="00171DA0">
        <w:rPr>
          <w:sz w:val="28"/>
          <w:szCs w:val="28"/>
        </w:rPr>
        <w:t xml:space="preserve"> System calls</w:t>
      </w:r>
      <w:r w:rsidRPr="00A94C9E">
        <w:rPr>
          <w:sz w:val="28"/>
          <w:szCs w:val="28"/>
        </w:rPr>
        <w:t xml:space="preserve"> provides</w:t>
      </w:r>
      <w:r>
        <w:rPr>
          <w:sz w:val="28"/>
          <w:szCs w:val="28"/>
        </w:rPr>
        <w:t xml:space="preserve"> </w:t>
      </w:r>
      <w:r w:rsidR="00A94C9E">
        <w:rPr>
          <w:sz w:val="28"/>
          <w:szCs w:val="28"/>
        </w:rPr>
        <w:t>services of the OS to the user programs via application interface(API). It provides an interface b/w a process &amp; OS.</w:t>
      </w:r>
    </w:p>
    <w:p w14:paraId="37A4366A" w14:textId="77777777" w:rsidR="00943E92" w:rsidRDefault="00943E92" w:rsidP="00171DA0">
      <w:pPr>
        <w:rPr>
          <w:b/>
          <w:bCs/>
          <w:sz w:val="28"/>
          <w:szCs w:val="28"/>
          <w:u w:val="single"/>
        </w:rPr>
      </w:pPr>
      <w:r w:rsidRPr="00943E92">
        <w:rPr>
          <w:b/>
          <w:bCs/>
          <w:sz w:val="28"/>
          <w:szCs w:val="28"/>
          <w:u w:val="single"/>
        </w:rPr>
        <w:t>Implementation of fork() system call using C program:</w:t>
      </w:r>
      <w:r>
        <w:rPr>
          <w:b/>
          <w:bCs/>
          <w:sz w:val="28"/>
          <w:szCs w:val="28"/>
          <w:u w:val="single"/>
        </w:rPr>
        <w:t xml:space="preserve"> </w:t>
      </w:r>
    </w:p>
    <w:p w14:paraId="31C85E05" w14:textId="77777777" w:rsidR="00943E92" w:rsidRPr="00943E92" w:rsidRDefault="009F2FCA" w:rsidP="00171DA0">
      <w:pPr>
        <w:rPr>
          <w:sz w:val="28"/>
          <w:szCs w:val="28"/>
        </w:rPr>
      </w:pPr>
      <w:r>
        <w:rPr>
          <w:sz w:val="28"/>
          <w:szCs w:val="28"/>
        </w:rPr>
        <w:t>Fork(): It is used to create a new process, which consist of a copy of the address space of the parent.</w:t>
      </w:r>
    </w:p>
    <w:p w14:paraId="6ECBB3AA" w14:textId="77777777" w:rsidR="00C52879" w:rsidRDefault="00C52879" w:rsidP="00C52879">
      <w:pPr>
        <w:rPr>
          <w:sz w:val="28"/>
          <w:szCs w:val="28"/>
        </w:rPr>
      </w:pPr>
      <w:r>
        <w:rPr>
          <w:sz w:val="28"/>
          <w:szCs w:val="28"/>
        </w:rPr>
        <w:t xml:space="preserve"> </w:t>
      </w:r>
      <w:r w:rsidRPr="00095483">
        <w:rPr>
          <w:b/>
          <w:bCs/>
          <w:sz w:val="28"/>
          <w:szCs w:val="28"/>
          <w:u w:val="single"/>
        </w:rPr>
        <w:t xml:space="preserve"> Algorithm</w:t>
      </w:r>
      <w:r>
        <w:rPr>
          <w:sz w:val="28"/>
          <w:szCs w:val="28"/>
        </w:rPr>
        <w:t xml:space="preserve">:  </w:t>
      </w:r>
    </w:p>
    <w:p w14:paraId="17B87666" w14:textId="77777777" w:rsidR="00C52879" w:rsidRDefault="00C52879" w:rsidP="00C52879">
      <w:pPr>
        <w:rPr>
          <w:sz w:val="28"/>
          <w:szCs w:val="28"/>
        </w:rPr>
      </w:pPr>
      <w:r>
        <w:rPr>
          <w:sz w:val="28"/>
          <w:szCs w:val="28"/>
        </w:rPr>
        <w:t xml:space="preserve">1.) Start </w:t>
      </w:r>
    </w:p>
    <w:p w14:paraId="1AA2E16D" w14:textId="77777777" w:rsidR="00C52879" w:rsidRDefault="00C52879" w:rsidP="00C52879">
      <w:pPr>
        <w:rPr>
          <w:sz w:val="28"/>
          <w:szCs w:val="28"/>
        </w:rPr>
      </w:pPr>
      <w:r>
        <w:rPr>
          <w:sz w:val="28"/>
          <w:szCs w:val="28"/>
        </w:rPr>
        <w:t xml:space="preserve">2.) Declare the </w:t>
      </w:r>
      <w:r w:rsidR="00A94C9E">
        <w:rPr>
          <w:sz w:val="28"/>
          <w:szCs w:val="28"/>
        </w:rPr>
        <w:t>process</w:t>
      </w:r>
    </w:p>
    <w:p w14:paraId="75AED92D" w14:textId="77777777" w:rsidR="00A94C9E" w:rsidRDefault="00C52879" w:rsidP="00C52879">
      <w:pPr>
        <w:rPr>
          <w:sz w:val="28"/>
          <w:szCs w:val="28"/>
        </w:rPr>
      </w:pPr>
      <w:r>
        <w:rPr>
          <w:sz w:val="28"/>
          <w:szCs w:val="28"/>
        </w:rPr>
        <w:t xml:space="preserve">3.) </w:t>
      </w:r>
      <w:r w:rsidR="00A94C9E">
        <w:rPr>
          <w:sz w:val="28"/>
          <w:szCs w:val="28"/>
        </w:rPr>
        <w:t>Call the fork function for the process. If A process equal to zero print child.</w:t>
      </w:r>
    </w:p>
    <w:p w14:paraId="4FCE9798" w14:textId="77777777" w:rsidR="00C52879" w:rsidRDefault="00C52879" w:rsidP="00C52879">
      <w:pPr>
        <w:rPr>
          <w:sz w:val="28"/>
          <w:szCs w:val="28"/>
        </w:rPr>
      </w:pPr>
      <w:r>
        <w:rPr>
          <w:sz w:val="28"/>
          <w:szCs w:val="28"/>
        </w:rPr>
        <w:t xml:space="preserve">4.) </w:t>
      </w:r>
      <w:r w:rsidR="00A94C9E">
        <w:rPr>
          <w:sz w:val="28"/>
          <w:szCs w:val="28"/>
        </w:rPr>
        <w:t xml:space="preserve">Else if print parent process if process id greater </w:t>
      </w:r>
      <w:r w:rsidR="00B540F4">
        <w:rPr>
          <w:sz w:val="28"/>
          <w:szCs w:val="28"/>
        </w:rPr>
        <w:t>than zero</w:t>
      </w:r>
    </w:p>
    <w:p w14:paraId="439A92FC" w14:textId="77777777" w:rsidR="00B540F4" w:rsidRDefault="00B540F4" w:rsidP="00C52879">
      <w:pPr>
        <w:rPr>
          <w:sz w:val="28"/>
          <w:szCs w:val="28"/>
        </w:rPr>
      </w:pPr>
      <w:r>
        <w:rPr>
          <w:sz w:val="28"/>
          <w:szCs w:val="28"/>
        </w:rPr>
        <w:t>5.) else print error &amp; return 0,if process id less than zero</w:t>
      </w:r>
    </w:p>
    <w:p w14:paraId="1C05B58D" w14:textId="77777777" w:rsidR="00C52879" w:rsidRDefault="00C52879" w:rsidP="00C52879">
      <w:pPr>
        <w:rPr>
          <w:sz w:val="28"/>
          <w:szCs w:val="28"/>
        </w:rPr>
      </w:pPr>
      <w:r>
        <w:rPr>
          <w:sz w:val="28"/>
          <w:szCs w:val="28"/>
        </w:rPr>
        <w:t xml:space="preserve">6.) </w:t>
      </w:r>
      <w:r w:rsidR="00B540F4">
        <w:rPr>
          <w:sz w:val="28"/>
          <w:szCs w:val="28"/>
        </w:rPr>
        <w:t>Stop</w:t>
      </w:r>
    </w:p>
    <w:p w14:paraId="22129A32" w14:textId="77777777" w:rsidR="00C52879" w:rsidRDefault="00C52879" w:rsidP="00C52879">
      <w:pPr>
        <w:rPr>
          <w:sz w:val="28"/>
          <w:szCs w:val="28"/>
        </w:rPr>
      </w:pPr>
      <w:r w:rsidRPr="00B5570F">
        <w:rPr>
          <w:b/>
          <w:bCs/>
          <w:sz w:val="28"/>
          <w:szCs w:val="28"/>
          <w:u w:val="single"/>
        </w:rPr>
        <w:t>Program</w:t>
      </w:r>
      <w:r w:rsidRPr="00B5570F">
        <w:rPr>
          <w:sz w:val="28"/>
          <w:szCs w:val="28"/>
        </w:rPr>
        <w:t>:</w:t>
      </w:r>
    </w:p>
    <w:p w14:paraId="3EB23DF1" w14:textId="77777777" w:rsidR="00B540F4" w:rsidRDefault="009F2FCA" w:rsidP="00C52879">
      <w:pPr>
        <w:rPr>
          <w:sz w:val="28"/>
          <w:szCs w:val="28"/>
        </w:rPr>
      </w:pPr>
      <w:r>
        <w:rPr>
          <w:sz w:val="28"/>
          <w:szCs w:val="28"/>
        </w:rPr>
        <w:t>#include&lt;sys/types.h&gt;</w:t>
      </w:r>
    </w:p>
    <w:p w14:paraId="56FF0EDB" w14:textId="77777777" w:rsidR="009F2FCA" w:rsidRDefault="009F2FCA" w:rsidP="00C52879">
      <w:pPr>
        <w:rPr>
          <w:sz w:val="28"/>
          <w:szCs w:val="28"/>
        </w:rPr>
      </w:pPr>
      <w:r>
        <w:rPr>
          <w:sz w:val="28"/>
          <w:szCs w:val="28"/>
        </w:rPr>
        <w:t>main()</w:t>
      </w:r>
    </w:p>
    <w:p w14:paraId="11E9CC44" w14:textId="77777777" w:rsidR="009F2FCA" w:rsidRDefault="009F2FCA" w:rsidP="00C52879">
      <w:pPr>
        <w:rPr>
          <w:sz w:val="28"/>
          <w:szCs w:val="28"/>
        </w:rPr>
      </w:pPr>
      <w:r>
        <w:rPr>
          <w:sz w:val="28"/>
          <w:szCs w:val="28"/>
        </w:rPr>
        <w:t>{</w:t>
      </w:r>
    </w:p>
    <w:p w14:paraId="514E04F9" w14:textId="77777777" w:rsidR="009F2FCA" w:rsidRDefault="009F2FCA" w:rsidP="00C52879">
      <w:pPr>
        <w:rPr>
          <w:sz w:val="28"/>
          <w:szCs w:val="28"/>
        </w:rPr>
      </w:pPr>
      <w:r>
        <w:rPr>
          <w:sz w:val="28"/>
          <w:szCs w:val="28"/>
        </w:rPr>
        <w:t>pid_t pid;</w:t>
      </w:r>
    </w:p>
    <w:p w14:paraId="3921AE1B" w14:textId="77777777" w:rsidR="009F2FCA" w:rsidRDefault="009F2FCA" w:rsidP="00C52879">
      <w:pPr>
        <w:rPr>
          <w:sz w:val="28"/>
          <w:szCs w:val="28"/>
        </w:rPr>
      </w:pPr>
      <w:r>
        <w:rPr>
          <w:sz w:val="28"/>
          <w:szCs w:val="28"/>
        </w:rPr>
        <w:t>pid = fork();</w:t>
      </w:r>
    </w:p>
    <w:p w14:paraId="5C211FFE" w14:textId="77777777" w:rsidR="009F2FCA" w:rsidRDefault="009F2FCA" w:rsidP="00C52879">
      <w:pPr>
        <w:rPr>
          <w:sz w:val="28"/>
          <w:szCs w:val="28"/>
        </w:rPr>
      </w:pPr>
      <w:r>
        <w:rPr>
          <w:sz w:val="28"/>
          <w:szCs w:val="28"/>
        </w:rPr>
        <w:t>if(pid==0)</w:t>
      </w:r>
    </w:p>
    <w:p w14:paraId="7DD53979" w14:textId="77777777" w:rsidR="009F2FCA" w:rsidRDefault="009F2FCA" w:rsidP="00C52879">
      <w:pPr>
        <w:rPr>
          <w:sz w:val="28"/>
          <w:szCs w:val="28"/>
        </w:rPr>
      </w:pPr>
      <w:r>
        <w:rPr>
          <w:sz w:val="28"/>
          <w:szCs w:val="28"/>
        </w:rPr>
        <w:lastRenderedPageBreak/>
        <w:t>printf(“\n I am the child process:”);</w:t>
      </w:r>
    </w:p>
    <w:p w14:paraId="780ACDDD" w14:textId="77777777" w:rsidR="009F2FCA" w:rsidRDefault="009F2FCA" w:rsidP="00C52879">
      <w:pPr>
        <w:rPr>
          <w:sz w:val="28"/>
          <w:szCs w:val="28"/>
        </w:rPr>
      </w:pPr>
      <w:r>
        <w:rPr>
          <w:sz w:val="28"/>
          <w:szCs w:val="28"/>
        </w:rPr>
        <w:t>else if (pid&gt;0)</w:t>
      </w:r>
    </w:p>
    <w:p w14:paraId="5188A1AD" w14:textId="77777777" w:rsidR="009F2FCA" w:rsidRDefault="009F2FCA" w:rsidP="00C52879">
      <w:pPr>
        <w:rPr>
          <w:sz w:val="28"/>
          <w:szCs w:val="28"/>
        </w:rPr>
      </w:pPr>
      <w:r>
        <w:rPr>
          <w:sz w:val="28"/>
          <w:szCs w:val="28"/>
        </w:rPr>
        <w:t>printf(“\n I am the parent process My child pid is %d”,pid);</w:t>
      </w:r>
    </w:p>
    <w:p w14:paraId="01AF5693" w14:textId="77777777" w:rsidR="009F2FCA" w:rsidRDefault="009F2FCA" w:rsidP="00C52879">
      <w:pPr>
        <w:rPr>
          <w:sz w:val="28"/>
          <w:szCs w:val="28"/>
        </w:rPr>
      </w:pPr>
      <w:r>
        <w:rPr>
          <w:sz w:val="28"/>
          <w:szCs w:val="28"/>
        </w:rPr>
        <w:t>else</w:t>
      </w:r>
    </w:p>
    <w:p w14:paraId="3E98E805" w14:textId="77777777" w:rsidR="009F2FCA" w:rsidRDefault="009F2FCA" w:rsidP="00C52879">
      <w:pPr>
        <w:rPr>
          <w:sz w:val="28"/>
          <w:szCs w:val="28"/>
        </w:rPr>
      </w:pPr>
      <w:r>
        <w:rPr>
          <w:sz w:val="28"/>
          <w:szCs w:val="28"/>
        </w:rPr>
        <w:t>perror(“error in fork”);</w:t>
      </w:r>
    </w:p>
    <w:p w14:paraId="0B09DE84" w14:textId="77777777" w:rsidR="009F2FCA" w:rsidRDefault="009F2FCA" w:rsidP="00C52879">
      <w:pPr>
        <w:rPr>
          <w:sz w:val="28"/>
          <w:szCs w:val="28"/>
        </w:rPr>
      </w:pPr>
      <w:r>
        <w:rPr>
          <w:sz w:val="28"/>
          <w:szCs w:val="28"/>
        </w:rPr>
        <w:t>}</w:t>
      </w:r>
    </w:p>
    <w:p w14:paraId="14AA1824" w14:textId="77777777" w:rsidR="009F2FCA" w:rsidRDefault="009F2FCA" w:rsidP="00C52879">
      <w:pPr>
        <w:rPr>
          <w:sz w:val="28"/>
          <w:szCs w:val="28"/>
        </w:rPr>
      </w:pPr>
      <w:r w:rsidRPr="009F2FCA">
        <w:rPr>
          <w:b/>
          <w:bCs/>
          <w:sz w:val="28"/>
          <w:szCs w:val="28"/>
          <w:u w:val="single"/>
        </w:rPr>
        <w:t>Output:</w:t>
      </w:r>
      <w:r>
        <w:rPr>
          <w:sz w:val="28"/>
          <w:szCs w:val="28"/>
        </w:rPr>
        <w:t xml:space="preserve"> I am the parent process My child pid is 7005</w:t>
      </w:r>
    </w:p>
    <w:p w14:paraId="5C6CDAAB" w14:textId="77777777" w:rsidR="002E197A" w:rsidRDefault="002E197A" w:rsidP="00C52879">
      <w:pPr>
        <w:rPr>
          <w:b/>
          <w:bCs/>
          <w:sz w:val="28"/>
          <w:szCs w:val="28"/>
          <w:u w:val="single"/>
        </w:rPr>
      </w:pPr>
    </w:p>
    <w:p w14:paraId="570DB7CC" w14:textId="77777777" w:rsidR="002E197A" w:rsidRDefault="002E197A" w:rsidP="00C52879">
      <w:pPr>
        <w:rPr>
          <w:b/>
          <w:bCs/>
          <w:sz w:val="28"/>
          <w:szCs w:val="28"/>
          <w:u w:val="single"/>
        </w:rPr>
      </w:pPr>
    </w:p>
    <w:p w14:paraId="4450F99B" w14:textId="77777777" w:rsidR="002E197A" w:rsidRDefault="002E197A" w:rsidP="00C52879">
      <w:pPr>
        <w:rPr>
          <w:b/>
          <w:bCs/>
          <w:sz w:val="28"/>
          <w:szCs w:val="28"/>
          <w:u w:val="single"/>
        </w:rPr>
      </w:pPr>
    </w:p>
    <w:p w14:paraId="718489BF" w14:textId="77777777" w:rsidR="002E197A" w:rsidRDefault="002E197A" w:rsidP="00C52879">
      <w:pPr>
        <w:rPr>
          <w:b/>
          <w:bCs/>
          <w:sz w:val="28"/>
          <w:szCs w:val="28"/>
          <w:u w:val="single"/>
        </w:rPr>
      </w:pPr>
    </w:p>
    <w:p w14:paraId="04A54772" w14:textId="77777777" w:rsidR="002E197A" w:rsidRDefault="002E197A" w:rsidP="00C52879">
      <w:pPr>
        <w:rPr>
          <w:b/>
          <w:bCs/>
          <w:sz w:val="28"/>
          <w:szCs w:val="28"/>
          <w:u w:val="single"/>
        </w:rPr>
      </w:pPr>
    </w:p>
    <w:p w14:paraId="53B298FC" w14:textId="77777777" w:rsidR="002E197A" w:rsidRDefault="002E197A" w:rsidP="00C52879">
      <w:pPr>
        <w:rPr>
          <w:b/>
          <w:bCs/>
          <w:sz w:val="28"/>
          <w:szCs w:val="28"/>
          <w:u w:val="single"/>
        </w:rPr>
      </w:pPr>
    </w:p>
    <w:p w14:paraId="05A3DAB6" w14:textId="77777777" w:rsidR="002E197A" w:rsidRDefault="002E197A" w:rsidP="00C52879">
      <w:pPr>
        <w:rPr>
          <w:b/>
          <w:bCs/>
          <w:sz w:val="28"/>
          <w:szCs w:val="28"/>
          <w:u w:val="single"/>
        </w:rPr>
      </w:pPr>
    </w:p>
    <w:p w14:paraId="7A0A1F74" w14:textId="77777777" w:rsidR="002E197A" w:rsidRDefault="002E197A" w:rsidP="00C52879">
      <w:pPr>
        <w:rPr>
          <w:b/>
          <w:bCs/>
          <w:sz w:val="28"/>
          <w:szCs w:val="28"/>
          <w:u w:val="single"/>
        </w:rPr>
      </w:pPr>
    </w:p>
    <w:p w14:paraId="71658CD7" w14:textId="77777777" w:rsidR="002E197A" w:rsidRDefault="002E197A" w:rsidP="00C52879">
      <w:pPr>
        <w:rPr>
          <w:b/>
          <w:bCs/>
          <w:sz w:val="28"/>
          <w:szCs w:val="28"/>
          <w:u w:val="single"/>
        </w:rPr>
      </w:pPr>
    </w:p>
    <w:p w14:paraId="5FD8FCEE" w14:textId="77777777" w:rsidR="002E197A" w:rsidRDefault="002E197A" w:rsidP="00C52879">
      <w:pPr>
        <w:rPr>
          <w:b/>
          <w:bCs/>
          <w:sz w:val="28"/>
          <w:szCs w:val="28"/>
          <w:u w:val="single"/>
        </w:rPr>
      </w:pPr>
    </w:p>
    <w:p w14:paraId="226C14CC" w14:textId="77777777" w:rsidR="002E197A" w:rsidRDefault="002E197A" w:rsidP="00C52879">
      <w:pPr>
        <w:rPr>
          <w:b/>
          <w:bCs/>
          <w:sz w:val="28"/>
          <w:szCs w:val="28"/>
          <w:u w:val="single"/>
        </w:rPr>
      </w:pPr>
    </w:p>
    <w:p w14:paraId="2766A3E3" w14:textId="77777777" w:rsidR="002E197A" w:rsidRDefault="002E197A" w:rsidP="00C52879">
      <w:pPr>
        <w:rPr>
          <w:b/>
          <w:bCs/>
          <w:sz w:val="28"/>
          <w:szCs w:val="28"/>
          <w:u w:val="single"/>
        </w:rPr>
      </w:pPr>
    </w:p>
    <w:p w14:paraId="27AA03C6" w14:textId="77777777" w:rsidR="002E197A" w:rsidRDefault="002E197A" w:rsidP="00C52879">
      <w:pPr>
        <w:rPr>
          <w:b/>
          <w:bCs/>
          <w:sz w:val="28"/>
          <w:szCs w:val="28"/>
          <w:u w:val="single"/>
        </w:rPr>
      </w:pPr>
    </w:p>
    <w:p w14:paraId="405F8145" w14:textId="77777777" w:rsidR="002E197A" w:rsidRDefault="002E197A" w:rsidP="00C52879">
      <w:pPr>
        <w:rPr>
          <w:b/>
          <w:bCs/>
          <w:sz w:val="28"/>
          <w:szCs w:val="28"/>
          <w:u w:val="single"/>
        </w:rPr>
      </w:pPr>
    </w:p>
    <w:p w14:paraId="2AEF12B4" w14:textId="77777777" w:rsidR="002E197A" w:rsidRDefault="002E197A" w:rsidP="00C52879">
      <w:pPr>
        <w:rPr>
          <w:b/>
          <w:bCs/>
          <w:sz w:val="28"/>
          <w:szCs w:val="28"/>
          <w:u w:val="single"/>
        </w:rPr>
      </w:pPr>
    </w:p>
    <w:p w14:paraId="30AD46AD" w14:textId="77777777" w:rsidR="002E197A" w:rsidRDefault="002E197A" w:rsidP="00C52879">
      <w:pPr>
        <w:rPr>
          <w:b/>
          <w:bCs/>
          <w:sz w:val="28"/>
          <w:szCs w:val="28"/>
          <w:u w:val="single"/>
        </w:rPr>
      </w:pPr>
    </w:p>
    <w:p w14:paraId="027D3909" w14:textId="77777777" w:rsidR="002E197A" w:rsidRDefault="002E197A" w:rsidP="00C52879">
      <w:pPr>
        <w:rPr>
          <w:b/>
          <w:bCs/>
          <w:sz w:val="28"/>
          <w:szCs w:val="28"/>
          <w:u w:val="single"/>
        </w:rPr>
      </w:pPr>
    </w:p>
    <w:p w14:paraId="1901CE1C" w14:textId="77777777" w:rsidR="009F2FCA" w:rsidRDefault="009F2FCA" w:rsidP="00C52879">
      <w:pPr>
        <w:rPr>
          <w:sz w:val="28"/>
          <w:szCs w:val="28"/>
        </w:rPr>
      </w:pPr>
      <w:r w:rsidRPr="009F2FCA">
        <w:rPr>
          <w:b/>
          <w:bCs/>
          <w:sz w:val="28"/>
          <w:szCs w:val="28"/>
          <w:u w:val="single"/>
        </w:rPr>
        <w:lastRenderedPageBreak/>
        <w:t>Implementation of wait() system call using C program:</w:t>
      </w:r>
      <w:r>
        <w:rPr>
          <w:sz w:val="28"/>
          <w:szCs w:val="28"/>
        </w:rPr>
        <w:t xml:space="preserve"> </w:t>
      </w:r>
    </w:p>
    <w:p w14:paraId="754CD8B8" w14:textId="77777777" w:rsidR="009F2FCA" w:rsidRDefault="009F2FCA" w:rsidP="00C52879">
      <w:pPr>
        <w:rPr>
          <w:sz w:val="28"/>
          <w:szCs w:val="28"/>
        </w:rPr>
      </w:pPr>
      <w:r>
        <w:rPr>
          <w:sz w:val="28"/>
          <w:szCs w:val="28"/>
        </w:rPr>
        <w:t>Wait(): It is the method to wait for the children to terminate.</w:t>
      </w:r>
    </w:p>
    <w:p w14:paraId="202305CE" w14:textId="77777777" w:rsidR="009F2FCA" w:rsidRDefault="009F2FCA" w:rsidP="00C52879">
      <w:pPr>
        <w:rPr>
          <w:sz w:val="28"/>
          <w:szCs w:val="28"/>
        </w:rPr>
      </w:pPr>
      <w:r w:rsidRPr="009F2FCA">
        <w:rPr>
          <w:b/>
          <w:bCs/>
          <w:sz w:val="28"/>
          <w:szCs w:val="28"/>
          <w:u w:val="single"/>
        </w:rPr>
        <w:t>Algorithm:</w:t>
      </w:r>
    </w:p>
    <w:p w14:paraId="7AA26628" w14:textId="77777777" w:rsidR="009F2FCA" w:rsidRDefault="009F2FCA" w:rsidP="009F2FCA">
      <w:pPr>
        <w:pStyle w:val="ListParagraph"/>
        <w:numPr>
          <w:ilvl w:val="0"/>
          <w:numId w:val="1"/>
        </w:numPr>
        <w:rPr>
          <w:sz w:val="28"/>
          <w:szCs w:val="28"/>
        </w:rPr>
      </w:pPr>
      <w:r w:rsidRPr="009F2FCA">
        <w:rPr>
          <w:sz w:val="28"/>
          <w:szCs w:val="28"/>
        </w:rPr>
        <w:t>Start</w:t>
      </w:r>
    </w:p>
    <w:p w14:paraId="433600D2" w14:textId="77777777" w:rsidR="009F2FCA" w:rsidRPr="009F2FCA" w:rsidRDefault="009F2FCA" w:rsidP="009F2FCA">
      <w:pPr>
        <w:pStyle w:val="ListParagraph"/>
        <w:numPr>
          <w:ilvl w:val="0"/>
          <w:numId w:val="1"/>
        </w:numPr>
        <w:rPr>
          <w:sz w:val="28"/>
          <w:szCs w:val="28"/>
        </w:rPr>
      </w:pPr>
      <w:r w:rsidRPr="009F2FCA">
        <w:rPr>
          <w:sz w:val="28"/>
          <w:szCs w:val="28"/>
        </w:rPr>
        <w:t xml:space="preserve"> Declare the process</w:t>
      </w:r>
    </w:p>
    <w:p w14:paraId="09CA4E89" w14:textId="77777777" w:rsidR="009F2FCA" w:rsidRPr="009F2FCA" w:rsidRDefault="009F2FCA" w:rsidP="009F2FCA">
      <w:pPr>
        <w:pStyle w:val="ListParagraph"/>
        <w:numPr>
          <w:ilvl w:val="0"/>
          <w:numId w:val="1"/>
        </w:numPr>
        <w:rPr>
          <w:sz w:val="28"/>
          <w:szCs w:val="28"/>
        </w:rPr>
      </w:pPr>
      <w:r w:rsidRPr="009F2FCA">
        <w:rPr>
          <w:sz w:val="28"/>
          <w:szCs w:val="28"/>
        </w:rPr>
        <w:t xml:space="preserve"> Call the fork</w:t>
      </w:r>
      <w:r>
        <w:rPr>
          <w:sz w:val="28"/>
          <w:szCs w:val="28"/>
        </w:rPr>
        <w:t>()</w:t>
      </w:r>
      <w:r w:rsidRPr="009F2FCA">
        <w:rPr>
          <w:sz w:val="28"/>
          <w:szCs w:val="28"/>
        </w:rPr>
        <w:t xml:space="preserve"> function for the process. If process equal to</w:t>
      </w:r>
      <w:r>
        <w:rPr>
          <w:sz w:val="28"/>
          <w:szCs w:val="28"/>
        </w:rPr>
        <w:t xml:space="preserve"> ‘-1’</w:t>
      </w:r>
      <w:r w:rsidRPr="009F2FCA">
        <w:rPr>
          <w:sz w:val="28"/>
          <w:szCs w:val="28"/>
        </w:rPr>
        <w:t xml:space="preserve"> </w:t>
      </w:r>
      <w:r>
        <w:rPr>
          <w:sz w:val="28"/>
          <w:szCs w:val="28"/>
        </w:rPr>
        <w:t xml:space="preserve">then </w:t>
      </w:r>
      <w:r w:rsidR="00B554A1">
        <w:rPr>
          <w:sz w:val="28"/>
          <w:szCs w:val="28"/>
        </w:rPr>
        <w:t>exit process</w:t>
      </w:r>
      <w:r w:rsidRPr="009F2FCA">
        <w:rPr>
          <w:sz w:val="28"/>
          <w:szCs w:val="28"/>
        </w:rPr>
        <w:t xml:space="preserve"> </w:t>
      </w:r>
    </w:p>
    <w:p w14:paraId="313393DE" w14:textId="77777777" w:rsidR="009F2FCA" w:rsidRPr="009F2FCA" w:rsidRDefault="009F2FCA" w:rsidP="009F2FCA">
      <w:pPr>
        <w:pStyle w:val="ListParagraph"/>
        <w:numPr>
          <w:ilvl w:val="0"/>
          <w:numId w:val="1"/>
        </w:numPr>
        <w:rPr>
          <w:sz w:val="28"/>
          <w:szCs w:val="28"/>
        </w:rPr>
      </w:pPr>
      <w:r w:rsidRPr="009F2FCA">
        <w:rPr>
          <w:sz w:val="28"/>
          <w:szCs w:val="28"/>
        </w:rPr>
        <w:t xml:space="preserve"> </w:t>
      </w:r>
      <w:r w:rsidR="00B554A1">
        <w:rPr>
          <w:sz w:val="28"/>
          <w:szCs w:val="28"/>
        </w:rPr>
        <w:t>If process equal to zero print child class</w:t>
      </w:r>
    </w:p>
    <w:p w14:paraId="22BC8B09" w14:textId="77777777" w:rsidR="009F2FCA" w:rsidRPr="009F2FCA" w:rsidRDefault="009F2FCA" w:rsidP="009F2FCA">
      <w:pPr>
        <w:pStyle w:val="ListParagraph"/>
        <w:numPr>
          <w:ilvl w:val="0"/>
          <w:numId w:val="1"/>
        </w:numPr>
        <w:rPr>
          <w:sz w:val="28"/>
          <w:szCs w:val="28"/>
        </w:rPr>
      </w:pPr>
      <w:r w:rsidRPr="009F2FCA">
        <w:rPr>
          <w:sz w:val="28"/>
          <w:szCs w:val="28"/>
        </w:rPr>
        <w:t xml:space="preserve"> </w:t>
      </w:r>
      <w:r w:rsidR="00B554A1">
        <w:rPr>
          <w:sz w:val="28"/>
          <w:szCs w:val="28"/>
        </w:rPr>
        <w:t>Call wait() method to terminate child process</w:t>
      </w:r>
    </w:p>
    <w:p w14:paraId="362E9483" w14:textId="77777777" w:rsidR="00B554A1" w:rsidRDefault="00B554A1" w:rsidP="00B554A1">
      <w:pPr>
        <w:pStyle w:val="ListParagraph"/>
        <w:numPr>
          <w:ilvl w:val="0"/>
          <w:numId w:val="1"/>
        </w:numPr>
        <w:rPr>
          <w:sz w:val="28"/>
          <w:szCs w:val="28"/>
        </w:rPr>
      </w:pPr>
      <w:r w:rsidRPr="00B554A1">
        <w:rPr>
          <w:sz w:val="28"/>
          <w:szCs w:val="28"/>
        </w:rPr>
        <w:t>Then</w:t>
      </w:r>
      <w:r>
        <w:rPr>
          <w:sz w:val="28"/>
          <w:szCs w:val="28"/>
        </w:rPr>
        <w:t xml:space="preserve"> print parent class</w:t>
      </w:r>
    </w:p>
    <w:p w14:paraId="340440EE" w14:textId="77777777" w:rsidR="009F2FCA" w:rsidRPr="00B554A1" w:rsidRDefault="00B554A1" w:rsidP="00B554A1">
      <w:pPr>
        <w:pStyle w:val="ListParagraph"/>
        <w:numPr>
          <w:ilvl w:val="0"/>
          <w:numId w:val="1"/>
        </w:numPr>
        <w:rPr>
          <w:sz w:val="28"/>
          <w:szCs w:val="28"/>
        </w:rPr>
      </w:pPr>
      <w:r>
        <w:rPr>
          <w:sz w:val="28"/>
          <w:szCs w:val="28"/>
        </w:rPr>
        <w:t>Stop</w:t>
      </w:r>
      <w:r w:rsidRPr="00B554A1">
        <w:rPr>
          <w:sz w:val="28"/>
          <w:szCs w:val="28"/>
        </w:rPr>
        <w:t xml:space="preserve"> </w:t>
      </w:r>
    </w:p>
    <w:p w14:paraId="223BAE0C" w14:textId="77777777" w:rsidR="00B554A1" w:rsidRDefault="00B554A1">
      <w:pPr>
        <w:rPr>
          <w:rFonts w:ascii="Arial" w:hAnsi="Arial" w:cs="Arial"/>
          <w:sz w:val="28"/>
          <w:szCs w:val="28"/>
        </w:rPr>
      </w:pPr>
      <w:r w:rsidRPr="00B554A1">
        <w:rPr>
          <w:rFonts w:ascii="Arial" w:hAnsi="Arial" w:cs="Arial"/>
          <w:b/>
          <w:bCs/>
          <w:sz w:val="28"/>
          <w:szCs w:val="28"/>
          <w:u w:val="single"/>
        </w:rPr>
        <w:t>Program:</w:t>
      </w:r>
    </w:p>
    <w:p w14:paraId="6690D60D" w14:textId="77777777" w:rsidR="00B554A1" w:rsidRPr="004667F7" w:rsidRDefault="00B554A1" w:rsidP="00B554A1">
      <w:pPr>
        <w:rPr>
          <w:rFonts w:ascii="Arial" w:hAnsi="Arial" w:cs="Arial"/>
          <w:sz w:val="28"/>
          <w:szCs w:val="28"/>
        </w:rPr>
      </w:pPr>
      <w:r w:rsidRPr="004667F7">
        <w:rPr>
          <w:rFonts w:ascii="Arial" w:hAnsi="Arial" w:cs="Arial"/>
          <w:sz w:val="28"/>
          <w:szCs w:val="28"/>
        </w:rPr>
        <w:t>#include &lt;stdio.h&gt;</w:t>
      </w:r>
    </w:p>
    <w:p w14:paraId="5D70ACCD" w14:textId="77777777" w:rsidR="00B554A1" w:rsidRDefault="00B554A1" w:rsidP="00B554A1">
      <w:pPr>
        <w:rPr>
          <w:rFonts w:ascii="Arial" w:hAnsi="Arial" w:cs="Arial"/>
          <w:sz w:val="28"/>
          <w:szCs w:val="28"/>
        </w:rPr>
      </w:pPr>
      <w:r w:rsidRPr="004667F7">
        <w:rPr>
          <w:rFonts w:ascii="Arial" w:hAnsi="Arial" w:cs="Arial"/>
          <w:sz w:val="28"/>
          <w:szCs w:val="28"/>
        </w:rPr>
        <w:t>void main()</w:t>
      </w:r>
    </w:p>
    <w:p w14:paraId="46A22CE2" w14:textId="77777777" w:rsidR="004667F7" w:rsidRPr="004667F7" w:rsidRDefault="004667F7" w:rsidP="00B554A1">
      <w:pPr>
        <w:rPr>
          <w:rFonts w:ascii="Arial" w:hAnsi="Arial" w:cs="Arial"/>
          <w:sz w:val="28"/>
          <w:szCs w:val="28"/>
        </w:rPr>
      </w:pPr>
      <w:r>
        <w:rPr>
          <w:rFonts w:ascii="Arial" w:hAnsi="Arial" w:cs="Arial"/>
          <w:sz w:val="28"/>
          <w:szCs w:val="28"/>
        </w:rPr>
        <w:t>{</w:t>
      </w:r>
    </w:p>
    <w:p w14:paraId="56A0AFF8" w14:textId="77777777" w:rsidR="00B554A1" w:rsidRPr="004667F7" w:rsidRDefault="00B554A1" w:rsidP="00B554A1">
      <w:pPr>
        <w:rPr>
          <w:rFonts w:ascii="Arial" w:hAnsi="Arial" w:cs="Arial"/>
          <w:sz w:val="28"/>
          <w:szCs w:val="28"/>
        </w:rPr>
      </w:pPr>
      <w:r w:rsidRPr="004667F7">
        <w:rPr>
          <w:rFonts w:ascii="Arial" w:hAnsi="Arial" w:cs="Arial"/>
          <w:sz w:val="28"/>
          <w:szCs w:val="28"/>
        </w:rPr>
        <w:t>int pid, s</w:t>
      </w:r>
      <w:r w:rsidR="004667F7">
        <w:rPr>
          <w:rFonts w:ascii="Arial" w:hAnsi="Arial" w:cs="Arial"/>
          <w:sz w:val="28"/>
          <w:szCs w:val="28"/>
        </w:rPr>
        <w:t>t</w:t>
      </w:r>
      <w:r w:rsidRPr="004667F7">
        <w:rPr>
          <w:rFonts w:ascii="Arial" w:hAnsi="Arial" w:cs="Arial"/>
          <w:sz w:val="28"/>
          <w:szCs w:val="28"/>
        </w:rPr>
        <w:t>atus;</w:t>
      </w:r>
    </w:p>
    <w:p w14:paraId="6D8B9D13" w14:textId="77777777" w:rsidR="00B554A1" w:rsidRPr="004667F7" w:rsidRDefault="00B554A1" w:rsidP="00B554A1">
      <w:pPr>
        <w:rPr>
          <w:rFonts w:ascii="Arial" w:hAnsi="Arial" w:cs="Arial"/>
          <w:sz w:val="28"/>
          <w:szCs w:val="28"/>
        </w:rPr>
      </w:pPr>
      <w:r w:rsidRPr="004667F7">
        <w:rPr>
          <w:rFonts w:ascii="Arial" w:hAnsi="Arial" w:cs="Arial"/>
          <w:sz w:val="28"/>
          <w:szCs w:val="28"/>
        </w:rPr>
        <w:t>pid</w:t>
      </w:r>
      <w:r w:rsidR="004667F7">
        <w:rPr>
          <w:rFonts w:ascii="Arial" w:hAnsi="Arial" w:cs="Arial"/>
          <w:sz w:val="28"/>
          <w:szCs w:val="28"/>
        </w:rPr>
        <w:t>=</w:t>
      </w:r>
      <w:r w:rsidRPr="004667F7">
        <w:rPr>
          <w:rFonts w:ascii="Arial" w:hAnsi="Arial" w:cs="Arial"/>
          <w:sz w:val="28"/>
          <w:szCs w:val="28"/>
        </w:rPr>
        <w:t xml:space="preserve"> fork();</w:t>
      </w:r>
    </w:p>
    <w:p w14:paraId="2015D5E5" w14:textId="77777777" w:rsidR="00B554A1" w:rsidRPr="004667F7" w:rsidRDefault="00B554A1" w:rsidP="00B554A1">
      <w:pPr>
        <w:rPr>
          <w:rFonts w:ascii="Arial" w:hAnsi="Arial" w:cs="Arial"/>
          <w:sz w:val="28"/>
          <w:szCs w:val="28"/>
        </w:rPr>
      </w:pPr>
      <w:r w:rsidRPr="004667F7">
        <w:rPr>
          <w:rFonts w:ascii="Arial" w:hAnsi="Arial" w:cs="Arial"/>
          <w:sz w:val="28"/>
          <w:szCs w:val="28"/>
        </w:rPr>
        <w:t>if (pid ==</w:t>
      </w:r>
      <w:r w:rsidR="004667F7">
        <w:rPr>
          <w:rFonts w:ascii="Arial" w:hAnsi="Arial" w:cs="Arial"/>
          <w:sz w:val="28"/>
          <w:szCs w:val="28"/>
        </w:rPr>
        <w:t xml:space="preserve"> -1)</w:t>
      </w:r>
    </w:p>
    <w:p w14:paraId="00BB6C91" w14:textId="77777777" w:rsidR="004667F7" w:rsidRDefault="00B554A1" w:rsidP="00B554A1">
      <w:pPr>
        <w:rPr>
          <w:rFonts w:ascii="Arial" w:hAnsi="Arial" w:cs="Arial"/>
          <w:sz w:val="28"/>
          <w:szCs w:val="28"/>
        </w:rPr>
      </w:pPr>
      <w:r w:rsidRPr="004667F7">
        <w:rPr>
          <w:rFonts w:ascii="Arial" w:hAnsi="Arial" w:cs="Arial"/>
          <w:sz w:val="28"/>
          <w:szCs w:val="28"/>
        </w:rPr>
        <w:t>{</w:t>
      </w:r>
    </w:p>
    <w:p w14:paraId="314096E5" w14:textId="77777777" w:rsidR="00B554A1" w:rsidRPr="004667F7" w:rsidRDefault="00B554A1" w:rsidP="00B554A1">
      <w:pPr>
        <w:rPr>
          <w:rFonts w:ascii="Arial" w:hAnsi="Arial" w:cs="Arial"/>
          <w:sz w:val="28"/>
          <w:szCs w:val="28"/>
        </w:rPr>
      </w:pPr>
      <w:r w:rsidRPr="004667F7">
        <w:rPr>
          <w:rFonts w:ascii="Arial" w:hAnsi="Arial" w:cs="Arial"/>
          <w:sz w:val="28"/>
          <w:szCs w:val="28"/>
        </w:rPr>
        <w:t xml:space="preserve"> printf (" fo</w:t>
      </w:r>
      <w:r w:rsidR="004667F7">
        <w:rPr>
          <w:rFonts w:ascii="Arial" w:hAnsi="Arial" w:cs="Arial"/>
          <w:sz w:val="28"/>
          <w:szCs w:val="28"/>
        </w:rPr>
        <w:t>r</w:t>
      </w:r>
      <w:r w:rsidRPr="004667F7">
        <w:rPr>
          <w:rFonts w:ascii="Arial" w:hAnsi="Arial" w:cs="Arial"/>
          <w:sz w:val="28"/>
          <w:szCs w:val="28"/>
        </w:rPr>
        <w:t xml:space="preserve">k failed </w:t>
      </w:r>
      <w:r w:rsidR="004667F7">
        <w:rPr>
          <w:rFonts w:ascii="Arial" w:hAnsi="Arial" w:cs="Arial"/>
          <w:sz w:val="28"/>
          <w:szCs w:val="28"/>
        </w:rPr>
        <w:t>\</w:t>
      </w:r>
      <w:r w:rsidRPr="004667F7">
        <w:rPr>
          <w:rFonts w:ascii="Arial" w:hAnsi="Arial" w:cs="Arial"/>
          <w:sz w:val="28"/>
          <w:szCs w:val="28"/>
        </w:rPr>
        <w:t>n"),</w:t>
      </w:r>
    </w:p>
    <w:p w14:paraId="15E9AD15" w14:textId="77777777" w:rsidR="00B554A1" w:rsidRDefault="00B554A1" w:rsidP="00B554A1">
      <w:pPr>
        <w:rPr>
          <w:rFonts w:ascii="Arial" w:hAnsi="Arial" w:cs="Arial"/>
          <w:sz w:val="28"/>
          <w:szCs w:val="28"/>
        </w:rPr>
      </w:pPr>
      <w:r w:rsidRPr="004667F7">
        <w:rPr>
          <w:rFonts w:ascii="Arial" w:hAnsi="Arial" w:cs="Arial"/>
          <w:sz w:val="28"/>
          <w:szCs w:val="28"/>
        </w:rPr>
        <w:t>Ex</w:t>
      </w:r>
      <w:r w:rsidR="004667F7">
        <w:rPr>
          <w:rFonts w:ascii="Arial" w:hAnsi="Arial" w:cs="Arial"/>
          <w:sz w:val="28"/>
          <w:szCs w:val="28"/>
        </w:rPr>
        <w:t>i</w:t>
      </w:r>
      <w:r w:rsidRPr="004667F7">
        <w:rPr>
          <w:rFonts w:ascii="Arial" w:hAnsi="Arial" w:cs="Arial"/>
          <w:sz w:val="28"/>
          <w:szCs w:val="28"/>
        </w:rPr>
        <w:t>t(</w:t>
      </w:r>
      <w:r w:rsidR="004667F7">
        <w:rPr>
          <w:rFonts w:ascii="Arial" w:hAnsi="Arial" w:cs="Arial"/>
          <w:sz w:val="28"/>
          <w:szCs w:val="28"/>
        </w:rPr>
        <w:t>1</w:t>
      </w:r>
      <w:r w:rsidRPr="004667F7">
        <w:rPr>
          <w:rFonts w:ascii="Arial" w:hAnsi="Arial" w:cs="Arial"/>
          <w:sz w:val="28"/>
          <w:szCs w:val="28"/>
        </w:rPr>
        <w:t>);</w:t>
      </w:r>
    </w:p>
    <w:p w14:paraId="40A1AE19" w14:textId="77777777" w:rsidR="004667F7" w:rsidRPr="004667F7" w:rsidRDefault="004667F7" w:rsidP="00B554A1">
      <w:pPr>
        <w:rPr>
          <w:rFonts w:ascii="Arial" w:hAnsi="Arial" w:cs="Arial"/>
          <w:sz w:val="28"/>
          <w:szCs w:val="28"/>
        </w:rPr>
      </w:pPr>
      <w:r>
        <w:rPr>
          <w:rFonts w:ascii="Arial" w:hAnsi="Arial" w:cs="Arial"/>
          <w:sz w:val="28"/>
          <w:szCs w:val="28"/>
        </w:rPr>
        <w:t>}</w:t>
      </w:r>
    </w:p>
    <w:p w14:paraId="15A0BE67" w14:textId="77777777" w:rsidR="004667F7" w:rsidRDefault="00B554A1" w:rsidP="00B554A1">
      <w:pPr>
        <w:rPr>
          <w:rFonts w:ascii="Arial" w:hAnsi="Arial" w:cs="Arial"/>
          <w:sz w:val="28"/>
          <w:szCs w:val="28"/>
        </w:rPr>
      </w:pPr>
      <w:r w:rsidRPr="004667F7">
        <w:rPr>
          <w:rFonts w:ascii="Arial" w:hAnsi="Arial" w:cs="Arial"/>
          <w:sz w:val="28"/>
          <w:szCs w:val="28"/>
        </w:rPr>
        <w:t>i</w:t>
      </w:r>
      <w:r w:rsidR="004667F7">
        <w:rPr>
          <w:rFonts w:ascii="Arial" w:hAnsi="Arial" w:cs="Arial"/>
          <w:sz w:val="28"/>
          <w:szCs w:val="28"/>
        </w:rPr>
        <w:t>f</w:t>
      </w:r>
      <w:r w:rsidRPr="004667F7">
        <w:rPr>
          <w:rFonts w:ascii="Arial" w:hAnsi="Arial" w:cs="Arial"/>
          <w:sz w:val="28"/>
          <w:szCs w:val="28"/>
        </w:rPr>
        <w:t xml:space="preserve"> (pid==0)</w:t>
      </w:r>
    </w:p>
    <w:p w14:paraId="52B531F6" w14:textId="77777777" w:rsidR="00B554A1" w:rsidRPr="004667F7" w:rsidRDefault="00B554A1" w:rsidP="00B554A1">
      <w:pPr>
        <w:rPr>
          <w:rFonts w:ascii="Arial" w:hAnsi="Arial" w:cs="Arial"/>
          <w:sz w:val="28"/>
          <w:szCs w:val="28"/>
        </w:rPr>
      </w:pPr>
      <w:r w:rsidRPr="004667F7">
        <w:rPr>
          <w:rFonts w:ascii="Arial" w:hAnsi="Arial" w:cs="Arial"/>
          <w:sz w:val="28"/>
          <w:szCs w:val="28"/>
        </w:rPr>
        <w:t>{</w:t>
      </w:r>
    </w:p>
    <w:p w14:paraId="0C4A7B38" w14:textId="77777777" w:rsidR="00B554A1" w:rsidRPr="004667F7" w:rsidRDefault="004667F7" w:rsidP="00B554A1">
      <w:pPr>
        <w:rPr>
          <w:rFonts w:ascii="Arial" w:hAnsi="Arial" w:cs="Arial"/>
          <w:sz w:val="28"/>
          <w:szCs w:val="28"/>
        </w:rPr>
      </w:pPr>
      <w:r>
        <w:rPr>
          <w:rFonts w:ascii="Arial" w:hAnsi="Arial" w:cs="Arial"/>
          <w:sz w:val="28"/>
          <w:szCs w:val="28"/>
        </w:rPr>
        <w:t>/</w:t>
      </w:r>
      <w:r w:rsidR="00B554A1" w:rsidRPr="004667F7">
        <w:rPr>
          <w:rFonts w:ascii="Arial" w:hAnsi="Arial" w:cs="Arial"/>
          <w:sz w:val="28"/>
          <w:szCs w:val="28"/>
        </w:rPr>
        <w:t>* Chi</w:t>
      </w:r>
      <w:r>
        <w:rPr>
          <w:rFonts w:ascii="Arial" w:hAnsi="Arial" w:cs="Arial"/>
          <w:sz w:val="28"/>
          <w:szCs w:val="28"/>
        </w:rPr>
        <w:t>ld</w:t>
      </w:r>
      <w:r w:rsidR="00B554A1" w:rsidRPr="004667F7">
        <w:rPr>
          <w:rFonts w:ascii="Arial" w:hAnsi="Arial" w:cs="Arial"/>
          <w:sz w:val="28"/>
          <w:szCs w:val="28"/>
        </w:rPr>
        <w:t xml:space="preserve"> */ printf ("chi</w:t>
      </w:r>
      <w:r>
        <w:rPr>
          <w:rFonts w:ascii="Arial" w:hAnsi="Arial" w:cs="Arial"/>
          <w:sz w:val="28"/>
          <w:szCs w:val="28"/>
        </w:rPr>
        <w:t xml:space="preserve">ld here! </w:t>
      </w:r>
      <w:r w:rsidR="00B554A1" w:rsidRPr="004667F7">
        <w:rPr>
          <w:rFonts w:ascii="Arial" w:hAnsi="Arial" w:cs="Arial"/>
          <w:sz w:val="28"/>
          <w:szCs w:val="28"/>
        </w:rPr>
        <w:t xml:space="preserve"> </w:t>
      </w:r>
      <w:r>
        <w:rPr>
          <w:rFonts w:ascii="Arial" w:hAnsi="Arial" w:cs="Arial"/>
          <w:sz w:val="28"/>
          <w:szCs w:val="28"/>
        </w:rPr>
        <w:t>\</w:t>
      </w:r>
      <w:r w:rsidR="00B554A1" w:rsidRPr="004667F7">
        <w:rPr>
          <w:rFonts w:ascii="Arial" w:hAnsi="Arial" w:cs="Arial"/>
          <w:sz w:val="28"/>
          <w:szCs w:val="28"/>
        </w:rPr>
        <w:t>n" );</w:t>
      </w:r>
    </w:p>
    <w:p w14:paraId="2065C672" w14:textId="77777777" w:rsidR="00B554A1" w:rsidRPr="004667F7" w:rsidRDefault="004667F7" w:rsidP="00B554A1">
      <w:pPr>
        <w:rPr>
          <w:rFonts w:ascii="Arial" w:hAnsi="Arial" w:cs="Arial"/>
          <w:sz w:val="28"/>
          <w:szCs w:val="28"/>
        </w:rPr>
      </w:pPr>
      <w:r>
        <w:rPr>
          <w:rFonts w:ascii="Arial" w:hAnsi="Arial" w:cs="Arial"/>
          <w:sz w:val="28"/>
          <w:szCs w:val="28"/>
        </w:rPr>
        <w:t>}</w:t>
      </w:r>
    </w:p>
    <w:p w14:paraId="7B7AD89B" w14:textId="77777777" w:rsidR="00B554A1" w:rsidRPr="004667F7" w:rsidRDefault="00B554A1" w:rsidP="00B554A1">
      <w:pPr>
        <w:rPr>
          <w:rFonts w:ascii="Arial" w:hAnsi="Arial" w:cs="Arial"/>
          <w:sz w:val="28"/>
          <w:szCs w:val="28"/>
        </w:rPr>
      </w:pPr>
      <w:r w:rsidRPr="004667F7">
        <w:rPr>
          <w:rFonts w:ascii="Arial" w:hAnsi="Arial" w:cs="Arial"/>
          <w:sz w:val="28"/>
          <w:szCs w:val="28"/>
        </w:rPr>
        <w:t>else</w:t>
      </w:r>
    </w:p>
    <w:p w14:paraId="32D4A04E" w14:textId="77777777" w:rsidR="00B554A1" w:rsidRPr="004667F7" w:rsidRDefault="004667F7" w:rsidP="00B554A1">
      <w:pPr>
        <w:rPr>
          <w:rFonts w:ascii="Arial" w:hAnsi="Arial" w:cs="Arial"/>
          <w:sz w:val="28"/>
          <w:szCs w:val="28"/>
        </w:rPr>
      </w:pPr>
      <w:r>
        <w:rPr>
          <w:rFonts w:ascii="Arial" w:hAnsi="Arial" w:cs="Arial"/>
          <w:sz w:val="28"/>
          <w:szCs w:val="28"/>
        </w:rPr>
        <w:t>{</w:t>
      </w:r>
    </w:p>
    <w:p w14:paraId="22169CB1" w14:textId="77777777" w:rsidR="00B554A1" w:rsidRPr="004667F7" w:rsidRDefault="004667F7" w:rsidP="00B554A1">
      <w:pPr>
        <w:rPr>
          <w:rFonts w:ascii="Arial" w:hAnsi="Arial" w:cs="Arial"/>
          <w:sz w:val="28"/>
          <w:szCs w:val="28"/>
        </w:rPr>
      </w:pPr>
      <w:r>
        <w:rPr>
          <w:rFonts w:ascii="Arial" w:hAnsi="Arial" w:cs="Arial"/>
          <w:sz w:val="28"/>
          <w:szCs w:val="28"/>
        </w:rPr>
        <w:lastRenderedPageBreak/>
        <w:t>/*</w:t>
      </w:r>
      <w:r w:rsidR="00B554A1" w:rsidRPr="004667F7">
        <w:rPr>
          <w:rFonts w:ascii="Arial" w:hAnsi="Arial" w:cs="Arial"/>
          <w:sz w:val="28"/>
          <w:szCs w:val="28"/>
        </w:rPr>
        <w:t>parent *</w:t>
      </w:r>
      <w:r>
        <w:rPr>
          <w:rFonts w:ascii="Arial" w:hAnsi="Arial" w:cs="Arial"/>
          <w:sz w:val="28"/>
          <w:szCs w:val="28"/>
        </w:rPr>
        <w:t>/</w:t>
      </w:r>
      <w:r w:rsidR="00B554A1" w:rsidRPr="004667F7">
        <w:rPr>
          <w:rFonts w:ascii="Arial" w:hAnsi="Arial" w:cs="Arial"/>
          <w:sz w:val="28"/>
          <w:szCs w:val="28"/>
        </w:rPr>
        <w:t xml:space="preserve"> wait </w:t>
      </w:r>
      <w:r>
        <w:rPr>
          <w:rFonts w:ascii="Arial" w:hAnsi="Arial" w:cs="Arial"/>
          <w:sz w:val="28"/>
          <w:szCs w:val="28"/>
        </w:rPr>
        <w:t>(&amp;</w:t>
      </w:r>
      <w:r w:rsidR="00B554A1" w:rsidRPr="004667F7">
        <w:rPr>
          <w:rFonts w:ascii="Arial" w:hAnsi="Arial" w:cs="Arial"/>
          <w:sz w:val="28"/>
          <w:szCs w:val="28"/>
        </w:rPr>
        <w:t>Stat</w:t>
      </w:r>
      <w:r>
        <w:rPr>
          <w:rFonts w:ascii="Arial" w:hAnsi="Arial" w:cs="Arial"/>
          <w:sz w:val="28"/>
          <w:szCs w:val="28"/>
        </w:rPr>
        <w:t>u</w:t>
      </w:r>
      <w:r w:rsidR="00B554A1" w:rsidRPr="004667F7">
        <w:rPr>
          <w:rFonts w:ascii="Arial" w:hAnsi="Arial" w:cs="Arial"/>
          <w:sz w:val="28"/>
          <w:szCs w:val="28"/>
        </w:rPr>
        <w:t>s);</w:t>
      </w:r>
    </w:p>
    <w:p w14:paraId="5885E94C" w14:textId="77777777" w:rsidR="00B554A1" w:rsidRPr="004667F7" w:rsidRDefault="00B554A1" w:rsidP="00B554A1">
      <w:pPr>
        <w:rPr>
          <w:rFonts w:ascii="Arial" w:hAnsi="Arial" w:cs="Arial"/>
          <w:sz w:val="28"/>
          <w:szCs w:val="28"/>
        </w:rPr>
      </w:pPr>
      <w:r w:rsidRPr="004667F7">
        <w:rPr>
          <w:rFonts w:ascii="Arial" w:hAnsi="Arial" w:cs="Arial"/>
          <w:sz w:val="28"/>
          <w:szCs w:val="28"/>
        </w:rPr>
        <w:t>print</w:t>
      </w:r>
      <w:r w:rsidR="004667F7">
        <w:rPr>
          <w:rFonts w:ascii="Arial" w:hAnsi="Arial" w:cs="Arial"/>
          <w:sz w:val="28"/>
          <w:szCs w:val="28"/>
        </w:rPr>
        <w:t>f</w:t>
      </w:r>
      <w:r w:rsidRPr="004667F7">
        <w:rPr>
          <w:rFonts w:ascii="Arial" w:hAnsi="Arial" w:cs="Arial"/>
          <w:sz w:val="28"/>
          <w:szCs w:val="28"/>
        </w:rPr>
        <w:t xml:space="preserve"> (" well done child! \n");</w:t>
      </w:r>
    </w:p>
    <w:p w14:paraId="2453EEE3" w14:textId="77777777" w:rsidR="00B554A1" w:rsidRPr="004667F7" w:rsidRDefault="004667F7" w:rsidP="00B554A1">
      <w:pPr>
        <w:rPr>
          <w:rFonts w:ascii="Arial" w:hAnsi="Arial" w:cs="Arial"/>
          <w:sz w:val="28"/>
          <w:szCs w:val="28"/>
        </w:rPr>
      </w:pPr>
      <w:r>
        <w:rPr>
          <w:rFonts w:ascii="Arial" w:hAnsi="Arial" w:cs="Arial"/>
          <w:sz w:val="28"/>
          <w:szCs w:val="28"/>
        </w:rPr>
        <w:t>}</w:t>
      </w:r>
    </w:p>
    <w:p w14:paraId="430051FB" w14:textId="77777777" w:rsidR="00B554A1" w:rsidRPr="004667F7" w:rsidRDefault="00B554A1" w:rsidP="00B554A1">
      <w:pPr>
        <w:rPr>
          <w:rFonts w:ascii="Arial" w:hAnsi="Arial" w:cs="Arial"/>
          <w:sz w:val="28"/>
          <w:szCs w:val="28"/>
        </w:rPr>
      </w:pPr>
      <w:r w:rsidRPr="004667F7">
        <w:rPr>
          <w:rFonts w:ascii="Arial" w:hAnsi="Arial" w:cs="Arial"/>
          <w:sz w:val="28"/>
          <w:szCs w:val="28"/>
        </w:rPr>
        <w:t>}</w:t>
      </w:r>
    </w:p>
    <w:p w14:paraId="7E55EA03" w14:textId="77777777" w:rsidR="00B554A1" w:rsidRPr="004667F7" w:rsidRDefault="00B554A1" w:rsidP="00B554A1">
      <w:pPr>
        <w:rPr>
          <w:rFonts w:ascii="Arial" w:hAnsi="Arial" w:cs="Arial"/>
          <w:sz w:val="28"/>
          <w:szCs w:val="28"/>
        </w:rPr>
      </w:pPr>
      <w:r w:rsidRPr="004667F7">
        <w:rPr>
          <w:rFonts w:ascii="Arial" w:hAnsi="Arial" w:cs="Arial"/>
          <w:b/>
          <w:bCs/>
          <w:sz w:val="28"/>
          <w:szCs w:val="28"/>
          <w:u w:val="single"/>
        </w:rPr>
        <w:t>Output:</w:t>
      </w:r>
      <w:r w:rsidR="004667F7">
        <w:rPr>
          <w:rFonts w:ascii="Arial" w:hAnsi="Arial" w:cs="Arial"/>
          <w:sz w:val="28"/>
          <w:szCs w:val="28"/>
        </w:rPr>
        <w:t xml:space="preserve"> </w:t>
      </w:r>
    </w:p>
    <w:p w14:paraId="40FF8181" w14:textId="77777777" w:rsidR="00B554A1" w:rsidRPr="004667F7" w:rsidRDefault="00B554A1" w:rsidP="00B554A1">
      <w:pPr>
        <w:rPr>
          <w:rFonts w:ascii="Arial" w:hAnsi="Arial" w:cs="Arial"/>
          <w:sz w:val="28"/>
          <w:szCs w:val="28"/>
        </w:rPr>
      </w:pPr>
      <w:r w:rsidRPr="004667F7">
        <w:rPr>
          <w:rFonts w:ascii="Arial" w:hAnsi="Arial" w:cs="Arial"/>
          <w:sz w:val="28"/>
          <w:szCs w:val="28"/>
        </w:rPr>
        <w:t>child here</w:t>
      </w:r>
    </w:p>
    <w:p w14:paraId="25181AFD" w14:textId="77777777" w:rsidR="00AB116D" w:rsidRPr="00B554A1" w:rsidRDefault="00B554A1" w:rsidP="00B554A1">
      <w:pPr>
        <w:rPr>
          <w:rFonts w:ascii="Arial" w:hAnsi="Arial" w:cs="Arial"/>
          <w:b/>
          <w:bCs/>
          <w:sz w:val="28"/>
          <w:szCs w:val="28"/>
          <w:u w:val="single"/>
        </w:rPr>
      </w:pPr>
      <w:r w:rsidRPr="004667F7">
        <w:rPr>
          <w:rFonts w:ascii="Arial" w:hAnsi="Arial" w:cs="Arial"/>
          <w:sz w:val="28"/>
          <w:szCs w:val="28"/>
        </w:rPr>
        <w:t>well done child</w:t>
      </w:r>
      <w:r w:rsidR="004667F7">
        <w:rPr>
          <w:rFonts w:ascii="Arial" w:hAnsi="Arial" w:cs="Arial"/>
          <w:sz w:val="28"/>
          <w:szCs w:val="28"/>
        </w:rPr>
        <w:t>.</w:t>
      </w:r>
      <w:r w:rsidR="00AB116D" w:rsidRPr="00B554A1">
        <w:rPr>
          <w:rFonts w:ascii="Arial" w:hAnsi="Arial" w:cs="Arial"/>
          <w:b/>
          <w:bCs/>
          <w:sz w:val="28"/>
          <w:szCs w:val="28"/>
          <w:u w:val="single"/>
        </w:rPr>
        <w:br w:type="page"/>
      </w:r>
    </w:p>
    <w:p w14:paraId="28D02FAF" w14:textId="77777777" w:rsidR="004667F7" w:rsidRPr="009D2CD3" w:rsidRDefault="004667F7" w:rsidP="009D2CD3">
      <w:pPr>
        <w:spacing w:line="360" w:lineRule="auto"/>
        <w:rPr>
          <w:rFonts w:ascii="Arial" w:hAnsi="Arial" w:cs="Arial"/>
          <w:b/>
          <w:bCs/>
          <w:sz w:val="28"/>
          <w:szCs w:val="28"/>
          <w:u w:val="single"/>
        </w:rPr>
      </w:pPr>
      <w:r w:rsidRPr="009D2CD3">
        <w:rPr>
          <w:rFonts w:ascii="Arial" w:hAnsi="Arial" w:cs="Arial"/>
          <w:b/>
          <w:bCs/>
          <w:sz w:val="28"/>
          <w:szCs w:val="28"/>
          <w:u w:val="single"/>
        </w:rPr>
        <w:t>Implementation of Exec</w:t>
      </w:r>
      <w:r w:rsidR="009D2CD3" w:rsidRPr="009D2CD3">
        <w:rPr>
          <w:rFonts w:ascii="Arial" w:hAnsi="Arial" w:cs="Arial"/>
          <w:b/>
          <w:bCs/>
          <w:sz w:val="28"/>
          <w:szCs w:val="28"/>
          <w:u w:val="single"/>
        </w:rPr>
        <w:t>()</w:t>
      </w:r>
      <w:r w:rsidRPr="009D2CD3">
        <w:rPr>
          <w:rFonts w:ascii="Arial" w:hAnsi="Arial" w:cs="Arial"/>
          <w:b/>
          <w:bCs/>
          <w:sz w:val="28"/>
          <w:szCs w:val="28"/>
          <w:u w:val="single"/>
        </w:rPr>
        <w:t xml:space="preserve"> system call using </w:t>
      </w:r>
      <w:r w:rsidR="009D2CD3" w:rsidRPr="009D2CD3">
        <w:rPr>
          <w:rFonts w:ascii="Arial" w:hAnsi="Arial" w:cs="Arial"/>
          <w:b/>
          <w:bCs/>
          <w:sz w:val="28"/>
          <w:szCs w:val="28"/>
          <w:u w:val="single"/>
        </w:rPr>
        <w:t xml:space="preserve">C </w:t>
      </w:r>
      <w:r w:rsidRPr="009D2CD3">
        <w:rPr>
          <w:rFonts w:ascii="Arial" w:hAnsi="Arial" w:cs="Arial"/>
          <w:b/>
          <w:bCs/>
          <w:sz w:val="28"/>
          <w:szCs w:val="28"/>
          <w:u w:val="single"/>
        </w:rPr>
        <w:t>program:</w:t>
      </w:r>
    </w:p>
    <w:p w14:paraId="55C202E5" w14:textId="77777777" w:rsidR="004667F7" w:rsidRPr="004667F7" w:rsidRDefault="009D2CD3" w:rsidP="004667F7">
      <w:pPr>
        <w:spacing w:line="360" w:lineRule="auto"/>
        <w:rPr>
          <w:rFonts w:ascii="Arial" w:hAnsi="Arial" w:cs="Arial"/>
          <w:sz w:val="28"/>
          <w:szCs w:val="28"/>
        </w:rPr>
      </w:pPr>
      <w:r w:rsidRPr="004667F7">
        <w:rPr>
          <w:rFonts w:ascii="Arial" w:hAnsi="Arial" w:cs="Arial"/>
          <w:sz w:val="28"/>
          <w:szCs w:val="28"/>
        </w:rPr>
        <w:t>E</w:t>
      </w:r>
      <w:r w:rsidR="004667F7" w:rsidRPr="004667F7">
        <w:rPr>
          <w:rFonts w:ascii="Arial" w:hAnsi="Arial" w:cs="Arial"/>
          <w:sz w:val="28"/>
          <w:szCs w:val="28"/>
        </w:rPr>
        <w:t>xec</w:t>
      </w:r>
      <w:r>
        <w:rPr>
          <w:rFonts w:ascii="Arial" w:hAnsi="Arial" w:cs="Arial"/>
          <w:sz w:val="28"/>
          <w:szCs w:val="28"/>
        </w:rPr>
        <w:t>():</w:t>
      </w:r>
      <w:r w:rsidR="004667F7" w:rsidRPr="004667F7">
        <w:rPr>
          <w:rFonts w:ascii="Arial" w:hAnsi="Arial" w:cs="Arial"/>
          <w:sz w:val="28"/>
          <w:szCs w:val="28"/>
        </w:rPr>
        <w:t xml:space="preserve"> overwrites </w:t>
      </w:r>
      <w:r>
        <w:rPr>
          <w:rFonts w:ascii="Arial" w:hAnsi="Arial" w:cs="Arial"/>
          <w:sz w:val="28"/>
          <w:szCs w:val="28"/>
        </w:rPr>
        <w:t>t</w:t>
      </w:r>
      <w:r w:rsidR="004667F7" w:rsidRPr="004667F7">
        <w:rPr>
          <w:rFonts w:ascii="Arial" w:hAnsi="Arial" w:cs="Arial"/>
          <w:sz w:val="28"/>
          <w:szCs w:val="28"/>
        </w:rPr>
        <w:t>he process address Space with</w:t>
      </w:r>
      <w:r>
        <w:rPr>
          <w:rFonts w:ascii="Arial" w:hAnsi="Arial" w:cs="Arial"/>
          <w:sz w:val="28"/>
          <w:szCs w:val="28"/>
        </w:rPr>
        <w:t xml:space="preserve"> a</w:t>
      </w:r>
      <w:r w:rsidR="004667F7" w:rsidRPr="004667F7">
        <w:rPr>
          <w:rFonts w:ascii="Arial" w:hAnsi="Arial" w:cs="Arial"/>
          <w:sz w:val="28"/>
          <w:szCs w:val="28"/>
        </w:rPr>
        <w:t xml:space="preserve"> new program</w:t>
      </w:r>
    </w:p>
    <w:p w14:paraId="0EF5FF7C" w14:textId="77777777" w:rsidR="004667F7" w:rsidRPr="009D2CD3" w:rsidRDefault="004667F7" w:rsidP="004667F7">
      <w:pPr>
        <w:spacing w:line="360" w:lineRule="auto"/>
        <w:rPr>
          <w:rFonts w:ascii="Arial" w:hAnsi="Arial" w:cs="Arial"/>
          <w:b/>
          <w:bCs/>
          <w:sz w:val="28"/>
          <w:szCs w:val="28"/>
          <w:u w:val="single"/>
        </w:rPr>
      </w:pPr>
      <w:r w:rsidRPr="009D2CD3">
        <w:rPr>
          <w:rFonts w:ascii="Arial" w:hAnsi="Arial" w:cs="Arial"/>
          <w:b/>
          <w:bCs/>
          <w:sz w:val="28"/>
          <w:szCs w:val="28"/>
          <w:u w:val="single"/>
        </w:rPr>
        <w:t>Algorithm</w:t>
      </w:r>
      <w:r w:rsidR="009D2CD3" w:rsidRPr="009D2CD3">
        <w:rPr>
          <w:rFonts w:ascii="Arial" w:hAnsi="Arial" w:cs="Arial"/>
          <w:b/>
          <w:bCs/>
          <w:sz w:val="28"/>
          <w:szCs w:val="28"/>
          <w:u w:val="single"/>
        </w:rPr>
        <w:t>:</w:t>
      </w:r>
    </w:p>
    <w:p w14:paraId="0E56E7EE" w14:textId="77777777" w:rsidR="009D2CD3" w:rsidRDefault="004667F7" w:rsidP="004667F7">
      <w:pPr>
        <w:spacing w:line="360" w:lineRule="auto"/>
        <w:rPr>
          <w:rFonts w:ascii="Arial" w:hAnsi="Arial" w:cs="Arial"/>
          <w:sz w:val="28"/>
          <w:szCs w:val="28"/>
        </w:rPr>
      </w:pPr>
      <w:r w:rsidRPr="004667F7">
        <w:rPr>
          <w:rFonts w:ascii="Arial" w:hAnsi="Arial" w:cs="Arial"/>
          <w:sz w:val="28"/>
          <w:szCs w:val="28"/>
        </w:rPr>
        <w:t>1.</w:t>
      </w:r>
      <w:r w:rsidR="009D2CD3">
        <w:rPr>
          <w:rFonts w:ascii="Arial" w:hAnsi="Arial" w:cs="Arial"/>
          <w:sz w:val="28"/>
          <w:szCs w:val="28"/>
        </w:rPr>
        <w:t>)</w:t>
      </w:r>
      <w:r w:rsidRPr="004667F7">
        <w:rPr>
          <w:rFonts w:ascii="Arial" w:hAnsi="Arial" w:cs="Arial"/>
          <w:sz w:val="28"/>
          <w:szCs w:val="28"/>
        </w:rPr>
        <w:t xml:space="preserve"> S</w:t>
      </w:r>
      <w:r w:rsidR="009D2CD3">
        <w:rPr>
          <w:rFonts w:ascii="Arial" w:hAnsi="Arial" w:cs="Arial"/>
          <w:sz w:val="28"/>
          <w:szCs w:val="28"/>
        </w:rPr>
        <w:t>tar</w:t>
      </w:r>
      <w:r w:rsidRPr="004667F7">
        <w:rPr>
          <w:rFonts w:ascii="Arial" w:hAnsi="Arial" w:cs="Arial"/>
          <w:sz w:val="28"/>
          <w:szCs w:val="28"/>
        </w:rPr>
        <w:t>t</w:t>
      </w:r>
    </w:p>
    <w:p w14:paraId="370C4B8F" w14:textId="77777777" w:rsidR="004667F7" w:rsidRPr="004667F7" w:rsidRDefault="009D2CD3" w:rsidP="004667F7">
      <w:pPr>
        <w:spacing w:line="360" w:lineRule="auto"/>
        <w:rPr>
          <w:rFonts w:ascii="Arial" w:hAnsi="Arial" w:cs="Arial"/>
          <w:sz w:val="28"/>
          <w:szCs w:val="28"/>
        </w:rPr>
      </w:pPr>
      <w:r>
        <w:rPr>
          <w:rFonts w:ascii="Arial" w:hAnsi="Arial" w:cs="Arial"/>
          <w:sz w:val="28"/>
          <w:szCs w:val="28"/>
        </w:rPr>
        <w:t xml:space="preserve">2.) </w:t>
      </w:r>
      <w:r w:rsidR="004667F7" w:rsidRPr="004667F7">
        <w:rPr>
          <w:rFonts w:ascii="Arial" w:hAnsi="Arial" w:cs="Arial"/>
          <w:sz w:val="28"/>
          <w:szCs w:val="28"/>
        </w:rPr>
        <w:t>Dec</w:t>
      </w:r>
      <w:r>
        <w:rPr>
          <w:rFonts w:ascii="Arial" w:hAnsi="Arial" w:cs="Arial"/>
          <w:sz w:val="28"/>
          <w:szCs w:val="28"/>
        </w:rPr>
        <w:t>lare process</w:t>
      </w:r>
      <w:r w:rsidR="004667F7" w:rsidRPr="004667F7">
        <w:rPr>
          <w:rFonts w:ascii="Arial" w:hAnsi="Arial" w:cs="Arial"/>
          <w:sz w:val="28"/>
          <w:szCs w:val="28"/>
        </w:rPr>
        <w:t xml:space="preserve"> </w:t>
      </w:r>
    </w:p>
    <w:p w14:paraId="6DBB8C55" w14:textId="77777777" w:rsidR="004667F7" w:rsidRPr="004667F7" w:rsidRDefault="004667F7" w:rsidP="004667F7">
      <w:pPr>
        <w:spacing w:line="360" w:lineRule="auto"/>
        <w:rPr>
          <w:rFonts w:ascii="Arial" w:hAnsi="Arial" w:cs="Arial"/>
          <w:sz w:val="28"/>
          <w:szCs w:val="28"/>
        </w:rPr>
      </w:pPr>
      <w:r w:rsidRPr="004667F7">
        <w:rPr>
          <w:rFonts w:ascii="Arial" w:hAnsi="Arial" w:cs="Arial"/>
          <w:sz w:val="28"/>
          <w:szCs w:val="28"/>
        </w:rPr>
        <w:t>3.</w:t>
      </w:r>
      <w:r w:rsidR="009D2CD3">
        <w:rPr>
          <w:rFonts w:ascii="Arial" w:hAnsi="Arial" w:cs="Arial"/>
          <w:sz w:val="28"/>
          <w:szCs w:val="28"/>
        </w:rPr>
        <w:t>)</w:t>
      </w:r>
      <w:r w:rsidRPr="004667F7">
        <w:rPr>
          <w:rFonts w:ascii="Arial" w:hAnsi="Arial" w:cs="Arial"/>
          <w:sz w:val="28"/>
          <w:szCs w:val="28"/>
        </w:rPr>
        <w:t xml:space="preserve"> print parent process</w:t>
      </w:r>
      <w:r w:rsidR="009D2CD3">
        <w:rPr>
          <w:rFonts w:ascii="Arial" w:hAnsi="Arial" w:cs="Arial"/>
          <w:sz w:val="28"/>
          <w:szCs w:val="28"/>
        </w:rPr>
        <w:t xml:space="preserve"> &amp;</w:t>
      </w:r>
      <w:r w:rsidRPr="004667F7">
        <w:rPr>
          <w:rFonts w:ascii="Arial" w:hAnsi="Arial" w:cs="Arial"/>
          <w:sz w:val="28"/>
          <w:szCs w:val="28"/>
        </w:rPr>
        <w:t xml:space="preserve"> child process</w:t>
      </w:r>
    </w:p>
    <w:p w14:paraId="4F037B7C" w14:textId="77777777" w:rsidR="009D2CD3" w:rsidRDefault="004667F7" w:rsidP="004667F7">
      <w:pPr>
        <w:spacing w:line="360" w:lineRule="auto"/>
        <w:rPr>
          <w:rFonts w:ascii="Arial" w:hAnsi="Arial" w:cs="Arial"/>
          <w:sz w:val="28"/>
          <w:szCs w:val="28"/>
        </w:rPr>
      </w:pPr>
      <w:r w:rsidRPr="004667F7">
        <w:rPr>
          <w:rFonts w:ascii="Arial" w:hAnsi="Arial" w:cs="Arial"/>
          <w:sz w:val="28"/>
          <w:szCs w:val="28"/>
        </w:rPr>
        <w:t>4.</w:t>
      </w:r>
      <w:r w:rsidR="009D2CD3">
        <w:rPr>
          <w:rFonts w:ascii="Arial" w:hAnsi="Arial" w:cs="Arial"/>
          <w:sz w:val="28"/>
          <w:szCs w:val="28"/>
        </w:rPr>
        <w:t>)</w:t>
      </w:r>
      <w:r w:rsidRPr="004667F7">
        <w:rPr>
          <w:rFonts w:ascii="Arial" w:hAnsi="Arial" w:cs="Arial"/>
          <w:sz w:val="28"/>
          <w:szCs w:val="28"/>
        </w:rPr>
        <w:t xml:space="preserve"> Termina</w:t>
      </w:r>
      <w:r w:rsidR="009D2CD3">
        <w:rPr>
          <w:rFonts w:ascii="Arial" w:hAnsi="Arial" w:cs="Arial"/>
          <w:sz w:val="28"/>
          <w:szCs w:val="28"/>
        </w:rPr>
        <w:t>t</w:t>
      </w:r>
      <w:r w:rsidRPr="004667F7">
        <w:rPr>
          <w:rFonts w:ascii="Arial" w:hAnsi="Arial" w:cs="Arial"/>
          <w:sz w:val="28"/>
          <w:szCs w:val="28"/>
        </w:rPr>
        <w:t xml:space="preserve">e child process </w:t>
      </w:r>
    </w:p>
    <w:p w14:paraId="53A51F62" w14:textId="77777777" w:rsidR="004667F7" w:rsidRPr="004667F7" w:rsidRDefault="004667F7" w:rsidP="004667F7">
      <w:pPr>
        <w:spacing w:line="360" w:lineRule="auto"/>
        <w:rPr>
          <w:rFonts w:ascii="Arial" w:hAnsi="Arial" w:cs="Arial"/>
          <w:sz w:val="28"/>
          <w:szCs w:val="28"/>
        </w:rPr>
      </w:pPr>
      <w:r w:rsidRPr="004667F7">
        <w:rPr>
          <w:rFonts w:ascii="Arial" w:hAnsi="Arial" w:cs="Arial"/>
          <w:sz w:val="28"/>
          <w:szCs w:val="28"/>
        </w:rPr>
        <w:t>5.</w:t>
      </w:r>
      <w:r w:rsidR="009D2CD3">
        <w:rPr>
          <w:rFonts w:ascii="Arial" w:hAnsi="Arial" w:cs="Arial"/>
          <w:sz w:val="28"/>
          <w:szCs w:val="28"/>
        </w:rPr>
        <w:t>)</w:t>
      </w:r>
      <w:r w:rsidRPr="004667F7">
        <w:rPr>
          <w:rFonts w:ascii="Arial" w:hAnsi="Arial" w:cs="Arial"/>
          <w:sz w:val="28"/>
          <w:szCs w:val="28"/>
        </w:rPr>
        <w:t xml:space="preserve"> Call exec() System call </w:t>
      </w:r>
      <w:r w:rsidR="009D2CD3">
        <w:rPr>
          <w:rFonts w:ascii="Arial" w:hAnsi="Arial" w:cs="Arial"/>
          <w:sz w:val="28"/>
          <w:szCs w:val="28"/>
        </w:rPr>
        <w:t>&amp;</w:t>
      </w:r>
      <w:r w:rsidRPr="004667F7">
        <w:rPr>
          <w:rFonts w:ascii="Arial" w:hAnsi="Arial" w:cs="Arial"/>
          <w:sz w:val="28"/>
          <w:szCs w:val="28"/>
        </w:rPr>
        <w:t xml:space="preserve"> Termina</w:t>
      </w:r>
      <w:r w:rsidR="009D2CD3">
        <w:rPr>
          <w:rFonts w:ascii="Arial" w:hAnsi="Arial" w:cs="Arial"/>
          <w:sz w:val="28"/>
          <w:szCs w:val="28"/>
        </w:rPr>
        <w:t>t</w:t>
      </w:r>
      <w:r w:rsidRPr="004667F7">
        <w:rPr>
          <w:rFonts w:ascii="Arial" w:hAnsi="Arial" w:cs="Arial"/>
          <w:sz w:val="28"/>
          <w:szCs w:val="28"/>
        </w:rPr>
        <w:t>e the p</w:t>
      </w:r>
      <w:r w:rsidR="009D2CD3">
        <w:rPr>
          <w:rFonts w:ascii="Arial" w:hAnsi="Arial" w:cs="Arial"/>
          <w:sz w:val="28"/>
          <w:szCs w:val="28"/>
        </w:rPr>
        <w:t>are</w:t>
      </w:r>
      <w:r w:rsidRPr="004667F7">
        <w:rPr>
          <w:rFonts w:ascii="Arial" w:hAnsi="Arial" w:cs="Arial"/>
          <w:sz w:val="28"/>
          <w:szCs w:val="28"/>
        </w:rPr>
        <w:t>nt process</w:t>
      </w:r>
    </w:p>
    <w:p w14:paraId="00B1DC8E" w14:textId="77777777" w:rsidR="004667F7" w:rsidRPr="004667F7" w:rsidRDefault="004667F7" w:rsidP="004667F7">
      <w:pPr>
        <w:spacing w:line="360" w:lineRule="auto"/>
        <w:rPr>
          <w:rFonts w:ascii="Arial" w:hAnsi="Arial" w:cs="Arial"/>
          <w:sz w:val="28"/>
          <w:szCs w:val="28"/>
        </w:rPr>
      </w:pPr>
      <w:r w:rsidRPr="004667F7">
        <w:rPr>
          <w:rFonts w:ascii="Arial" w:hAnsi="Arial" w:cs="Arial"/>
          <w:sz w:val="28"/>
          <w:szCs w:val="28"/>
        </w:rPr>
        <w:t>6.</w:t>
      </w:r>
      <w:r w:rsidR="009D2CD3">
        <w:rPr>
          <w:rFonts w:ascii="Arial" w:hAnsi="Arial" w:cs="Arial"/>
          <w:sz w:val="28"/>
          <w:szCs w:val="28"/>
        </w:rPr>
        <w:t>)</w:t>
      </w:r>
      <w:r w:rsidRPr="004667F7">
        <w:rPr>
          <w:rFonts w:ascii="Arial" w:hAnsi="Arial" w:cs="Arial"/>
          <w:sz w:val="28"/>
          <w:szCs w:val="28"/>
        </w:rPr>
        <w:t xml:space="preserve"> Replace The above process with Exec</w:t>
      </w:r>
      <w:r w:rsidR="009D2CD3">
        <w:rPr>
          <w:rFonts w:ascii="Arial" w:hAnsi="Arial" w:cs="Arial"/>
          <w:sz w:val="28"/>
          <w:szCs w:val="28"/>
        </w:rPr>
        <w:t>V</w:t>
      </w:r>
      <w:r w:rsidRPr="004667F7">
        <w:rPr>
          <w:rFonts w:ascii="Arial" w:hAnsi="Arial" w:cs="Arial"/>
          <w:sz w:val="28"/>
          <w:szCs w:val="28"/>
        </w:rPr>
        <w:t>p()</w:t>
      </w:r>
    </w:p>
    <w:p w14:paraId="4266E0EB" w14:textId="77777777" w:rsidR="004667F7" w:rsidRPr="004667F7" w:rsidRDefault="009D2CD3" w:rsidP="004667F7">
      <w:pPr>
        <w:spacing w:line="360" w:lineRule="auto"/>
        <w:rPr>
          <w:rFonts w:ascii="Arial" w:hAnsi="Arial" w:cs="Arial"/>
          <w:sz w:val="28"/>
          <w:szCs w:val="28"/>
        </w:rPr>
      </w:pPr>
      <w:r>
        <w:rPr>
          <w:rFonts w:ascii="Arial" w:hAnsi="Arial" w:cs="Arial"/>
          <w:sz w:val="28"/>
          <w:szCs w:val="28"/>
        </w:rPr>
        <w:t>7.)</w:t>
      </w:r>
      <w:r w:rsidR="004667F7" w:rsidRPr="004667F7">
        <w:rPr>
          <w:rFonts w:ascii="Arial" w:hAnsi="Arial" w:cs="Arial"/>
          <w:sz w:val="28"/>
          <w:szCs w:val="28"/>
        </w:rPr>
        <w:t xml:space="preserve"> Stop</w:t>
      </w:r>
    </w:p>
    <w:p w14:paraId="7FCF6D16" w14:textId="77777777" w:rsidR="004667F7" w:rsidRPr="009D2CD3" w:rsidRDefault="004667F7" w:rsidP="004667F7">
      <w:pPr>
        <w:spacing w:line="360" w:lineRule="auto"/>
        <w:rPr>
          <w:rFonts w:ascii="Arial" w:hAnsi="Arial" w:cs="Arial"/>
          <w:b/>
          <w:bCs/>
          <w:sz w:val="28"/>
          <w:szCs w:val="28"/>
          <w:u w:val="single"/>
        </w:rPr>
      </w:pPr>
      <w:r w:rsidRPr="009D2CD3">
        <w:rPr>
          <w:rFonts w:ascii="Arial" w:hAnsi="Arial" w:cs="Arial"/>
          <w:b/>
          <w:bCs/>
          <w:sz w:val="28"/>
          <w:szCs w:val="28"/>
          <w:u w:val="single"/>
        </w:rPr>
        <w:t>Program</w:t>
      </w:r>
      <w:r w:rsidR="009D2CD3" w:rsidRPr="009D2CD3">
        <w:rPr>
          <w:rFonts w:ascii="Arial" w:hAnsi="Arial" w:cs="Arial"/>
          <w:b/>
          <w:bCs/>
          <w:sz w:val="28"/>
          <w:szCs w:val="28"/>
          <w:u w:val="single"/>
        </w:rPr>
        <w:t>:</w:t>
      </w:r>
    </w:p>
    <w:p w14:paraId="5398E8DD" w14:textId="77777777" w:rsidR="004667F7" w:rsidRPr="004667F7" w:rsidRDefault="004667F7" w:rsidP="004667F7">
      <w:pPr>
        <w:spacing w:line="360" w:lineRule="auto"/>
        <w:rPr>
          <w:rFonts w:ascii="Arial" w:hAnsi="Arial" w:cs="Arial"/>
          <w:sz w:val="28"/>
          <w:szCs w:val="28"/>
        </w:rPr>
      </w:pPr>
      <w:r w:rsidRPr="004667F7">
        <w:rPr>
          <w:rFonts w:ascii="Arial" w:hAnsi="Arial" w:cs="Arial"/>
          <w:sz w:val="28"/>
          <w:szCs w:val="28"/>
        </w:rPr>
        <w:t>#include &lt;stdio.h&gt;</w:t>
      </w:r>
    </w:p>
    <w:p w14:paraId="2C2A5A80" w14:textId="77777777" w:rsidR="009D2CD3" w:rsidRDefault="004667F7" w:rsidP="004667F7">
      <w:pPr>
        <w:spacing w:line="360" w:lineRule="auto"/>
        <w:rPr>
          <w:rFonts w:ascii="Arial" w:hAnsi="Arial" w:cs="Arial"/>
          <w:sz w:val="28"/>
          <w:szCs w:val="28"/>
        </w:rPr>
      </w:pPr>
      <w:r w:rsidRPr="004667F7">
        <w:rPr>
          <w:rFonts w:ascii="Arial" w:hAnsi="Arial" w:cs="Arial"/>
          <w:sz w:val="28"/>
          <w:szCs w:val="28"/>
        </w:rPr>
        <w:t>#include &lt; sys</w:t>
      </w:r>
      <w:r w:rsidR="009D2CD3">
        <w:rPr>
          <w:rFonts w:ascii="Arial" w:hAnsi="Arial" w:cs="Arial"/>
          <w:sz w:val="28"/>
          <w:szCs w:val="28"/>
        </w:rPr>
        <w:t>/</w:t>
      </w:r>
      <w:r w:rsidRPr="004667F7">
        <w:rPr>
          <w:rFonts w:ascii="Arial" w:hAnsi="Arial" w:cs="Arial"/>
          <w:sz w:val="28"/>
          <w:szCs w:val="28"/>
        </w:rPr>
        <w:t>wait.h&gt;</w:t>
      </w:r>
    </w:p>
    <w:p w14:paraId="6FDEAFC6" w14:textId="77777777" w:rsidR="004667F7" w:rsidRPr="004667F7" w:rsidRDefault="004667F7" w:rsidP="004667F7">
      <w:pPr>
        <w:spacing w:line="360" w:lineRule="auto"/>
        <w:rPr>
          <w:rFonts w:ascii="Arial" w:hAnsi="Arial" w:cs="Arial"/>
          <w:sz w:val="28"/>
          <w:szCs w:val="28"/>
        </w:rPr>
      </w:pPr>
      <w:r w:rsidRPr="004667F7">
        <w:rPr>
          <w:rFonts w:ascii="Arial" w:hAnsi="Arial" w:cs="Arial"/>
          <w:sz w:val="28"/>
          <w:szCs w:val="28"/>
        </w:rPr>
        <w:t xml:space="preserve"> # include &lt;unist</w:t>
      </w:r>
      <w:r w:rsidR="009D2CD3">
        <w:rPr>
          <w:rFonts w:ascii="Arial" w:hAnsi="Arial" w:cs="Arial"/>
          <w:sz w:val="28"/>
          <w:szCs w:val="28"/>
        </w:rPr>
        <w:t>d</w:t>
      </w:r>
      <w:r w:rsidRPr="004667F7">
        <w:rPr>
          <w:rFonts w:ascii="Arial" w:hAnsi="Arial" w:cs="Arial"/>
          <w:sz w:val="28"/>
          <w:szCs w:val="28"/>
        </w:rPr>
        <w:t>.h&gt;</w:t>
      </w:r>
    </w:p>
    <w:p w14:paraId="4D0A1F83" w14:textId="77777777" w:rsidR="004667F7" w:rsidRPr="004667F7" w:rsidRDefault="009D2CD3" w:rsidP="004667F7">
      <w:pPr>
        <w:spacing w:line="360" w:lineRule="auto"/>
        <w:rPr>
          <w:rFonts w:ascii="Arial" w:hAnsi="Arial" w:cs="Arial"/>
          <w:sz w:val="28"/>
          <w:szCs w:val="28"/>
        </w:rPr>
      </w:pPr>
      <w:r>
        <w:rPr>
          <w:rFonts w:ascii="Arial" w:hAnsi="Arial" w:cs="Arial"/>
          <w:sz w:val="28"/>
          <w:szCs w:val="28"/>
        </w:rPr>
        <w:t>#</w:t>
      </w:r>
      <w:r w:rsidR="004667F7" w:rsidRPr="004667F7">
        <w:rPr>
          <w:rFonts w:ascii="Arial" w:hAnsi="Arial" w:cs="Arial"/>
          <w:sz w:val="28"/>
          <w:szCs w:val="28"/>
        </w:rPr>
        <w:t xml:space="preserve"> </w:t>
      </w:r>
      <w:r>
        <w:rPr>
          <w:rFonts w:ascii="Arial" w:hAnsi="Arial" w:cs="Arial"/>
          <w:sz w:val="28"/>
          <w:szCs w:val="28"/>
        </w:rPr>
        <w:t>i</w:t>
      </w:r>
      <w:r w:rsidR="004667F7" w:rsidRPr="004667F7">
        <w:rPr>
          <w:rFonts w:ascii="Arial" w:hAnsi="Arial" w:cs="Arial"/>
          <w:sz w:val="28"/>
          <w:szCs w:val="28"/>
        </w:rPr>
        <w:t>nclude</w:t>
      </w:r>
      <w:r>
        <w:rPr>
          <w:rFonts w:ascii="Arial" w:hAnsi="Arial" w:cs="Arial"/>
          <w:sz w:val="28"/>
          <w:szCs w:val="28"/>
        </w:rPr>
        <w:t>&lt;</w:t>
      </w:r>
      <w:r w:rsidR="004667F7" w:rsidRPr="004667F7">
        <w:rPr>
          <w:rFonts w:ascii="Arial" w:hAnsi="Arial" w:cs="Arial"/>
          <w:sz w:val="28"/>
          <w:szCs w:val="28"/>
        </w:rPr>
        <w:t>st</w:t>
      </w:r>
      <w:r>
        <w:rPr>
          <w:rFonts w:ascii="Arial" w:hAnsi="Arial" w:cs="Arial"/>
          <w:sz w:val="28"/>
          <w:szCs w:val="28"/>
        </w:rPr>
        <w:t>d</w:t>
      </w:r>
      <w:r w:rsidR="004667F7" w:rsidRPr="004667F7">
        <w:rPr>
          <w:rFonts w:ascii="Arial" w:hAnsi="Arial" w:cs="Arial"/>
          <w:sz w:val="28"/>
          <w:szCs w:val="28"/>
        </w:rPr>
        <w:t>lib.h&gt;</w:t>
      </w:r>
    </w:p>
    <w:p w14:paraId="1867C3AD" w14:textId="77777777" w:rsidR="004667F7" w:rsidRPr="004667F7" w:rsidRDefault="004667F7" w:rsidP="004667F7">
      <w:pPr>
        <w:spacing w:line="360" w:lineRule="auto"/>
        <w:rPr>
          <w:rFonts w:ascii="Arial" w:hAnsi="Arial" w:cs="Arial"/>
          <w:sz w:val="28"/>
          <w:szCs w:val="28"/>
        </w:rPr>
      </w:pPr>
      <w:r w:rsidRPr="004667F7">
        <w:rPr>
          <w:rFonts w:ascii="Arial" w:hAnsi="Arial" w:cs="Arial"/>
          <w:sz w:val="28"/>
          <w:szCs w:val="28"/>
        </w:rPr>
        <w:t xml:space="preserve">int </w:t>
      </w:r>
      <w:r w:rsidR="009D2CD3">
        <w:rPr>
          <w:rFonts w:ascii="Arial" w:hAnsi="Arial" w:cs="Arial"/>
          <w:sz w:val="28"/>
          <w:szCs w:val="28"/>
        </w:rPr>
        <w:t>(</w:t>
      </w:r>
      <w:r w:rsidRPr="004667F7">
        <w:rPr>
          <w:rFonts w:ascii="Arial" w:hAnsi="Arial" w:cs="Arial"/>
          <w:sz w:val="28"/>
          <w:szCs w:val="28"/>
        </w:rPr>
        <w:t>main)</w:t>
      </w:r>
    </w:p>
    <w:p w14:paraId="5FCA8A94" w14:textId="77777777" w:rsidR="009D2CD3" w:rsidRDefault="004667F7" w:rsidP="004667F7">
      <w:pPr>
        <w:spacing w:line="360" w:lineRule="auto"/>
        <w:rPr>
          <w:rFonts w:ascii="Arial" w:hAnsi="Arial" w:cs="Arial"/>
          <w:sz w:val="28"/>
          <w:szCs w:val="28"/>
        </w:rPr>
      </w:pPr>
      <w:r w:rsidRPr="004667F7">
        <w:rPr>
          <w:rFonts w:ascii="Arial" w:hAnsi="Arial" w:cs="Arial"/>
          <w:sz w:val="28"/>
          <w:szCs w:val="28"/>
        </w:rPr>
        <w:t xml:space="preserve">{ </w:t>
      </w:r>
    </w:p>
    <w:p w14:paraId="78333B96" w14:textId="77777777" w:rsidR="004667F7" w:rsidRPr="004667F7" w:rsidRDefault="004667F7" w:rsidP="004667F7">
      <w:pPr>
        <w:spacing w:line="360" w:lineRule="auto"/>
        <w:rPr>
          <w:rFonts w:ascii="Arial" w:hAnsi="Arial" w:cs="Arial"/>
          <w:sz w:val="28"/>
          <w:szCs w:val="28"/>
        </w:rPr>
      </w:pPr>
      <w:r w:rsidRPr="004667F7">
        <w:rPr>
          <w:rFonts w:ascii="Arial" w:hAnsi="Arial" w:cs="Arial"/>
          <w:sz w:val="28"/>
          <w:szCs w:val="28"/>
        </w:rPr>
        <w:t>if (fo</w:t>
      </w:r>
      <w:r w:rsidR="009D2CD3">
        <w:rPr>
          <w:rFonts w:ascii="Arial" w:hAnsi="Arial" w:cs="Arial"/>
          <w:sz w:val="28"/>
          <w:szCs w:val="28"/>
        </w:rPr>
        <w:t>r</w:t>
      </w:r>
      <w:r w:rsidRPr="004667F7">
        <w:rPr>
          <w:rFonts w:ascii="Arial" w:hAnsi="Arial" w:cs="Arial"/>
          <w:sz w:val="28"/>
          <w:szCs w:val="28"/>
        </w:rPr>
        <w:t>k</w:t>
      </w:r>
      <w:r w:rsidR="009D2CD3">
        <w:rPr>
          <w:rFonts w:ascii="Arial" w:hAnsi="Arial" w:cs="Arial"/>
          <w:sz w:val="28"/>
          <w:szCs w:val="28"/>
        </w:rPr>
        <w:t>(</w:t>
      </w:r>
      <w:r w:rsidRPr="004667F7">
        <w:rPr>
          <w:rFonts w:ascii="Arial" w:hAnsi="Arial" w:cs="Arial"/>
          <w:sz w:val="28"/>
          <w:szCs w:val="28"/>
        </w:rPr>
        <w:t xml:space="preserve"> )==0</w:t>
      </w:r>
      <w:r w:rsidR="009D2CD3">
        <w:rPr>
          <w:rFonts w:ascii="Arial" w:hAnsi="Arial" w:cs="Arial"/>
          <w:sz w:val="28"/>
          <w:szCs w:val="28"/>
        </w:rPr>
        <w:t>)</w:t>
      </w:r>
    </w:p>
    <w:p w14:paraId="6081D1F1" w14:textId="77777777" w:rsidR="004667F7" w:rsidRPr="004667F7" w:rsidRDefault="009D2CD3" w:rsidP="004667F7">
      <w:pPr>
        <w:spacing w:line="360" w:lineRule="auto"/>
        <w:rPr>
          <w:rFonts w:ascii="Arial" w:hAnsi="Arial" w:cs="Arial"/>
          <w:sz w:val="28"/>
          <w:szCs w:val="28"/>
        </w:rPr>
      </w:pPr>
      <w:r>
        <w:rPr>
          <w:rFonts w:ascii="Arial" w:hAnsi="Arial" w:cs="Arial"/>
          <w:sz w:val="28"/>
          <w:szCs w:val="28"/>
        </w:rPr>
        <w:t>{</w:t>
      </w:r>
    </w:p>
    <w:p w14:paraId="6F5FEC7B" w14:textId="77777777" w:rsidR="009D2CD3" w:rsidRDefault="004667F7" w:rsidP="004667F7">
      <w:pPr>
        <w:spacing w:line="360" w:lineRule="auto"/>
        <w:rPr>
          <w:rFonts w:ascii="Arial" w:hAnsi="Arial" w:cs="Arial"/>
          <w:sz w:val="28"/>
          <w:szCs w:val="28"/>
        </w:rPr>
      </w:pPr>
      <w:r w:rsidRPr="004667F7">
        <w:rPr>
          <w:rFonts w:ascii="Arial" w:hAnsi="Arial" w:cs="Arial"/>
          <w:sz w:val="28"/>
          <w:szCs w:val="28"/>
        </w:rPr>
        <w:t>print (</w:t>
      </w:r>
      <w:r w:rsidR="009D2CD3">
        <w:rPr>
          <w:rFonts w:ascii="Arial" w:hAnsi="Arial" w:cs="Arial"/>
          <w:sz w:val="28"/>
          <w:szCs w:val="28"/>
        </w:rPr>
        <w:t>“</w:t>
      </w:r>
      <w:r w:rsidRPr="004667F7">
        <w:rPr>
          <w:rFonts w:ascii="Arial" w:hAnsi="Arial" w:cs="Arial"/>
          <w:sz w:val="28"/>
          <w:szCs w:val="28"/>
        </w:rPr>
        <w:t xml:space="preserve"> H</w:t>
      </w:r>
      <w:r w:rsidR="009D2CD3">
        <w:rPr>
          <w:rFonts w:ascii="Arial" w:hAnsi="Arial" w:cs="Arial"/>
          <w:sz w:val="28"/>
          <w:szCs w:val="28"/>
        </w:rPr>
        <w:t>C</w:t>
      </w:r>
      <w:r w:rsidRPr="004667F7">
        <w:rPr>
          <w:rFonts w:ascii="Arial" w:hAnsi="Arial" w:cs="Arial"/>
          <w:sz w:val="28"/>
          <w:szCs w:val="28"/>
        </w:rPr>
        <w:t xml:space="preserve">: </w:t>
      </w:r>
      <w:r w:rsidR="009D2CD3">
        <w:rPr>
          <w:rFonts w:ascii="Arial" w:hAnsi="Arial" w:cs="Arial"/>
          <w:sz w:val="28"/>
          <w:szCs w:val="28"/>
        </w:rPr>
        <w:t>h</w:t>
      </w:r>
      <w:r w:rsidRPr="004667F7">
        <w:rPr>
          <w:rFonts w:ascii="Arial" w:hAnsi="Arial" w:cs="Arial"/>
          <w:sz w:val="28"/>
          <w:szCs w:val="28"/>
        </w:rPr>
        <w:t>e</w:t>
      </w:r>
      <w:r w:rsidR="009D2CD3">
        <w:rPr>
          <w:rFonts w:ascii="Arial" w:hAnsi="Arial" w:cs="Arial"/>
          <w:sz w:val="28"/>
          <w:szCs w:val="28"/>
        </w:rPr>
        <w:t>ll</w:t>
      </w:r>
      <w:r w:rsidRPr="004667F7">
        <w:rPr>
          <w:rFonts w:ascii="Arial" w:hAnsi="Arial" w:cs="Arial"/>
          <w:sz w:val="28"/>
          <w:szCs w:val="28"/>
        </w:rPr>
        <w:t xml:space="preserve">o from child </w:t>
      </w:r>
      <w:r w:rsidR="009D2CD3">
        <w:rPr>
          <w:rFonts w:ascii="Arial" w:hAnsi="Arial" w:cs="Arial"/>
          <w:sz w:val="28"/>
          <w:szCs w:val="28"/>
        </w:rPr>
        <w:t>\</w:t>
      </w:r>
      <w:r w:rsidRPr="004667F7">
        <w:rPr>
          <w:rFonts w:ascii="Arial" w:hAnsi="Arial" w:cs="Arial"/>
          <w:sz w:val="28"/>
          <w:szCs w:val="28"/>
        </w:rPr>
        <w:t>n</w:t>
      </w:r>
      <w:r w:rsidR="009D2CD3">
        <w:rPr>
          <w:rFonts w:ascii="Arial" w:hAnsi="Arial" w:cs="Arial"/>
          <w:sz w:val="28"/>
          <w:szCs w:val="28"/>
        </w:rPr>
        <w:t>”</w:t>
      </w:r>
      <w:r w:rsidRPr="004667F7">
        <w:rPr>
          <w:rFonts w:ascii="Arial" w:hAnsi="Arial" w:cs="Arial"/>
          <w:sz w:val="28"/>
          <w:szCs w:val="28"/>
        </w:rPr>
        <w:t>);</w:t>
      </w:r>
    </w:p>
    <w:p w14:paraId="4E001408" w14:textId="77777777" w:rsidR="004667F7" w:rsidRDefault="004667F7" w:rsidP="004667F7">
      <w:pPr>
        <w:spacing w:line="360" w:lineRule="auto"/>
        <w:rPr>
          <w:rFonts w:ascii="Arial" w:hAnsi="Arial" w:cs="Arial"/>
          <w:sz w:val="28"/>
          <w:szCs w:val="28"/>
        </w:rPr>
      </w:pPr>
      <w:r w:rsidRPr="004667F7">
        <w:rPr>
          <w:rFonts w:ascii="Arial" w:hAnsi="Arial" w:cs="Arial"/>
          <w:sz w:val="28"/>
          <w:szCs w:val="28"/>
        </w:rPr>
        <w:t>Exit (1);</w:t>
      </w:r>
    </w:p>
    <w:p w14:paraId="740D5FBA" w14:textId="77777777" w:rsidR="009D2CD3" w:rsidRPr="004667F7" w:rsidRDefault="009D2CD3" w:rsidP="004667F7">
      <w:pPr>
        <w:spacing w:line="360" w:lineRule="auto"/>
        <w:rPr>
          <w:rFonts w:ascii="Arial" w:hAnsi="Arial" w:cs="Arial"/>
          <w:sz w:val="28"/>
          <w:szCs w:val="28"/>
        </w:rPr>
      </w:pPr>
      <w:r>
        <w:rPr>
          <w:rFonts w:ascii="Arial" w:hAnsi="Arial" w:cs="Arial"/>
          <w:sz w:val="28"/>
          <w:szCs w:val="28"/>
        </w:rPr>
        <w:t>}</w:t>
      </w:r>
    </w:p>
    <w:p w14:paraId="401E6732" w14:textId="77777777" w:rsidR="004667F7" w:rsidRDefault="009D2CD3" w:rsidP="004667F7">
      <w:pPr>
        <w:spacing w:line="360" w:lineRule="auto"/>
        <w:rPr>
          <w:rFonts w:ascii="Arial" w:hAnsi="Arial" w:cs="Arial"/>
          <w:sz w:val="28"/>
          <w:szCs w:val="28"/>
        </w:rPr>
      </w:pPr>
      <w:r w:rsidRPr="004667F7">
        <w:rPr>
          <w:rFonts w:ascii="Arial" w:hAnsi="Arial" w:cs="Arial"/>
          <w:sz w:val="28"/>
          <w:szCs w:val="28"/>
        </w:rPr>
        <w:t>E</w:t>
      </w:r>
      <w:r w:rsidR="004667F7" w:rsidRPr="004667F7">
        <w:rPr>
          <w:rFonts w:ascii="Arial" w:hAnsi="Arial" w:cs="Arial"/>
          <w:sz w:val="28"/>
          <w:szCs w:val="28"/>
        </w:rPr>
        <w:t>lse</w:t>
      </w:r>
    </w:p>
    <w:p w14:paraId="6969B01E" w14:textId="77777777" w:rsidR="009D2CD3" w:rsidRPr="004667F7" w:rsidRDefault="009D2CD3" w:rsidP="004667F7">
      <w:pPr>
        <w:spacing w:line="360" w:lineRule="auto"/>
        <w:rPr>
          <w:rFonts w:ascii="Arial" w:hAnsi="Arial" w:cs="Arial"/>
          <w:sz w:val="28"/>
          <w:szCs w:val="28"/>
        </w:rPr>
      </w:pPr>
      <w:r>
        <w:rPr>
          <w:rFonts w:ascii="Arial" w:hAnsi="Arial" w:cs="Arial"/>
          <w:sz w:val="28"/>
          <w:szCs w:val="28"/>
        </w:rPr>
        <w:t>{</w:t>
      </w:r>
    </w:p>
    <w:p w14:paraId="16966FA1" w14:textId="77777777" w:rsidR="009D2CD3" w:rsidRDefault="004667F7" w:rsidP="004667F7">
      <w:pPr>
        <w:spacing w:line="360" w:lineRule="auto"/>
        <w:rPr>
          <w:rFonts w:ascii="Arial" w:hAnsi="Arial" w:cs="Arial"/>
          <w:sz w:val="28"/>
          <w:szCs w:val="28"/>
        </w:rPr>
      </w:pPr>
      <w:r w:rsidRPr="004667F7">
        <w:rPr>
          <w:rFonts w:ascii="Arial" w:hAnsi="Arial" w:cs="Arial"/>
          <w:sz w:val="28"/>
          <w:szCs w:val="28"/>
        </w:rPr>
        <w:t>printf (</w:t>
      </w:r>
      <w:r w:rsidR="009D2CD3">
        <w:rPr>
          <w:rFonts w:ascii="Arial" w:hAnsi="Arial" w:cs="Arial"/>
          <w:sz w:val="28"/>
          <w:szCs w:val="28"/>
        </w:rPr>
        <w:t>“</w:t>
      </w:r>
      <w:r w:rsidRPr="004667F7">
        <w:rPr>
          <w:rFonts w:ascii="Arial" w:hAnsi="Arial" w:cs="Arial"/>
          <w:sz w:val="28"/>
          <w:szCs w:val="28"/>
        </w:rPr>
        <w:t xml:space="preserve"> HP : hello from parent </w:t>
      </w:r>
      <w:r w:rsidR="009D2CD3">
        <w:rPr>
          <w:rFonts w:ascii="Arial" w:hAnsi="Arial" w:cs="Arial"/>
          <w:sz w:val="28"/>
          <w:szCs w:val="28"/>
        </w:rPr>
        <w:t>\</w:t>
      </w:r>
      <w:r w:rsidRPr="004667F7">
        <w:rPr>
          <w:rFonts w:ascii="Arial" w:hAnsi="Arial" w:cs="Arial"/>
          <w:sz w:val="28"/>
          <w:szCs w:val="28"/>
        </w:rPr>
        <w:t>n");</w:t>
      </w:r>
    </w:p>
    <w:p w14:paraId="24452937" w14:textId="77777777" w:rsidR="009D2CD3" w:rsidRDefault="004667F7" w:rsidP="004667F7">
      <w:pPr>
        <w:spacing w:line="360" w:lineRule="auto"/>
        <w:rPr>
          <w:rFonts w:ascii="Arial" w:hAnsi="Arial" w:cs="Arial"/>
          <w:sz w:val="28"/>
          <w:szCs w:val="28"/>
        </w:rPr>
      </w:pPr>
      <w:r w:rsidRPr="004667F7">
        <w:rPr>
          <w:rFonts w:ascii="Arial" w:hAnsi="Arial" w:cs="Arial"/>
          <w:sz w:val="28"/>
          <w:szCs w:val="28"/>
        </w:rPr>
        <w:t xml:space="preserve"> wait (N</w:t>
      </w:r>
      <w:r w:rsidR="009D2CD3">
        <w:rPr>
          <w:rFonts w:ascii="Arial" w:hAnsi="Arial" w:cs="Arial"/>
          <w:sz w:val="28"/>
          <w:szCs w:val="28"/>
        </w:rPr>
        <w:t>ull</w:t>
      </w:r>
      <w:r w:rsidRPr="004667F7">
        <w:rPr>
          <w:rFonts w:ascii="Arial" w:hAnsi="Arial" w:cs="Arial"/>
          <w:sz w:val="28"/>
          <w:szCs w:val="28"/>
        </w:rPr>
        <w:t>);</w:t>
      </w:r>
    </w:p>
    <w:p w14:paraId="0C4ADF87" w14:textId="77777777" w:rsidR="00B9145E" w:rsidRDefault="004667F7" w:rsidP="004667F7">
      <w:pPr>
        <w:spacing w:line="360" w:lineRule="auto"/>
        <w:rPr>
          <w:rFonts w:ascii="Arial" w:hAnsi="Arial" w:cs="Arial"/>
          <w:sz w:val="28"/>
          <w:szCs w:val="28"/>
        </w:rPr>
      </w:pPr>
      <w:r w:rsidRPr="004667F7">
        <w:rPr>
          <w:rFonts w:ascii="Arial" w:hAnsi="Arial" w:cs="Arial"/>
          <w:sz w:val="28"/>
          <w:szCs w:val="28"/>
        </w:rPr>
        <w:t xml:space="preserve"> printf (</w:t>
      </w:r>
      <w:r w:rsidR="009D2CD3">
        <w:rPr>
          <w:rFonts w:ascii="Arial" w:hAnsi="Arial" w:cs="Arial"/>
          <w:sz w:val="28"/>
          <w:szCs w:val="28"/>
        </w:rPr>
        <w:t>“C</w:t>
      </w:r>
      <w:r w:rsidRPr="004667F7">
        <w:rPr>
          <w:rFonts w:ascii="Arial" w:hAnsi="Arial" w:cs="Arial"/>
          <w:sz w:val="28"/>
          <w:szCs w:val="28"/>
        </w:rPr>
        <w:t>T</w:t>
      </w:r>
      <w:r w:rsidR="009D2CD3">
        <w:rPr>
          <w:rFonts w:ascii="Arial" w:hAnsi="Arial" w:cs="Arial"/>
          <w:sz w:val="28"/>
          <w:szCs w:val="28"/>
        </w:rPr>
        <w:t>:</w:t>
      </w:r>
      <w:r w:rsidRPr="004667F7">
        <w:rPr>
          <w:rFonts w:ascii="Arial" w:hAnsi="Arial" w:cs="Arial"/>
          <w:sz w:val="28"/>
          <w:szCs w:val="28"/>
        </w:rPr>
        <w:t xml:space="preserve"> child has terminated </w:t>
      </w:r>
      <w:r w:rsidR="009D2CD3">
        <w:rPr>
          <w:rFonts w:ascii="Arial" w:hAnsi="Arial" w:cs="Arial"/>
          <w:sz w:val="28"/>
          <w:szCs w:val="28"/>
        </w:rPr>
        <w:t>\</w:t>
      </w:r>
      <w:r w:rsidRPr="004667F7">
        <w:rPr>
          <w:rFonts w:ascii="Arial" w:hAnsi="Arial" w:cs="Arial"/>
          <w:sz w:val="28"/>
          <w:szCs w:val="28"/>
        </w:rPr>
        <w:t>n</w:t>
      </w:r>
      <w:r w:rsidR="009D2CD3">
        <w:rPr>
          <w:rFonts w:ascii="Arial" w:hAnsi="Arial" w:cs="Arial"/>
          <w:sz w:val="28"/>
          <w:szCs w:val="28"/>
        </w:rPr>
        <w:t>”</w:t>
      </w:r>
      <w:r w:rsidRPr="004667F7">
        <w:rPr>
          <w:rFonts w:ascii="Arial" w:hAnsi="Arial" w:cs="Arial"/>
          <w:sz w:val="28"/>
          <w:szCs w:val="28"/>
        </w:rPr>
        <w:t>);</w:t>
      </w:r>
    </w:p>
    <w:p w14:paraId="2F6DE887" w14:textId="77777777" w:rsidR="00A3458E" w:rsidRDefault="00A3458E" w:rsidP="004667F7">
      <w:pPr>
        <w:spacing w:line="360" w:lineRule="auto"/>
        <w:rPr>
          <w:rFonts w:ascii="Arial" w:hAnsi="Arial" w:cs="Arial"/>
          <w:sz w:val="28"/>
          <w:szCs w:val="28"/>
        </w:rPr>
      </w:pPr>
      <w:r>
        <w:rPr>
          <w:rFonts w:ascii="Arial" w:hAnsi="Arial" w:cs="Arial"/>
          <w:sz w:val="28"/>
          <w:szCs w:val="28"/>
        </w:rPr>
        <w:t>}</w:t>
      </w:r>
    </w:p>
    <w:p w14:paraId="267E5C82" w14:textId="77777777" w:rsidR="00A3458E" w:rsidRPr="00A3458E" w:rsidRDefault="00A3458E" w:rsidP="00A3458E">
      <w:pPr>
        <w:spacing w:line="360" w:lineRule="auto"/>
        <w:rPr>
          <w:rFonts w:ascii="Arial" w:hAnsi="Arial" w:cs="Arial"/>
          <w:sz w:val="28"/>
          <w:szCs w:val="28"/>
        </w:rPr>
      </w:pPr>
      <w:r w:rsidRPr="00A3458E">
        <w:rPr>
          <w:rFonts w:ascii="Arial" w:hAnsi="Arial" w:cs="Arial"/>
          <w:sz w:val="28"/>
          <w:szCs w:val="28"/>
        </w:rPr>
        <w:t xml:space="preserve"> </w:t>
      </w:r>
      <w:r w:rsidR="00D371B6">
        <w:rPr>
          <w:rFonts w:ascii="Arial" w:hAnsi="Arial" w:cs="Arial"/>
          <w:sz w:val="28"/>
          <w:szCs w:val="28"/>
        </w:rPr>
        <w:t>//</w:t>
      </w:r>
      <w:r w:rsidRPr="00A3458E">
        <w:rPr>
          <w:rFonts w:ascii="Arial" w:hAnsi="Arial" w:cs="Arial"/>
          <w:sz w:val="28"/>
          <w:szCs w:val="28"/>
        </w:rPr>
        <w:t>exec() System call</w:t>
      </w:r>
    </w:p>
    <w:p w14:paraId="58AFBC6B" w14:textId="77777777" w:rsidR="00A3458E" w:rsidRPr="00A3458E" w:rsidRDefault="00A3458E" w:rsidP="00A3458E">
      <w:pPr>
        <w:spacing w:line="360" w:lineRule="auto"/>
        <w:rPr>
          <w:rFonts w:ascii="Arial" w:hAnsi="Arial" w:cs="Arial"/>
          <w:sz w:val="28"/>
          <w:szCs w:val="28"/>
        </w:rPr>
      </w:pPr>
      <w:r w:rsidRPr="00A3458E">
        <w:rPr>
          <w:rFonts w:ascii="Arial" w:hAnsi="Arial" w:cs="Arial"/>
          <w:sz w:val="28"/>
          <w:szCs w:val="28"/>
        </w:rPr>
        <w:t>char * arg</w:t>
      </w:r>
      <w:r w:rsidR="00D371B6">
        <w:rPr>
          <w:rFonts w:ascii="Arial" w:hAnsi="Arial" w:cs="Arial"/>
          <w:sz w:val="28"/>
          <w:szCs w:val="28"/>
        </w:rPr>
        <w:t>s[</w:t>
      </w:r>
      <w:r w:rsidRPr="00A3458E">
        <w:rPr>
          <w:rFonts w:ascii="Arial" w:hAnsi="Arial" w:cs="Arial"/>
          <w:sz w:val="28"/>
          <w:szCs w:val="28"/>
        </w:rPr>
        <w:t>] = { "</w:t>
      </w:r>
      <w:r w:rsidR="00D371B6">
        <w:rPr>
          <w:rFonts w:ascii="Arial" w:hAnsi="Arial" w:cs="Arial"/>
          <w:sz w:val="28"/>
          <w:szCs w:val="28"/>
        </w:rPr>
        <w:t>.</w:t>
      </w:r>
      <w:r w:rsidRPr="00A3458E">
        <w:rPr>
          <w:rFonts w:ascii="Arial" w:hAnsi="Arial" w:cs="Arial"/>
          <w:sz w:val="28"/>
          <w:szCs w:val="28"/>
        </w:rPr>
        <w:t>/</w:t>
      </w:r>
      <w:r w:rsidR="00D371B6">
        <w:rPr>
          <w:rFonts w:ascii="Arial" w:hAnsi="Arial" w:cs="Arial"/>
          <w:sz w:val="28"/>
          <w:szCs w:val="28"/>
        </w:rPr>
        <w:t>E</w:t>
      </w:r>
      <w:r w:rsidRPr="00A3458E">
        <w:rPr>
          <w:rFonts w:ascii="Arial" w:hAnsi="Arial" w:cs="Arial"/>
          <w:sz w:val="28"/>
          <w:szCs w:val="28"/>
        </w:rPr>
        <w:t>xec" N</w:t>
      </w:r>
      <w:r w:rsidR="00D371B6">
        <w:rPr>
          <w:rFonts w:ascii="Arial" w:hAnsi="Arial" w:cs="Arial"/>
          <w:sz w:val="28"/>
          <w:szCs w:val="28"/>
        </w:rPr>
        <w:t>u</w:t>
      </w:r>
      <w:r w:rsidRPr="00A3458E">
        <w:rPr>
          <w:rFonts w:ascii="Arial" w:hAnsi="Arial" w:cs="Arial"/>
          <w:sz w:val="28"/>
          <w:szCs w:val="28"/>
        </w:rPr>
        <w:t xml:space="preserve">ll </w:t>
      </w:r>
      <w:r w:rsidR="00D371B6">
        <w:rPr>
          <w:rFonts w:ascii="Arial" w:hAnsi="Arial" w:cs="Arial"/>
          <w:sz w:val="28"/>
          <w:szCs w:val="28"/>
        </w:rPr>
        <w:t xml:space="preserve">}; </w:t>
      </w:r>
      <w:r w:rsidRPr="00A3458E">
        <w:rPr>
          <w:rFonts w:ascii="Arial" w:hAnsi="Arial" w:cs="Arial"/>
          <w:sz w:val="28"/>
          <w:szCs w:val="28"/>
        </w:rPr>
        <w:t xml:space="preserve"> </w:t>
      </w:r>
      <w:r w:rsidR="00D371B6">
        <w:rPr>
          <w:rFonts w:ascii="Arial" w:hAnsi="Arial" w:cs="Arial"/>
          <w:sz w:val="28"/>
          <w:szCs w:val="28"/>
        </w:rPr>
        <w:t>//</w:t>
      </w:r>
      <w:r w:rsidRPr="00A3458E">
        <w:rPr>
          <w:rFonts w:ascii="Arial" w:hAnsi="Arial" w:cs="Arial"/>
          <w:sz w:val="28"/>
          <w:szCs w:val="28"/>
        </w:rPr>
        <w:t xml:space="preserve"> calling of exec process</w:t>
      </w:r>
    </w:p>
    <w:p w14:paraId="68DC42DD" w14:textId="77777777" w:rsidR="00A3458E" w:rsidRPr="00A3458E" w:rsidRDefault="00A3458E" w:rsidP="00A3458E">
      <w:pPr>
        <w:spacing w:line="360" w:lineRule="auto"/>
        <w:rPr>
          <w:rFonts w:ascii="Arial" w:hAnsi="Arial" w:cs="Arial"/>
          <w:sz w:val="28"/>
          <w:szCs w:val="28"/>
        </w:rPr>
      </w:pPr>
      <w:r w:rsidRPr="00A3458E">
        <w:rPr>
          <w:rFonts w:ascii="Arial" w:hAnsi="Arial" w:cs="Arial"/>
          <w:sz w:val="28"/>
          <w:szCs w:val="28"/>
        </w:rPr>
        <w:t xml:space="preserve">execvp </w:t>
      </w:r>
      <w:r w:rsidR="00D371B6">
        <w:rPr>
          <w:rFonts w:ascii="Arial" w:hAnsi="Arial" w:cs="Arial"/>
          <w:sz w:val="28"/>
          <w:szCs w:val="28"/>
        </w:rPr>
        <w:t>(</w:t>
      </w:r>
      <w:r w:rsidRPr="00A3458E">
        <w:rPr>
          <w:rFonts w:ascii="Arial" w:hAnsi="Arial" w:cs="Arial"/>
          <w:sz w:val="28"/>
          <w:szCs w:val="28"/>
        </w:rPr>
        <w:t>args [o], args);</w:t>
      </w:r>
    </w:p>
    <w:p w14:paraId="64FE0B00" w14:textId="77777777" w:rsidR="00A3458E" w:rsidRPr="00A3458E" w:rsidRDefault="00D371B6" w:rsidP="00A3458E">
      <w:pPr>
        <w:spacing w:line="360" w:lineRule="auto"/>
        <w:rPr>
          <w:rFonts w:ascii="Arial" w:hAnsi="Arial" w:cs="Arial"/>
          <w:sz w:val="28"/>
          <w:szCs w:val="28"/>
        </w:rPr>
      </w:pPr>
      <w:r>
        <w:rPr>
          <w:rFonts w:ascii="Arial" w:hAnsi="Arial" w:cs="Arial"/>
          <w:sz w:val="28"/>
          <w:szCs w:val="28"/>
        </w:rPr>
        <w:t>pr</w:t>
      </w:r>
      <w:r w:rsidR="00A3458E" w:rsidRPr="00A3458E">
        <w:rPr>
          <w:rFonts w:ascii="Arial" w:hAnsi="Arial" w:cs="Arial"/>
          <w:sz w:val="28"/>
          <w:szCs w:val="28"/>
        </w:rPr>
        <w:t>intf (</w:t>
      </w:r>
      <w:r>
        <w:rPr>
          <w:rFonts w:ascii="Arial" w:hAnsi="Arial" w:cs="Arial"/>
          <w:sz w:val="28"/>
          <w:szCs w:val="28"/>
        </w:rPr>
        <w:t>“</w:t>
      </w:r>
      <w:r w:rsidR="00A3458E" w:rsidRPr="00A3458E">
        <w:rPr>
          <w:rFonts w:ascii="Arial" w:hAnsi="Arial" w:cs="Arial"/>
          <w:sz w:val="28"/>
          <w:szCs w:val="28"/>
        </w:rPr>
        <w:t xml:space="preserve"> Termina</w:t>
      </w:r>
      <w:r>
        <w:rPr>
          <w:rFonts w:ascii="Arial" w:hAnsi="Arial" w:cs="Arial"/>
          <w:sz w:val="28"/>
          <w:szCs w:val="28"/>
        </w:rPr>
        <w:t>ti</w:t>
      </w:r>
      <w:r w:rsidR="00A3458E" w:rsidRPr="00A3458E">
        <w:rPr>
          <w:rFonts w:ascii="Arial" w:hAnsi="Arial" w:cs="Arial"/>
          <w:sz w:val="28"/>
          <w:szCs w:val="28"/>
        </w:rPr>
        <w:t xml:space="preserve">ng parent process Bye </w:t>
      </w:r>
      <w:r>
        <w:rPr>
          <w:rFonts w:ascii="Arial" w:hAnsi="Arial" w:cs="Arial"/>
          <w:sz w:val="28"/>
          <w:szCs w:val="28"/>
        </w:rPr>
        <w:t>\</w:t>
      </w:r>
      <w:r w:rsidR="00A3458E" w:rsidRPr="00A3458E">
        <w:rPr>
          <w:rFonts w:ascii="Arial" w:hAnsi="Arial" w:cs="Arial"/>
          <w:sz w:val="28"/>
          <w:szCs w:val="28"/>
        </w:rPr>
        <w:t>n</w:t>
      </w:r>
      <w:r>
        <w:rPr>
          <w:rFonts w:ascii="Arial" w:hAnsi="Arial" w:cs="Arial"/>
          <w:sz w:val="28"/>
          <w:szCs w:val="28"/>
        </w:rPr>
        <w:t>”</w:t>
      </w:r>
      <w:r w:rsidR="00A3458E" w:rsidRPr="00A3458E">
        <w:rPr>
          <w:rFonts w:ascii="Arial" w:hAnsi="Arial" w:cs="Arial"/>
          <w:sz w:val="28"/>
          <w:szCs w:val="28"/>
        </w:rPr>
        <w:t>);</w:t>
      </w:r>
    </w:p>
    <w:p w14:paraId="00F8DC5D" w14:textId="77777777" w:rsidR="00A3458E" w:rsidRDefault="00A3458E" w:rsidP="00A3458E">
      <w:pPr>
        <w:spacing w:line="360" w:lineRule="auto"/>
        <w:rPr>
          <w:rFonts w:ascii="Arial" w:hAnsi="Arial" w:cs="Arial"/>
          <w:sz w:val="28"/>
          <w:szCs w:val="28"/>
        </w:rPr>
      </w:pPr>
      <w:r w:rsidRPr="00A3458E">
        <w:rPr>
          <w:rFonts w:ascii="Arial" w:hAnsi="Arial" w:cs="Arial"/>
          <w:sz w:val="28"/>
          <w:szCs w:val="28"/>
        </w:rPr>
        <w:t xml:space="preserve">return </w:t>
      </w:r>
      <w:r w:rsidR="00D371B6">
        <w:rPr>
          <w:rFonts w:ascii="Arial" w:hAnsi="Arial" w:cs="Arial"/>
          <w:sz w:val="28"/>
          <w:szCs w:val="28"/>
        </w:rPr>
        <w:t>0;</w:t>
      </w:r>
    </w:p>
    <w:p w14:paraId="662A9BB2" w14:textId="77777777" w:rsidR="00D371B6" w:rsidRPr="00A3458E" w:rsidRDefault="00D371B6" w:rsidP="00A3458E">
      <w:pPr>
        <w:spacing w:line="360" w:lineRule="auto"/>
        <w:rPr>
          <w:rFonts w:ascii="Arial" w:hAnsi="Arial" w:cs="Arial"/>
          <w:sz w:val="28"/>
          <w:szCs w:val="28"/>
        </w:rPr>
      </w:pPr>
      <w:r>
        <w:rPr>
          <w:rFonts w:ascii="Arial" w:hAnsi="Arial" w:cs="Arial"/>
          <w:sz w:val="28"/>
          <w:szCs w:val="28"/>
        </w:rPr>
        <w:t>}</w:t>
      </w:r>
    </w:p>
    <w:p w14:paraId="0BA3F98C" w14:textId="77777777" w:rsidR="00D371B6" w:rsidRDefault="00D371B6" w:rsidP="00A3458E">
      <w:pPr>
        <w:spacing w:line="360" w:lineRule="auto"/>
        <w:rPr>
          <w:rFonts w:ascii="Arial" w:hAnsi="Arial" w:cs="Arial"/>
          <w:sz w:val="28"/>
          <w:szCs w:val="28"/>
        </w:rPr>
      </w:pPr>
      <w:r>
        <w:rPr>
          <w:rFonts w:ascii="Arial" w:hAnsi="Arial" w:cs="Arial"/>
          <w:sz w:val="28"/>
          <w:szCs w:val="28"/>
        </w:rPr>
        <w:t>//</w:t>
      </w:r>
      <w:r w:rsidR="00A3458E" w:rsidRPr="00A3458E">
        <w:rPr>
          <w:rFonts w:ascii="Arial" w:hAnsi="Arial" w:cs="Arial"/>
          <w:sz w:val="28"/>
          <w:szCs w:val="28"/>
        </w:rPr>
        <w:t xml:space="preserve"> execv</w:t>
      </w:r>
      <w:r>
        <w:rPr>
          <w:rFonts w:ascii="Arial" w:hAnsi="Arial" w:cs="Arial"/>
          <w:sz w:val="28"/>
          <w:szCs w:val="28"/>
        </w:rPr>
        <w:t>p</w:t>
      </w:r>
      <w:r w:rsidR="00A3458E" w:rsidRPr="00A3458E">
        <w:rPr>
          <w:rFonts w:ascii="Arial" w:hAnsi="Arial" w:cs="Arial"/>
          <w:sz w:val="28"/>
          <w:szCs w:val="28"/>
        </w:rPr>
        <w:t xml:space="preserve"> System call replaces. This process </w:t>
      </w:r>
    </w:p>
    <w:p w14:paraId="2CA934CB" w14:textId="77777777" w:rsidR="00A3458E" w:rsidRPr="00A3458E" w:rsidRDefault="00A3458E" w:rsidP="00A3458E">
      <w:pPr>
        <w:spacing w:line="360" w:lineRule="auto"/>
        <w:rPr>
          <w:rFonts w:ascii="Arial" w:hAnsi="Arial" w:cs="Arial"/>
          <w:sz w:val="28"/>
          <w:szCs w:val="28"/>
        </w:rPr>
      </w:pPr>
      <w:r w:rsidRPr="00A3458E">
        <w:rPr>
          <w:rFonts w:ascii="Arial" w:hAnsi="Arial" w:cs="Arial"/>
          <w:sz w:val="28"/>
          <w:szCs w:val="28"/>
        </w:rPr>
        <w:t xml:space="preserve"># </w:t>
      </w:r>
      <w:r w:rsidR="00D371B6">
        <w:rPr>
          <w:rFonts w:ascii="Arial" w:hAnsi="Arial" w:cs="Arial"/>
          <w:sz w:val="28"/>
          <w:szCs w:val="28"/>
        </w:rPr>
        <w:t>i</w:t>
      </w:r>
      <w:r w:rsidRPr="00A3458E">
        <w:rPr>
          <w:rFonts w:ascii="Arial" w:hAnsi="Arial" w:cs="Arial"/>
          <w:sz w:val="28"/>
          <w:szCs w:val="28"/>
        </w:rPr>
        <w:t>nclude</w:t>
      </w:r>
      <w:r w:rsidR="00A80C3A">
        <w:rPr>
          <w:rFonts w:ascii="Arial" w:hAnsi="Arial" w:cs="Arial"/>
          <w:sz w:val="28"/>
          <w:szCs w:val="28"/>
        </w:rPr>
        <w:t>&lt;</w:t>
      </w:r>
      <w:r w:rsidRPr="00A3458E">
        <w:rPr>
          <w:rFonts w:ascii="Arial" w:hAnsi="Arial" w:cs="Arial"/>
          <w:sz w:val="28"/>
          <w:szCs w:val="28"/>
        </w:rPr>
        <w:t>stdio</w:t>
      </w:r>
      <w:r w:rsidR="00A80C3A">
        <w:rPr>
          <w:rFonts w:ascii="Arial" w:hAnsi="Arial" w:cs="Arial"/>
          <w:sz w:val="28"/>
          <w:szCs w:val="28"/>
        </w:rPr>
        <w:t>.h&gt;</w:t>
      </w:r>
    </w:p>
    <w:p w14:paraId="725B2DC7" w14:textId="77777777" w:rsidR="00A3458E" w:rsidRPr="00A3458E" w:rsidRDefault="00A3458E" w:rsidP="00A3458E">
      <w:pPr>
        <w:spacing w:line="360" w:lineRule="auto"/>
        <w:rPr>
          <w:rFonts w:ascii="Arial" w:hAnsi="Arial" w:cs="Arial"/>
          <w:sz w:val="28"/>
          <w:szCs w:val="28"/>
        </w:rPr>
      </w:pPr>
      <w:r w:rsidRPr="00A3458E">
        <w:rPr>
          <w:rFonts w:ascii="Arial" w:hAnsi="Arial" w:cs="Arial"/>
          <w:sz w:val="28"/>
          <w:szCs w:val="28"/>
        </w:rPr>
        <w:t># include&lt;un</w:t>
      </w:r>
      <w:r w:rsidR="00A80C3A">
        <w:rPr>
          <w:rFonts w:ascii="Arial" w:hAnsi="Arial" w:cs="Arial"/>
          <w:sz w:val="28"/>
          <w:szCs w:val="28"/>
        </w:rPr>
        <w:t>i</w:t>
      </w:r>
      <w:r w:rsidRPr="00A3458E">
        <w:rPr>
          <w:rFonts w:ascii="Arial" w:hAnsi="Arial" w:cs="Arial"/>
          <w:sz w:val="28"/>
          <w:szCs w:val="28"/>
        </w:rPr>
        <w:t>s</w:t>
      </w:r>
      <w:r w:rsidR="00A80C3A">
        <w:rPr>
          <w:rFonts w:ascii="Arial" w:hAnsi="Arial" w:cs="Arial"/>
          <w:sz w:val="28"/>
          <w:szCs w:val="28"/>
        </w:rPr>
        <w:t>t</w:t>
      </w:r>
      <w:r w:rsidRPr="00A3458E">
        <w:rPr>
          <w:rFonts w:ascii="Arial" w:hAnsi="Arial" w:cs="Arial"/>
          <w:sz w:val="28"/>
          <w:szCs w:val="28"/>
        </w:rPr>
        <w:t>d.h&gt;</w:t>
      </w:r>
    </w:p>
    <w:p w14:paraId="2EF829EC" w14:textId="77777777" w:rsidR="00A3458E" w:rsidRPr="00A3458E" w:rsidRDefault="00A3458E" w:rsidP="00A3458E">
      <w:pPr>
        <w:spacing w:line="360" w:lineRule="auto"/>
        <w:rPr>
          <w:rFonts w:ascii="Arial" w:hAnsi="Arial" w:cs="Arial"/>
          <w:sz w:val="28"/>
          <w:szCs w:val="28"/>
        </w:rPr>
      </w:pPr>
      <w:r w:rsidRPr="00A3458E">
        <w:rPr>
          <w:rFonts w:ascii="Arial" w:hAnsi="Arial" w:cs="Arial"/>
          <w:sz w:val="28"/>
          <w:szCs w:val="28"/>
        </w:rPr>
        <w:t>int main</w:t>
      </w:r>
      <w:r w:rsidR="00A80C3A">
        <w:rPr>
          <w:rFonts w:ascii="Arial" w:hAnsi="Arial" w:cs="Arial"/>
          <w:sz w:val="28"/>
          <w:szCs w:val="28"/>
        </w:rPr>
        <w:t>()</w:t>
      </w:r>
    </w:p>
    <w:p w14:paraId="016D1BAE" w14:textId="77777777" w:rsidR="00A80C3A" w:rsidRDefault="00A3458E" w:rsidP="00A3458E">
      <w:pPr>
        <w:spacing w:line="360" w:lineRule="auto"/>
        <w:rPr>
          <w:rFonts w:ascii="Arial" w:hAnsi="Arial" w:cs="Arial"/>
          <w:sz w:val="28"/>
          <w:szCs w:val="28"/>
        </w:rPr>
      </w:pPr>
      <w:r w:rsidRPr="00A3458E">
        <w:rPr>
          <w:rFonts w:ascii="Arial" w:hAnsi="Arial" w:cs="Arial"/>
          <w:sz w:val="28"/>
          <w:szCs w:val="28"/>
        </w:rPr>
        <w:t>{</w:t>
      </w:r>
    </w:p>
    <w:p w14:paraId="51CB86A0" w14:textId="77777777" w:rsidR="00A80C3A" w:rsidRDefault="00A3458E" w:rsidP="00A3458E">
      <w:pPr>
        <w:spacing w:line="360" w:lineRule="auto"/>
        <w:rPr>
          <w:rFonts w:ascii="Arial" w:hAnsi="Arial" w:cs="Arial"/>
          <w:sz w:val="28"/>
          <w:szCs w:val="28"/>
        </w:rPr>
      </w:pPr>
      <w:r w:rsidRPr="00A3458E">
        <w:rPr>
          <w:rFonts w:ascii="Arial" w:hAnsi="Arial" w:cs="Arial"/>
          <w:sz w:val="28"/>
          <w:szCs w:val="28"/>
        </w:rPr>
        <w:t xml:space="preserve"> print</w:t>
      </w:r>
      <w:r w:rsidR="00A80C3A">
        <w:rPr>
          <w:rFonts w:ascii="Arial" w:hAnsi="Arial" w:cs="Arial"/>
          <w:sz w:val="28"/>
          <w:szCs w:val="28"/>
        </w:rPr>
        <w:t>f</w:t>
      </w:r>
      <w:r w:rsidRPr="00A3458E">
        <w:rPr>
          <w:rFonts w:ascii="Arial" w:hAnsi="Arial" w:cs="Arial"/>
          <w:sz w:val="28"/>
          <w:szCs w:val="28"/>
        </w:rPr>
        <w:t xml:space="preserve"> (</w:t>
      </w:r>
      <w:r w:rsidR="00A80C3A">
        <w:rPr>
          <w:rFonts w:ascii="Arial" w:hAnsi="Arial" w:cs="Arial"/>
          <w:sz w:val="28"/>
          <w:szCs w:val="28"/>
        </w:rPr>
        <w:t>“</w:t>
      </w:r>
      <w:r w:rsidRPr="00A3458E">
        <w:rPr>
          <w:rFonts w:ascii="Arial" w:hAnsi="Arial" w:cs="Arial"/>
          <w:sz w:val="28"/>
          <w:szCs w:val="28"/>
        </w:rPr>
        <w:t xml:space="preserve"> </w:t>
      </w:r>
      <w:r w:rsidR="00A80C3A">
        <w:rPr>
          <w:rFonts w:ascii="Arial" w:hAnsi="Arial" w:cs="Arial"/>
          <w:sz w:val="28"/>
          <w:szCs w:val="28"/>
        </w:rPr>
        <w:t>\</w:t>
      </w:r>
      <w:r w:rsidRPr="00A3458E">
        <w:rPr>
          <w:rFonts w:ascii="Arial" w:hAnsi="Arial" w:cs="Arial"/>
          <w:sz w:val="28"/>
          <w:szCs w:val="28"/>
        </w:rPr>
        <w:t>n Welcome to e</w:t>
      </w:r>
      <w:r w:rsidR="00A80C3A">
        <w:rPr>
          <w:rFonts w:ascii="Arial" w:hAnsi="Arial" w:cs="Arial"/>
          <w:sz w:val="28"/>
          <w:szCs w:val="28"/>
        </w:rPr>
        <w:t>xec.c</w:t>
      </w:r>
      <w:r w:rsidRPr="00A3458E">
        <w:rPr>
          <w:rFonts w:ascii="Arial" w:hAnsi="Arial" w:cs="Arial"/>
          <w:sz w:val="28"/>
          <w:szCs w:val="28"/>
        </w:rPr>
        <w:t xml:space="preserve"> process");</w:t>
      </w:r>
    </w:p>
    <w:p w14:paraId="07F88C9C" w14:textId="77777777" w:rsidR="00A3458E" w:rsidRPr="00A3458E" w:rsidRDefault="00A3458E" w:rsidP="00A3458E">
      <w:pPr>
        <w:spacing w:line="360" w:lineRule="auto"/>
        <w:rPr>
          <w:rFonts w:ascii="Arial" w:hAnsi="Arial" w:cs="Arial"/>
          <w:sz w:val="28"/>
          <w:szCs w:val="28"/>
        </w:rPr>
      </w:pPr>
      <w:r w:rsidRPr="00A3458E">
        <w:rPr>
          <w:rFonts w:ascii="Arial" w:hAnsi="Arial" w:cs="Arial"/>
          <w:sz w:val="28"/>
          <w:szCs w:val="28"/>
        </w:rPr>
        <w:t xml:space="preserve"> printf</w:t>
      </w:r>
      <w:r w:rsidR="00A80C3A">
        <w:rPr>
          <w:rFonts w:ascii="Arial" w:hAnsi="Arial" w:cs="Arial"/>
          <w:sz w:val="28"/>
          <w:szCs w:val="28"/>
        </w:rPr>
        <w:t xml:space="preserve"> </w:t>
      </w:r>
      <w:r w:rsidRPr="00A3458E">
        <w:rPr>
          <w:rFonts w:ascii="Arial" w:hAnsi="Arial" w:cs="Arial"/>
          <w:sz w:val="28"/>
          <w:szCs w:val="28"/>
        </w:rPr>
        <w:t xml:space="preserve">(" </w:t>
      </w:r>
      <w:r w:rsidR="00A80C3A">
        <w:rPr>
          <w:rFonts w:ascii="Arial" w:hAnsi="Arial" w:cs="Arial"/>
          <w:sz w:val="28"/>
          <w:szCs w:val="28"/>
        </w:rPr>
        <w:t>\</w:t>
      </w:r>
      <w:r w:rsidRPr="00A3458E">
        <w:rPr>
          <w:rFonts w:ascii="Arial" w:hAnsi="Arial" w:cs="Arial"/>
          <w:sz w:val="28"/>
          <w:szCs w:val="28"/>
        </w:rPr>
        <w:t>n</w:t>
      </w:r>
      <w:r w:rsidR="00A80C3A">
        <w:rPr>
          <w:rFonts w:ascii="Arial" w:hAnsi="Arial" w:cs="Arial"/>
          <w:sz w:val="28"/>
          <w:szCs w:val="28"/>
        </w:rPr>
        <w:t xml:space="preserve"> I</w:t>
      </w:r>
      <w:r w:rsidRPr="00A3458E">
        <w:rPr>
          <w:rFonts w:ascii="Arial" w:hAnsi="Arial" w:cs="Arial"/>
          <w:sz w:val="28"/>
          <w:szCs w:val="28"/>
        </w:rPr>
        <w:t xml:space="preserve"> a</w:t>
      </w:r>
      <w:r w:rsidR="00A80C3A">
        <w:rPr>
          <w:rFonts w:ascii="Arial" w:hAnsi="Arial" w:cs="Arial"/>
          <w:sz w:val="28"/>
          <w:szCs w:val="28"/>
        </w:rPr>
        <w:t>m</w:t>
      </w:r>
      <w:r w:rsidRPr="00A3458E">
        <w:rPr>
          <w:rFonts w:ascii="Arial" w:hAnsi="Arial" w:cs="Arial"/>
          <w:sz w:val="28"/>
          <w:szCs w:val="28"/>
        </w:rPr>
        <w:t xml:space="preserve"> EXEC.C Called by ex</w:t>
      </w:r>
      <w:r w:rsidR="00A80C3A">
        <w:rPr>
          <w:rFonts w:ascii="Arial" w:hAnsi="Arial" w:cs="Arial"/>
          <w:sz w:val="28"/>
          <w:szCs w:val="28"/>
        </w:rPr>
        <w:t>ecvp()”);</w:t>
      </w:r>
    </w:p>
    <w:p w14:paraId="6536EB80" w14:textId="77777777" w:rsidR="00A3458E" w:rsidRDefault="00D371B6" w:rsidP="00A3458E">
      <w:pPr>
        <w:spacing w:line="360" w:lineRule="auto"/>
        <w:rPr>
          <w:rFonts w:ascii="Arial" w:hAnsi="Arial" w:cs="Arial"/>
          <w:sz w:val="28"/>
          <w:szCs w:val="28"/>
        </w:rPr>
      </w:pPr>
      <w:r w:rsidRPr="00A3458E">
        <w:rPr>
          <w:rFonts w:ascii="Arial" w:hAnsi="Arial" w:cs="Arial"/>
          <w:sz w:val="28"/>
          <w:szCs w:val="28"/>
        </w:rPr>
        <w:t>R</w:t>
      </w:r>
      <w:r w:rsidR="00A3458E" w:rsidRPr="00A3458E">
        <w:rPr>
          <w:rFonts w:ascii="Arial" w:hAnsi="Arial" w:cs="Arial"/>
          <w:sz w:val="28"/>
          <w:szCs w:val="28"/>
        </w:rPr>
        <w:t>e</w:t>
      </w:r>
      <w:r w:rsidR="00A80C3A">
        <w:rPr>
          <w:rFonts w:ascii="Arial" w:hAnsi="Arial" w:cs="Arial"/>
          <w:sz w:val="28"/>
          <w:szCs w:val="28"/>
        </w:rPr>
        <w:t>turn 0;</w:t>
      </w:r>
    </w:p>
    <w:p w14:paraId="06F57B80" w14:textId="77777777" w:rsidR="00A80C3A" w:rsidRDefault="00A80C3A" w:rsidP="00A3458E">
      <w:pPr>
        <w:spacing w:line="360" w:lineRule="auto"/>
        <w:rPr>
          <w:rFonts w:ascii="Arial" w:hAnsi="Arial" w:cs="Arial"/>
          <w:sz w:val="28"/>
          <w:szCs w:val="28"/>
        </w:rPr>
      </w:pPr>
      <w:r>
        <w:rPr>
          <w:rFonts w:ascii="Arial" w:hAnsi="Arial" w:cs="Arial"/>
          <w:sz w:val="28"/>
          <w:szCs w:val="28"/>
        </w:rPr>
        <w:t>}</w:t>
      </w:r>
    </w:p>
    <w:p w14:paraId="128F837E"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26B42FC6"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69997ED7"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40A3FBFC"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6E06D261"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16C1B94B"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20EE3502"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6D74617E"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24CD21D3"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6C9769A6"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07BD08E2"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7A0A7813"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7EAD7705"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5FBC0069"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4A68B740"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2E4AFCCD"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0DD10331"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2674238D"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5084AD44"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0CF7E9C4"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1DCFB270"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43FD28F0"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62184625"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5847D3CE"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569561EC"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3BDA7DA4"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4812CD6D"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145FA811"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34BF4302" w14:textId="77777777" w:rsidR="002E197A" w:rsidRDefault="002E197A" w:rsidP="00A80C3A">
      <w:pPr>
        <w:autoSpaceDE w:val="0"/>
        <w:autoSpaceDN w:val="0"/>
        <w:adjustRightInd w:val="0"/>
        <w:spacing w:after="0" w:line="240" w:lineRule="auto"/>
        <w:rPr>
          <w:rFonts w:ascii="Times-Roman" w:hAnsi="Times-Roman" w:cs="Times-Roman"/>
          <w:sz w:val="32"/>
          <w:szCs w:val="32"/>
          <w:u w:val="single"/>
        </w:rPr>
      </w:pPr>
    </w:p>
    <w:p w14:paraId="287A6B5C" w14:textId="77777777" w:rsidR="00A80C3A" w:rsidRPr="00A80C3A" w:rsidRDefault="00A80C3A" w:rsidP="00A80C3A">
      <w:pPr>
        <w:autoSpaceDE w:val="0"/>
        <w:autoSpaceDN w:val="0"/>
        <w:adjustRightInd w:val="0"/>
        <w:spacing w:after="0" w:line="240" w:lineRule="auto"/>
        <w:rPr>
          <w:rFonts w:ascii="Times-Roman" w:hAnsi="Times-Roman" w:cs="Times-Roman"/>
          <w:b/>
          <w:bCs/>
          <w:sz w:val="28"/>
          <w:szCs w:val="28"/>
        </w:rPr>
      </w:pPr>
      <w:r w:rsidRPr="00A80C3A">
        <w:rPr>
          <w:rFonts w:ascii="Times-Roman" w:hAnsi="Times-Roman" w:cs="Times-Roman"/>
          <w:sz w:val="32"/>
          <w:szCs w:val="32"/>
          <w:u w:val="single"/>
        </w:rPr>
        <w:t>Exercise</w:t>
      </w:r>
      <w:r>
        <w:rPr>
          <w:rFonts w:ascii="Times-Roman" w:hAnsi="Times-Roman" w:cs="Times-Roman"/>
          <w:sz w:val="32"/>
          <w:szCs w:val="32"/>
          <w:u w:val="single"/>
        </w:rPr>
        <w:t>-3</w:t>
      </w:r>
      <w:r>
        <w:rPr>
          <w:rFonts w:ascii="Times-Roman" w:hAnsi="Times-Roman" w:cs="Times-Roman"/>
          <w:b/>
          <w:bCs/>
          <w:sz w:val="28"/>
          <w:szCs w:val="28"/>
        </w:rPr>
        <w:t xml:space="preserve">:    </w:t>
      </w:r>
      <w:r w:rsidRPr="00A80C3A">
        <w:rPr>
          <w:rFonts w:ascii="Times-Roman" w:hAnsi="Times-Roman" w:cs="Times-Roman"/>
          <w:b/>
          <w:bCs/>
          <w:sz w:val="28"/>
          <w:szCs w:val="28"/>
        </w:rPr>
        <w:t>Simulate the following</w:t>
      </w:r>
    </w:p>
    <w:p w14:paraId="7B7574C5" w14:textId="77777777" w:rsidR="00A80C3A" w:rsidRPr="00A80C3A" w:rsidRDefault="00A80C3A" w:rsidP="00A80C3A">
      <w:pPr>
        <w:autoSpaceDE w:val="0"/>
        <w:autoSpaceDN w:val="0"/>
        <w:adjustRightInd w:val="0"/>
        <w:spacing w:after="0" w:line="240" w:lineRule="auto"/>
        <w:rPr>
          <w:rFonts w:ascii="Times-Roman" w:hAnsi="Times-Roman" w:cs="Times-Roman"/>
          <w:b/>
          <w:bCs/>
          <w:sz w:val="28"/>
          <w:szCs w:val="28"/>
        </w:rPr>
      </w:pPr>
      <w:r>
        <w:rPr>
          <w:rFonts w:ascii="Times-Roman" w:hAnsi="Times-Roman" w:cs="Times-Roman"/>
          <w:b/>
          <w:bCs/>
          <w:sz w:val="28"/>
          <w:szCs w:val="28"/>
        </w:rPr>
        <w:t xml:space="preserve">                        </w:t>
      </w:r>
      <w:r w:rsidRPr="00A80C3A">
        <w:rPr>
          <w:rFonts w:ascii="Times-Roman" w:hAnsi="Times-Roman" w:cs="Times-Roman"/>
          <w:b/>
          <w:bCs/>
          <w:sz w:val="28"/>
          <w:szCs w:val="28"/>
        </w:rPr>
        <w:t>a) Multiprogramming with a fixed number of tasks (MFT)</w:t>
      </w:r>
      <w:r>
        <w:rPr>
          <w:rFonts w:ascii="Times-Roman" w:hAnsi="Times-Roman" w:cs="Times-Roman"/>
          <w:b/>
          <w:bCs/>
          <w:sz w:val="28"/>
          <w:szCs w:val="28"/>
        </w:rPr>
        <w:t xml:space="preserve"> </w:t>
      </w:r>
    </w:p>
    <w:p w14:paraId="640DAD4A" w14:textId="77777777" w:rsidR="00A80C3A" w:rsidRPr="00A80C3A" w:rsidRDefault="00A80C3A" w:rsidP="00A80C3A">
      <w:pPr>
        <w:spacing w:line="360" w:lineRule="auto"/>
        <w:rPr>
          <w:rFonts w:ascii="Arial" w:hAnsi="Arial" w:cs="Arial"/>
          <w:b/>
          <w:bCs/>
          <w:sz w:val="28"/>
          <w:szCs w:val="28"/>
        </w:rPr>
      </w:pPr>
      <w:r>
        <w:rPr>
          <w:rFonts w:ascii="Times-Roman" w:hAnsi="Times-Roman" w:cs="Times-Roman"/>
          <w:b/>
          <w:bCs/>
          <w:sz w:val="28"/>
          <w:szCs w:val="28"/>
        </w:rPr>
        <w:t xml:space="preserve">                        </w:t>
      </w:r>
      <w:r w:rsidRPr="00A80C3A">
        <w:rPr>
          <w:rFonts w:ascii="Times-Roman" w:hAnsi="Times-Roman" w:cs="Times-Roman"/>
          <w:b/>
          <w:bCs/>
          <w:sz w:val="28"/>
          <w:szCs w:val="28"/>
        </w:rPr>
        <w:t>b) Multiprogramming with a variable number of tasks (MVT)</w:t>
      </w:r>
    </w:p>
    <w:p w14:paraId="7BBDD64E" w14:textId="77777777" w:rsidR="00A80C3A" w:rsidRDefault="00095483" w:rsidP="00A80C3A">
      <w:pPr>
        <w:rPr>
          <w:sz w:val="28"/>
          <w:szCs w:val="28"/>
        </w:rPr>
      </w:pPr>
      <w:r w:rsidRPr="00E3075B">
        <w:rPr>
          <w:b/>
          <w:bCs/>
          <w:sz w:val="28"/>
          <w:szCs w:val="28"/>
        </w:rPr>
        <w:t xml:space="preserve">       </w:t>
      </w:r>
      <w:r w:rsidR="00E3075B" w:rsidRPr="00E3075B">
        <w:rPr>
          <w:b/>
          <w:bCs/>
          <w:sz w:val="28"/>
          <w:szCs w:val="28"/>
        </w:rPr>
        <w:t>3a.)</w:t>
      </w:r>
      <w:r w:rsidRPr="004667F7">
        <w:rPr>
          <w:sz w:val="28"/>
          <w:szCs w:val="28"/>
        </w:rPr>
        <w:t xml:space="preserve">  </w:t>
      </w:r>
      <w:r w:rsidR="00A80C3A" w:rsidRPr="00095483">
        <w:rPr>
          <w:b/>
          <w:bCs/>
          <w:sz w:val="28"/>
          <w:szCs w:val="28"/>
          <w:u w:val="single"/>
        </w:rPr>
        <w:t>A</w:t>
      </w:r>
      <w:r w:rsidR="00A80C3A">
        <w:rPr>
          <w:b/>
          <w:bCs/>
          <w:sz w:val="28"/>
          <w:szCs w:val="28"/>
          <w:u w:val="single"/>
        </w:rPr>
        <w:t>im</w:t>
      </w:r>
      <w:r w:rsidR="00A80C3A">
        <w:rPr>
          <w:sz w:val="28"/>
          <w:szCs w:val="28"/>
        </w:rPr>
        <w:t>:    To write a program on multiprogramming with a fixed number of tasks</w:t>
      </w:r>
      <w:r w:rsidR="00E3075B">
        <w:rPr>
          <w:sz w:val="28"/>
          <w:szCs w:val="28"/>
        </w:rPr>
        <w:t xml:space="preserve"> </w:t>
      </w:r>
      <w:r w:rsidR="00A80C3A">
        <w:rPr>
          <w:sz w:val="28"/>
          <w:szCs w:val="28"/>
        </w:rPr>
        <w:t>(</w:t>
      </w:r>
      <w:r w:rsidR="009A6215">
        <w:rPr>
          <w:sz w:val="28"/>
          <w:szCs w:val="28"/>
        </w:rPr>
        <w:t>MFT</w:t>
      </w:r>
      <w:r w:rsidR="00A80C3A">
        <w:rPr>
          <w:sz w:val="28"/>
          <w:szCs w:val="28"/>
        </w:rPr>
        <w:t>)</w:t>
      </w:r>
      <w:r w:rsidR="009A6215">
        <w:rPr>
          <w:sz w:val="28"/>
          <w:szCs w:val="28"/>
        </w:rPr>
        <w:t>.</w:t>
      </w:r>
      <w:r w:rsidR="00A80C3A">
        <w:rPr>
          <w:sz w:val="28"/>
          <w:szCs w:val="28"/>
        </w:rPr>
        <w:t xml:space="preserve"> </w:t>
      </w:r>
    </w:p>
    <w:p w14:paraId="3CD37A27" w14:textId="77777777" w:rsidR="00A80C3A" w:rsidRDefault="00A80C3A" w:rsidP="009A6215">
      <w:pPr>
        <w:rPr>
          <w:sz w:val="28"/>
          <w:szCs w:val="28"/>
        </w:rPr>
      </w:pPr>
      <w:r w:rsidRPr="00095483">
        <w:rPr>
          <w:b/>
          <w:bCs/>
          <w:sz w:val="28"/>
          <w:szCs w:val="28"/>
        </w:rPr>
        <w:t xml:space="preserve">  </w:t>
      </w:r>
      <w:r>
        <w:rPr>
          <w:b/>
          <w:bCs/>
          <w:sz w:val="28"/>
          <w:szCs w:val="28"/>
        </w:rPr>
        <w:t xml:space="preserve"> </w:t>
      </w:r>
      <w:r w:rsidRPr="00095483">
        <w:rPr>
          <w:b/>
          <w:bCs/>
          <w:sz w:val="28"/>
          <w:szCs w:val="28"/>
          <w:u w:val="single"/>
        </w:rPr>
        <w:t>De</w:t>
      </w:r>
      <w:r w:rsidR="009A6215">
        <w:rPr>
          <w:b/>
          <w:bCs/>
          <w:sz w:val="28"/>
          <w:szCs w:val="28"/>
          <w:u w:val="single"/>
        </w:rPr>
        <w:t>scription</w:t>
      </w:r>
      <w:r w:rsidRPr="00095483">
        <w:rPr>
          <w:sz w:val="28"/>
          <w:szCs w:val="28"/>
        </w:rPr>
        <w:t>:</w:t>
      </w:r>
      <w:r>
        <w:rPr>
          <w:sz w:val="28"/>
          <w:szCs w:val="28"/>
        </w:rPr>
        <w:t xml:space="preserve"> </w:t>
      </w:r>
      <w:r w:rsidR="009A6215">
        <w:rPr>
          <w:sz w:val="28"/>
          <w:szCs w:val="28"/>
        </w:rPr>
        <w:t>Multiprogramming with a fixed number of tasks is one of the old memory management techniques in which the memory partitioned into fixed size partition &amp;each job is assigned to a partition does not change.</w:t>
      </w:r>
    </w:p>
    <w:p w14:paraId="180201E9" w14:textId="77777777" w:rsidR="00A80C3A" w:rsidRDefault="00A80C3A" w:rsidP="00A80C3A">
      <w:pPr>
        <w:rPr>
          <w:sz w:val="28"/>
          <w:szCs w:val="28"/>
        </w:rPr>
      </w:pPr>
      <w:r>
        <w:rPr>
          <w:sz w:val="28"/>
          <w:szCs w:val="28"/>
        </w:rPr>
        <w:t xml:space="preserve"> </w:t>
      </w:r>
      <w:r w:rsidRPr="00095483">
        <w:rPr>
          <w:b/>
          <w:bCs/>
          <w:sz w:val="28"/>
          <w:szCs w:val="28"/>
          <w:u w:val="single"/>
        </w:rPr>
        <w:t xml:space="preserve"> Algorithm</w:t>
      </w:r>
      <w:r>
        <w:rPr>
          <w:sz w:val="28"/>
          <w:szCs w:val="28"/>
        </w:rPr>
        <w:t xml:space="preserve">:  </w:t>
      </w:r>
    </w:p>
    <w:p w14:paraId="20101606" w14:textId="77777777" w:rsidR="00A80C3A" w:rsidRDefault="00A80C3A" w:rsidP="00A80C3A">
      <w:pPr>
        <w:rPr>
          <w:sz w:val="28"/>
          <w:szCs w:val="28"/>
        </w:rPr>
      </w:pPr>
      <w:r>
        <w:rPr>
          <w:sz w:val="28"/>
          <w:szCs w:val="28"/>
        </w:rPr>
        <w:t>1.) Start the process</w:t>
      </w:r>
    </w:p>
    <w:p w14:paraId="24299782" w14:textId="77777777" w:rsidR="00A80C3A" w:rsidRDefault="00A80C3A" w:rsidP="00A80C3A">
      <w:pPr>
        <w:rPr>
          <w:sz w:val="28"/>
          <w:szCs w:val="28"/>
        </w:rPr>
      </w:pPr>
      <w:r>
        <w:rPr>
          <w:sz w:val="28"/>
          <w:szCs w:val="28"/>
        </w:rPr>
        <w:t xml:space="preserve">2.) Declare </w:t>
      </w:r>
      <w:r w:rsidR="009A6215">
        <w:rPr>
          <w:sz w:val="28"/>
          <w:szCs w:val="28"/>
        </w:rPr>
        <w:t>a variables</w:t>
      </w:r>
    </w:p>
    <w:p w14:paraId="6AA619F6" w14:textId="77777777" w:rsidR="00A80C3A" w:rsidRDefault="00A80C3A" w:rsidP="00A80C3A">
      <w:pPr>
        <w:rPr>
          <w:sz w:val="28"/>
          <w:szCs w:val="28"/>
        </w:rPr>
      </w:pPr>
      <w:r>
        <w:rPr>
          <w:sz w:val="28"/>
          <w:szCs w:val="28"/>
        </w:rPr>
        <w:t xml:space="preserve">3.) </w:t>
      </w:r>
      <w:r w:rsidR="009A6215">
        <w:rPr>
          <w:sz w:val="28"/>
          <w:szCs w:val="28"/>
        </w:rPr>
        <w:t>Enter the total memory size (in bytes)</w:t>
      </w:r>
    </w:p>
    <w:p w14:paraId="013ED401" w14:textId="77777777" w:rsidR="00A80C3A" w:rsidRDefault="00A80C3A" w:rsidP="00A80C3A">
      <w:pPr>
        <w:rPr>
          <w:sz w:val="28"/>
          <w:szCs w:val="28"/>
        </w:rPr>
      </w:pPr>
      <w:r>
        <w:rPr>
          <w:sz w:val="28"/>
          <w:szCs w:val="28"/>
        </w:rPr>
        <w:t xml:space="preserve">4.) </w:t>
      </w:r>
      <w:r w:rsidR="009A6215">
        <w:rPr>
          <w:sz w:val="28"/>
          <w:szCs w:val="28"/>
        </w:rPr>
        <w:t>Allocate memory for OS</w:t>
      </w:r>
    </w:p>
    <w:p w14:paraId="6257D179" w14:textId="77777777" w:rsidR="00A80C3A" w:rsidRDefault="009A6215" w:rsidP="00A80C3A">
      <w:pPr>
        <w:rPr>
          <w:sz w:val="28"/>
          <w:szCs w:val="28"/>
        </w:rPr>
      </w:pPr>
      <w:r>
        <w:rPr>
          <w:sz w:val="28"/>
          <w:szCs w:val="28"/>
        </w:rPr>
        <w:t>5</w:t>
      </w:r>
      <w:r w:rsidR="00A80C3A">
        <w:rPr>
          <w:sz w:val="28"/>
          <w:szCs w:val="28"/>
        </w:rPr>
        <w:t xml:space="preserve">.)  </w:t>
      </w:r>
      <w:r>
        <w:rPr>
          <w:sz w:val="28"/>
          <w:szCs w:val="28"/>
        </w:rPr>
        <w:t>Read the number of partitions to be divided ‘p’ partition size i.e.,s=m/p</w:t>
      </w:r>
    </w:p>
    <w:p w14:paraId="5E0C081E" w14:textId="77777777" w:rsidR="009A6215" w:rsidRDefault="009A6215" w:rsidP="00A80C3A">
      <w:pPr>
        <w:rPr>
          <w:sz w:val="28"/>
          <w:szCs w:val="28"/>
        </w:rPr>
      </w:pPr>
      <w:r>
        <w:rPr>
          <w:sz w:val="28"/>
          <w:szCs w:val="28"/>
        </w:rPr>
        <w:t>6</w:t>
      </w:r>
      <w:r w:rsidR="00A80C3A">
        <w:rPr>
          <w:sz w:val="28"/>
          <w:szCs w:val="28"/>
        </w:rPr>
        <w:t xml:space="preserve">.) </w:t>
      </w:r>
      <w:r>
        <w:rPr>
          <w:sz w:val="28"/>
          <w:szCs w:val="28"/>
        </w:rPr>
        <w:t>Read the number partition &amp; process size</w:t>
      </w:r>
    </w:p>
    <w:p w14:paraId="0EA04131" w14:textId="77777777" w:rsidR="00A80C3A" w:rsidRDefault="009A6215" w:rsidP="00A80C3A">
      <w:pPr>
        <w:rPr>
          <w:sz w:val="28"/>
          <w:szCs w:val="28"/>
        </w:rPr>
      </w:pPr>
      <w:r>
        <w:rPr>
          <w:sz w:val="28"/>
          <w:szCs w:val="28"/>
        </w:rPr>
        <w:t>7</w:t>
      </w:r>
      <w:r w:rsidR="00A80C3A">
        <w:rPr>
          <w:sz w:val="28"/>
          <w:szCs w:val="28"/>
        </w:rPr>
        <w:t xml:space="preserve">.) </w:t>
      </w:r>
      <w:r>
        <w:rPr>
          <w:sz w:val="28"/>
          <w:szCs w:val="28"/>
        </w:rPr>
        <w:t>If process size is less than partition size allot else block the process while allocating update memory wastage-external fragmentation.</w:t>
      </w:r>
    </w:p>
    <w:p w14:paraId="34F1A38F" w14:textId="77777777" w:rsidR="00A80C3A" w:rsidRDefault="009A6215" w:rsidP="00A80C3A">
      <w:pPr>
        <w:rPr>
          <w:sz w:val="28"/>
          <w:szCs w:val="28"/>
        </w:rPr>
      </w:pPr>
      <w:r>
        <w:rPr>
          <w:sz w:val="28"/>
          <w:szCs w:val="28"/>
        </w:rPr>
        <w:t>8</w:t>
      </w:r>
      <w:r w:rsidR="00A80C3A">
        <w:rPr>
          <w:sz w:val="28"/>
          <w:szCs w:val="28"/>
        </w:rPr>
        <w:t xml:space="preserve">.) </w:t>
      </w:r>
      <w:r>
        <w:rPr>
          <w:sz w:val="28"/>
          <w:szCs w:val="28"/>
        </w:rPr>
        <w:t>Print the result</w:t>
      </w:r>
    </w:p>
    <w:p w14:paraId="351C659D" w14:textId="77777777" w:rsidR="00A80C3A" w:rsidRDefault="00A80C3A" w:rsidP="00A80C3A">
      <w:pPr>
        <w:rPr>
          <w:sz w:val="28"/>
          <w:szCs w:val="28"/>
        </w:rPr>
      </w:pPr>
      <w:r w:rsidRPr="00B5570F">
        <w:rPr>
          <w:b/>
          <w:bCs/>
          <w:sz w:val="28"/>
          <w:szCs w:val="28"/>
          <w:u w:val="single"/>
        </w:rPr>
        <w:t>Program</w:t>
      </w:r>
      <w:r w:rsidRPr="00B5570F">
        <w:rPr>
          <w:sz w:val="28"/>
          <w:szCs w:val="28"/>
        </w:rPr>
        <w:t>:</w:t>
      </w:r>
    </w:p>
    <w:p w14:paraId="1D730883" w14:textId="77777777" w:rsidR="00E3075B" w:rsidRPr="00E3075B" w:rsidRDefault="00E3075B" w:rsidP="00E3075B">
      <w:pPr>
        <w:rPr>
          <w:sz w:val="28"/>
          <w:szCs w:val="28"/>
        </w:rPr>
      </w:pPr>
      <w:r w:rsidRPr="00E3075B">
        <w:rPr>
          <w:sz w:val="28"/>
          <w:szCs w:val="28"/>
        </w:rPr>
        <w:t>#include&lt;stdio.h&gt;</w:t>
      </w:r>
    </w:p>
    <w:p w14:paraId="611A4036" w14:textId="77777777" w:rsidR="00E3075B" w:rsidRPr="00E3075B" w:rsidRDefault="00E3075B" w:rsidP="00E3075B">
      <w:pPr>
        <w:rPr>
          <w:sz w:val="28"/>
          <w:szCs w:val="28"/>
        </w:rPr>
      </w:pPr>
      <w:r w:rsidRPr="00E3075B">
        <w:rPr>
          <w:sz w:val="28"/>
          <w:szCs w:val="28"/>
        </w:rPr>
        <w:t>#include&lt;conio.h&gt;</w:t>
      </w:r>
    </w:p>
    <w:p w14:paraId="471E416A" w14:textId="77777777" w:rsidR="00E3075B" w:rsidRPr="00E3075B" w:rsidRDefault="00E3075B" w:rsidP="00E3075B">
      <w:pPr>
        <w:rPr>
          <w:sz w:val="28"/>
          <w:szCs w:val="28"/>
        </w:rPr>
      </w:pPr>
      <w:r w:rsidRPr="00E3075B">
        <w:rPr>
          <w:sz w:val="28"/>
          <w:szCs w:val="28"/>
        </w:rPr>
        <w:t>int main()</w:t>
      </w:r>
    </w:p>
    <w:p w14:paraId="6EC06BA0" w14:textId="77777777" w:rsidR="00E3075B" w:rsidRPr="00E3075B" w:rsidRDefault="00E3075B" w:rsidP="00E3075B">
      <w:pPr>
        <w:rPr>
          <w:sz w:val="28"/>
          <w:szCs w:val="28"/>
        </w:rPr>
      </w:pPr>
      <w:r w:rsidRPr="00E3075B">
        <w:rPr>
          <w:sz w:val="28"/>
          <w:szCs w:val="28"/>
        </w:rPr>
        <w:t>{</w:t>
      </w:r>
    </w:p>
    <w:p w14:paraId="66EDDD72" w14:textId="77777777" w:rsidR="00E3075B" w:rsidRPr="00E3075B" w:rsidRDefault="00E3075B" w:rsidP="00E3075B">
      <w:pPr>
        <w:rPr>
          <w:sz w:val="28"/>
          <w:szCs w:val="28"/>
        </w:rPr>
      </w:pPr>
      <w:r w:rsidRPr="00E3075B">
        <w:rPr>
          <w:sz w:val="28"/>
          <w:szCs w:val="28"/>
        </w:rPr>
        <w:t>int m,p,s,p1;</w:t>
      </w:r>
    </w:p>
    <w:p w14:paraId="4E555639" w14:textId="77777777" w:rsidR="00E3075B" w:rsidRPr="00E3075B" w:rsidRDefault="00E3075B" w:rsidP="00E3075B">
      <w:pPr>
        <w:rPr>
          <w:sz w:val="28"/>
          <w:szCs w:val="28"/>
        </w:rPr>
      </w:pPr>
      <w:r w:rsidRPr="00E3075B">
        <w:rPr>
          <w:sz w:val="28"/>
          <w:szCs w:val="28"/>
        </w:rPr>
        <w:t>int m1[4],i,f,f1=0,f2=0,fra1,fra2,s1,pos;</w:t>
      </w:r>
    </w:p>
    <w:p w14:paraId="3AD9B38E" w14:textId="77777777" w:rsidR="00E3075B" w:rsidRPr="00E3075B" w:rsidRDefault="00E3075B" w:rsidP="00E3075B">
      <w:pPr>
        <w:rPr>
          <w:sz w:val="28"/>
          <w:szCs w:val="28"/>
        </w:rPr>
      </w:pPr>
      <w:r w:rsidRPr="00E3075B">
        <w:rPr>
          <w:sz w:val="28"/>
          <w:szCs w:val="28"/>
        </w:rPr>
        <w:t>clrscr();</w:t>
      </w:r>
    </w:p>
    <w:p w14:paraId="4CCA292C" w14:textId="77777777" w:rsidR="00E3075B" w:rsidRPr="00E3075B" w:rsidRDefault="00E3075B" w:rsidP="00E3075B">
      <w:pPr>
        <w:rPr>
          <w:sz w:val="28"/>
          <w:szCs w:val="28"/>
        </w:rPr>
      </w:pPr>
      <w:r w:rsidRPr="00E3075B">
        <w:rPr>
          <w:sz w:val="28"/>
          <w:szCs w:val="28"/>
        </w:rPr>
        <w:t>printf("Enter the memory size:");</w:t>
      </w:r>
    </w:p>
    <w:p w14:paraId="029A6DFB" w14:textId="77777777" w:rsidR="00E3075B" w:rsidRPr="00E3075B" w:rsidRDefault="00E3075B" w:rsidP="00E3075B">
      <w:pPr>
        <w:rPr>
          <w:sz w:val="28"/>
          <w:szCs w:val="28"/>
        </w:rPr>
      </w:pPr>
      <w:r w:rsidRPr="00E3075B">
        <w:rPr>
          <w:sz w:val="28"/>
          <w:szCs w:val="28"/>
        </w:rPr>
        <w:t>scanf("%d",&amp;m);</w:t>
      </w:r>
    </w:p>
    <w:p w14:paraId="7979E65C" w14:textId="77777777" w:rsidR="00E3075B" w:rsidRPr="00E3075B" w:rsidRDefault="00E3075B" w:rsidP="00E3075B">
      <w:pPr>
        <w:rPr>
          <w:sz w:val="28"/>
          <w:szCs w:val="28"/>
        </w:rPr>
      </w:pPr>
      <w:r w:rsidRPr="00E3075B">
        <w:rPr>
          <w:sz w:val="28"/>
          <w:szCs w:val="28"/>
        </w:rPr>
        <w:t>printf("Enter the no of partitions:");</w:t>
      </w:r>
    </w:p>
    <w:p w14:paraId="54874FC2" w14:textId="77777777" w:rsidR="00E3075B" w:rsidRPr="00E3075B" w:rsidRDefault="00E3075B" w:rsidP="00E3075B">
      <w:pPr>
        <w:rPr>
          <w:sz w:val="28"/>
          <w:szCs w:val="28"/>
        </w:rPr>
      </w:pPr>
      <w:r w:rsidRPr="00E3075B">
        <w:rPr>
          <w:sz w:val="28"/>
          <w:szCs w:val="28"/>
        </w:rPr>
        <w:t>scanf("%d",&amp;p);</w:t>
      </w:r>
    </w:p>
    <w:p w14:paraId="660BAB74" w14:textId="77777777" w:rsidR="00E3075B" w:rsidRPr="00E3075B" w:rsidRDefault="00E3075B" w:rsidP="00E3075B">
      <w:pPr>
        <w:rPr>
          <w:sz w:val="28"/>
          <w:szCs w:val="28"/>
        </w:rPr>
      </w:pPr>
      <w:r w:rsidRPr="00E3075B">
        <w:rPr>
          <w:sz w:val="28"/>
          <w:szCs w:val="28"/>
        </w:rPr>
        <w:t>s=m/p;</w:t>
      </w:r>
    </w:p>
    <w:p w14:paraId="68BD6325" w14:textId="77777777" w:rsidR="00E3075B" w:rsidRPr="00E3075B" w:rsidRDefault="00E3075B" w:rsidP="00E3075B">
      <w:pPr>
        <w:rPr>
          <w:sz w:val="28"/>
          <w:szCs w:val="28"/>
        </w:rPr>
      </w:pPr>
      <w:r w:rsidRPr="00E3075B">
        <w:rPr>
          <w:sz w:val="28"/>
          <w:szCs w:val="28"/>
        </w:rPr>
        <w:t>printf("Each partn size is:%d",s);</w:t>
      </w:r>
    </w:p>
    <w:p w14:paraId="449172C2" w14:textId="77777777" w:rsidR="00E3075B" w:rsidRPr="00E3075B" w:rsidRDefault="00E3075B" w:rsidP="00E3075B">
      <w:pPr>
        <w:rPr>
          <w:sz w:val="28"/>
          <w:szCs w:val="28"/>
        </w:rPr>
      </w:pPr>
      <w:r w:rsidRPr="00E3075B">
        <w:rPr>
          <w:sz w:val="28"/>
          <w:szCs w:val="28"/>
        </w:rPr>
        <w:t>printf("\nEnter the no of processes:");</w:t>
      </w:r>
    </w:p>
    <w:p w14:paraId="1AEC6108" w14:textId="77777777" w:rsidR="00E3075B" w:rsidRPr="00E3075B" w:rsidRDefault="00E3075B" w:rsidP="00E3075B">
      <w:pPr>
        <w:rPr>
          <w:sz w:val="28"/>
          <w:szCs w:val="28"/>
        </w:rPr>
      </w:pPr>
      <w:r w:rsidRPr="00E3075B">
        <w:rPr>
          <w:sz w:val="28"/>
          <w:szCs w:val="28"/>
        </w:rPr>
        <w:t>scanf("%d",&amp;p1);</w:t>
      </w:r>
    </w:p>
    <w:p w14:paraId="7953409A" w14:textId="77777777" w:rsidR="00E3075B" w:rsidRPr="00E3075B" w:rsidRDefault="00E3075B" w:rsidP="00E3075B">
      <w:pPr>
        <w:rPr>
          <w:sz w:val="28"/>
          <w:szCs w:val="28"/>
        </w:rPr>
      </w:pPr>
      <w:r w:rsidRPr="00E3075B">
        <w:rPr>
          <w:sz w:val="28"/>
          <w:szCs w:val="28"/>
        </w:rPr>
        <w:t>pos=m;</w:t>
      </w:r>
    </w:p>
    <w:p w14:paraId="09E245D7" w14:textId="77777777" w:rsidR="00E3075B" w:rsidRPr="00E3075B" w:rsidRDefault="00E3075B" w:rsidP="00E3075B">
      <w:pPr>
        <w:rPr>
          <w:sz w:val="28"/>
          <w:szCs w:val="28"/>
        </w:rPr>
      </w:pPr>
      <w:r w:rsidRPr="00E3075B">
        <w:rPr>
          <w:sz w:val="28"/>
          <w:szCs w:val="28"/>
        </w:rPr>
        <w:t>for(i=0;i&lt;p1;i++)</w:t>
      </w:r>
    </w:p>
    <w:p w14:paraId="489E002D" w14:textId="77777777" w:rsidR="00E3075B" w:rsidRPr="00E3075B" w:rsidRDefault="00E3075B" w:rsidP="00E3075B">
      <w:pPr>
        <w:rPr>
          <w:sz w:val="28"/>
          <w:szCs w:val="28"/>
        </w:rPr>
      </w:pPr>
      <w:r w:rsidRPr="00E3075B">
        <w:rPr>
          <w:sz w:val="28"/>
          <w:szCs w:val="28"/>
        </w:rPr>
        <w:t>{</w:t>
      </w:r>
    </w:p>
    <w:p w14:paraId="7079AB97" w14:textId="77777777" w:rsidR="00E3075B" w:rsidRPr="00E3075B" w:rsidRDefault="00E3075B" w:rsidP="00E3075B">
      <w:pPr>
        <w:rPr>
          <w:sz w:val="28"/>
          <w:szCs w:val="28"/>
        </w:rPr>
      </w:pPr>
      <w:r w:rsidRPr="00E3075B">
        <w:rPr>
          <w:sz w:val="28"/>
          <w:szCs w:val="28"/>
        </w:rPr>
        <w:t>if(pos&lt;s)</w:t>
      </w:r>
    </w:p>
    <w:p w14:paraId="06B8B99E" w14:textId="77777777" w:rsidR="00E3075B" w:rsidRPr="00E3075B" w:rsidRDefault="00E3075B" w:rsidP="00E3075B">
      <w:pPr>
        <w:rPr>
          <w:sz w:val="28"/>
          <w:szCs w:val="28"/>
        </w:rPr>
      </w:pPr>
      <w:r w:rsidRPr="00E3075B">
        <w:rPr>
          <w:sz w:val="28"/>
          <w:szCs w:val="28"/>
        </w:rPr>
        <w:t>{</w:t>
      </w:r>
    </w:p>
    <w:p w14:paraId="77B59C51" w14:textId="77777777" w:rsidR="00E3075B" w:rsidRPr="00E3075B" w:rsidRDefault="00E3075B" w:rsidP="00E3075B">
      <w:pPr>
        <w:rPr>
          <w:sz w:val="28"/>
          <w:szCs w:val="28"/>
        </w:rPr>
      </w:pPr>
      <w:r w:rsidRPr="00E3075B">
        <w:rPr>
          <w:sz w:val="28"/>
          <w:szCs w:val="28"/>
        </w:rPr>
        <w:t>printf("\nThere is no further memory for process%d",i+1);</w:t>
      </w:r>
    </w:p>
    <w:p w14:paraId="0D3AB8EE" w14:textId="77777777" w:rsidR="00E3075B" w:rsidRPr="00E3075B" w:rsidRDefault="00E3075B" w:rsidP="00E3075B">
      <w:pPr>
        <w:rPr>
          <w:sz w:val="28"/>
          <w:szCs w:val="28"/>
        </w:rPr>
      </w:pPr>
      <w:r w:rsidRPr="00E3075B">
        <w:rPr>
          <w:sz w:val="28"/>
          <w:szCs w:val="28"/>
        </w:rPr>
        <w:t>m1[i]=0;</w:t>
      </w:r>
    </w:p>
    <w:p w14:paraId="20D52C59" w14:textId="77777777" w:rsidR="00E3075B" w:rsidRPr="00E3075B" w:rsidRDefault="00E3075B" w:rsidP="00E3075B">
      <w:pPr>
        <w:rPr>
          <w:sz w:val="28"/>
          <w:szCs w:val="28"/>
        </w:rPr>
      </w:pPr>
      <w:r w:rsidRPr="00E3075B">
        <w:rPr>
          <w:sz w:val="28"/>
          <w:szCs w:val="28"/>
        </w:rPr>
        <w:t>break;</w:t>
      </w:r>
    </w:p>
    <w:p w14:paraId="2D131A6A" w14:textId="77777777" w:rsidR="00E3075B" w:rsidRPr="00E3075B" w:rsidRDefault="00E3075B" w:rsidP="00E3075B">
      <w:pPr>
        <w:rPr>
          <w:sz w:val="28"/>
          <w:szCs w:val="28"/>
        </w:rPr>
      </w:pPr>
      <w:r w:rsidRPr="00E3075B">
        <w:rPr>
          <w:sz w:val="28"/>
          <w:szCs w:val="28"/>
        </w:rPr>
        <w:t>}</w:t>
      </w:r>
    </w:p>
    <w:p w14:paraId="50E9244E" w14:textId="77777777" w:rsidR="00E3075B" w:rsidRPr="00E3075B" w:rsidRDefault="00E3075B" w:rsidP="00E3075B">
      <w:pPr>
        <w:rPr>
          <w:sz w:val="28"/>
          <w:szCs w:val="28"/>
        </w:rPr>
      </w:pPr>
      <w:r w:rsidRPr="00E3075B">
        <w:rPr>
          <w:sz w:val="28"/>
          <w:szCs w:val="28"/>
        </w:rPr>
        <w:t>else</w:t>
      </w:r>
    </w:p>
    <w:p w14:paraId="1B22AF56" w14:textId="77777777" w:rsidR="00E3075B" w:rsidRPr="00E3075B" w:rsidRDefault="00E3075B" w:rsidP="00E3075B">
      <w:pPr>
        <w:rPr>
          <w:sz w:val="28"/>
          <w:szCs w:val="28"/>
        </w:rPr>
      </w:pPr>
      <w:r w:rsidRPr="00E3075B">
        <w:rPr>
          <w:sz w:val="28"/>
          <w:szCs w:val="28"/>
        </w:rPr>
        <w:t>{</w:t>
      </w:r>
    </w:p>
    <w:p w14:paraId="1CAD3868" w14:textId="77777777" w:rsidR="00E3075B" w:rsidRPr="00E3075B" w:rsidRDefault="00E3075B" w:rsidP="00E3075B">
      <w:pPr>
        <w:rPr>
          <w:sz w:val="28"/>
          <w:szCs w:val="28"/>
        </w:rPr>
      </w:pPr>
      <w:r w:rsidRPr="00E3075B">
        <w:rPr>
          <w:sz w:val="28"/>
          <w:szCs w:val="28"/>
        </w:rPr>
        <w:t>printf("\nEnter the memory req for process%d:",i+1);</w:t>
      </w:r>
    </w:p>
    <w:p w14:paraId="3C59B02B" w14:textId="77777777" w:rsidR="00E3075B" w:rsidRPr="00E3075B" w:rsidRDefault="00E3075B" w:rsidP="00E3075B">
      <w:pPr>
        <w:rPr>
          <w:sz w:val="28"/>
          <w:szCs w:val="28"/>
        </w:rPr>
      </w:pPr>
      <w:r w:rsidRPr="00E3075B">
        <w:rPr>
          <w:sz w:val="28"/>
          <w:szCs w:val="28"/>
        </w:rPr>
        <w:t>scanf("%d",&amp;m1[i]);</w:t>
      </w:r>
    </w:p>
    <w:p w14:paraId="57C838E9" w14:textId="77777777" w:rsidR="00E3075B" w:rsidRPr="00E3075B" w:rsidRDefault="00E3075B" w:rsidP="00E3075B">
      <w:pPr>
        <w:rPr>
          <w:sz w:val="28"/>
          <w:szCs w:val="28"/>
        </w:rPr>
      </w:pPr>
      <w:r w:rsidRPr="00E3075B">
        <w:rPr>
          <w:sz w:val="28"/>
          <w:szCs w:val="28"/>
        </w:rPr>
        <w:t>if(m1[i]&lt;=s)</w:t>
      </w:r>
    </w:p>
    <w:p w14:paraId="373C33F0" w14:textId="77777777" w:rsidR="00E3075B" w:rsidRPr="00E3075B" w:rsidRDefault="00E3075B" w:rsidP="00E3075B">
      <w:pPr>
        <w:rPr>
          <w:sz w:val="28"/>
          <w:szCs w:val="28"/>
        </w:rPr>
      </w:pPr>
      <w:r w:rsidRPr="00E3075B">
        <w:rPr>
          <w:sz w:val="28"/>
          <w:szCs w:val="28"/>
        </w:rPr>
        <w:t>{</w:t>
      </w:r>
    </w:p>
    <w:p w14:paraId="1BA14A3E" w14:textId="77777777" w:rsidR="00E3075B" w:rsidRPr="00E3075B" w:rsidRDefault="00E3075B" w:rsidP="00E3075B">
      <w:pPr>
        <w:rPr>
          <w:sz w:val="28"/>
          <w:szCs w:val="28"/>
        </w:rPr>
      </w:pPr>
      <w:r w:rsidRPr="00E3075B">
        <w:rPr>
          <w:sz w:val="28"/>
          <w:szCs w:val="28"/>
        </w:rPr>
        <w:t>printf("\nProcess is allocated in partition%d",i+1);</w:t>
      </w:r>
    </w:p>
    <w:p w14:paraId="15A9EE04" w14:textId="77777777" w:rsidR="00E3075B" w:rsidRPr="00E3075B" w:rsidRDefault="00E3075B" w:rsidP="00E3075B">
      <w:pPr>
        <w:rPr>
          <w:sz w:val="28"/>
          <w:szCs w:val="28"/>
        </w:rPr>
      </w:pPr>
      <w:r w:rsidRPr="00E3075B">
        <w:rPr>
          <w:sz w:val="28"/>
          <w:szCs w:val="28"/>
        </w:rPr>
        <w:t>fra1=s-m1[i];</w:t>
      </w:r>
    </w:p>
    <w:p w14:paraId="331CB97D" w14:textId="77777777" w:rsidR="00E3075B" w:rsidRPr="00E3075B" w:rsidRDefault="00E3075B" w:rsidP="00E3075B">
      <w:pPr>
        <w:rPr>
          <w:sz w:val="28"/>
          <w:szCs w:val="28"/>
        </w:rPr>
      </w:pPr>
      <w:r w:rsidRPr="00E3075B">
        <w:rPr>
          <w:sz w:val="28"/>
          <w:szCs w:val="28"/>
        </w:rPr>
        <w:t>printf("\nInternal fragmentation for process is:%d",fra1);</w:t>
      </w:r>
    </w:p>
    <w:p w14:paraId="7004C66D" w14:textId="77777777" w:rsidR="00E3075B" w:rsidRPr="00E3075B" w:rsidRDefault="00E3075B" w:rsidP="00E3075B">
      <w:pPr>
        <w:rPr>
          <w:sz w:val="28"/>
          <w:szCs w:val="28"/>
        </w:rPr>
      </w:pPr>
      <w:r w:rsidRPr="00E3075B">
        <w:rPr>
          <w:sz w:val="28"/>
          <w:szCs w:val="28"/>
        </w:rPr>
        <w:t>f1=f1+fra1;</w:t>
      </w:r>
    </w:p>
    <w:p w14:paraId="023D3186" w14:textId="77777777" w:rsidR="00E3075B" w:rsidRPr="00E3075B" w:rsidRDefault="00E3075B" w:rsidP="00E3075B">
      <w:pPr>
        <w:rPr>
          <w:sz w:val="28"/>
          <w:szCs w:val="28"/>
        </w:rPr>
      </w:pPr>
      <w:r w:rsidRPr="00E3075B">
        <w:rPr>
          <w:sz w:val="28"/>
          <w:szCs w:val="28"/>
        </w:rPr>
        <w:t>pos=pos-s;</w:t>
      </w:r>
    </w:p>
    <w:p w14:paraId="00A180C7" w14:textId="77777777" w:rsidR="00E3075B" w:rsidRPr="00E3075B" w:rsidRDefault="00E3075B" w:rsidP="00E3075B">
      <w:pPr>
        <w:rPr>
          <w:sz w:val="28"/>
          <w:szCs w:val="28"/>
        </w:rPr>
      </w:pPr>
      <w:r w:rsidRPr="00E3075B">
        <w:rPr>
          <w:sz w:val="28"/>
          <w:szCs w:val="28"/>
        </w:rPr>
        <w:t>}</w:t>
      </w:r>
    </w:p>
    <w:p w14:paraId="4ED61462" w14:textId="77777777" w:rsidR="00E3075B" w:rsidRPr="00E3075B" w:rsidRDefault="00E3075B" w:rsidP="00E3075B">
      <w:pPr>
        <w:rPr>
          <w:sz w:val="28"/>
          <w:szCs w:val="28"/>
        </w:rPr>
      </w:pPr>
      <w:r w:rsidRPr="00E3075B">
        <w:rPr>
          <w:sz w:val="28"/>
          <w:szCs w:val="28"/>
        </w:rPr>
        <w:t>else</w:t>
      </w:r>
    </w:p>
    <w:p w14:paraId="05D8C605" w14:textId="77777777" w:rsidR="00E3075B" w:rsidRPr="00E3075B" w:rsidRDefault="00E3075B" w:rsidP="00E3075B">
      <w:pPr>
        <w:rPr>
          <w:sz w:val="28"/>
          <w:szCs w:val="28"/>
        </w:rPr>
      </w:pPr>
      <w:r w:rsidRPr="00E3075B">
        <w:rPr>
          <w:sz w:val="28"/>
          <w:szCs w:val="28"/>
        </w:rPr>
        <w:t>{</w:t>
      </w:r>
    </w:p>
    <w:p w14:paraId="68316D0E" w14:textId="77777777" w:rsidR="00E3075B" w:rsidRPr="00E3075B" w:rsidRDefault="00E3075B" w:rsidP="00E3075B">
      <w:pPr>
        <w:rPr>
          <w:sz w:val="28"/>
          <w:szCs w:val="28"/>
        </w:rPr>
      </w:pPr>
      <w:r w:rsidRPr="00E3075B">
        <w:rPr>
          <w:sz w:val="28"/>
          <w:szCs w:val="28"/>
        </w:rPr>
        <w:t>printf("\nProcess not allocated in partition%d",i+1);</w:t>
      </w:r>
    </w:p>
    <w:p w14:paraId="4B31979D" w14:textId="77777777" w:rsidR="00E3075B" w:rsidRPr="00E3075B" w:rsidRDefault="00E3075B" w:rsidP="00E3075B">
      <w:pPr>
        <w:rPr>
          <w:sz w:val="28"/>
          <w:szCs w:val="28"/>
        </w:rPr>
      </w:pPr>
      <w:r w:rsidRPr="00E3075B">
        <w:rPr>
          <w:sz w:val="28"/>
          <w:szCs w:val="28"/>
        </w:rPr>
        <w:t>s1=m1[i];</w:t>
      </w:r>
    </w:p>
    <w:p w14:paraId="48924098" w14:textId="77777777" w:rsidR="00E3075B" w:rsidRPr="00E3075B" w:rsidRDefault="00E3075B" w:rsidP="00E3075B">
      <w:pPr>
        <w:rPr>
          <w:sz w:val="28"/>
          <w:szCs w:val="28"/>
        </w:rPr>
      </w:pPr>
      <w:r w:rsidRPr="00E3075B">
        <w:rPr>
          <w:sz w:val="28"/>
          <w:szCs w:val="28"/>
        </w:rPr>
        <w:t>while(s1&gt;s)</w:t>
      </w:r>
    </w:p>
    <w:p w14:paraId="2DC4E9E7" w14:textId="77777777" w:rsidR="00E3075B" w:rsidRPr="00E3075B" w:rsidRDefault="00E3075B" w:rsidP="00E3075B">
      <w:pPr>
        <w:rPr>
          <w:sz w:val="28"/>
          <w:szCs w:val="28"/>
        </w:rPr>
      </w:pPr>
      <w:r w:rsidRPr="00E3075B">
        <w:rPr>
          <w:sz w:val="28"/>
          <w:szCs w:val="28"/>
        </w:rPr>
        <w:t>{</w:t>
      </w:r>
    </w:p>
    <w:p w14:paraId="764DFEDC" w14:textId="77777777" w:rsidR="00E3075B" w:rsidRPr="00E3075B" w:rsidRDefault="00E3075B" w:rsidP="00E3075B">
      <w:pPr>
        <w:rPr>
          <w:sz w:val="28"/>
          <w:szCs w:val="28"/>
        </w:rPr>
      </w:pPr>
      <w:r w:rsidRPr="00E3075B">
        <w:rPr>
          <w:sz w:val="28"/>
          <w:szCs w:val="28"/>
        </w:rPr>
        <w:t>s1=s1-s;</w:t>
      </w:r>
    </w:p>
    <w:p w14:paraId="293723C0" w14:textId="77777777" w:rsidR="00E3075B" w:rsidRPr="00E3075B" w:rsidRDefault="00E3075B" w:rsidP="00E3075B">
      <w:pPr>
        <w:rPr>
          <w:sz w:val="28"/>
          <w:szCs w:val="28"/>
        </w:rPr>
      </w:pPr>
      <w:r w:rsidRPr="00E3075B">
        <w:rPr>
          <w:sz w:val="28"/>
          <w:szCs w:val="28"/>
        </w:rPr>
        <w:t>pos=pos-s;</w:t>
      </w:r>
    </w:p>
    <w:p w14:paraId="436350E5" w14:textId="77777777" w:rsidR="00E3075B" w:rsidRPr="00E3075B" w:rsidRDefault="00E3075B" w:rsidP="00E3075B">
      <w:pPr>
        <w:rPr>
          <w:sz w:val="28"/>
          <w:szCs w:val="28"/>
        </w:rPr>
      </w:pPr>
      <w:r w:rsidRPr="00E3075B">
        <w:rPr>
          <w:sz w:val="28"/>
          <w:szCs w:val="28"/>
        </w:rPr>
        <w:t>}</w:t>
      </w:r>
    </w:p>
    <w:p w14:paraId="54233A5B" w14:textId="77777777" w:rsidR="00E3075B" w:rsidRPr="00E3075B" w:rsidRDefault="00E3075B" w:rsidP="00E3075B">
      <w:pPr>
        <w:rPr>
          <w:sz w:val="28"/>
          <w:szCs w:val="28"/>
        </w:rPr>
      </w:pPr>
      <w:r w:rsidRPr="00E3075B">
        <w:rPr>
          <w:sz w:val="28"/>
          <w:szCs w:val="28"/>
        </w:rPr>
        <w:t>pos=pos-s;</w:t>
      </w:r>
    </w:p>
    <w:p w14:paraId="668294BD" w14:textId="77777777" w:rsidR="00E3075B" w:rsidRPr="00E3075B" w:rsidRDefault="00E3075B" w:rsidP="00E3075B">
      <w:pPr>
        <w:rPr>
          <w:sz w:val="28"/>
          <w:szCs w:val="28"/>
        </w:rPr>
      </w:pPr>
      <w:r w:rsidRPr="00E3075B">
        <w:rPr>
          <w:sz w:val="28"/>
          <w:szCs w:val="28"/>
        </w:rPr>
        <w:t>fra2=s-s1;</w:t>
      </w:r>
    </w:p>
    <w:p w14:paraId="3A911524" w14:textId="77777777" w:rsidR="00E3075B" w:rsidRPr="00E3075B" w:rsidRDefault="00E3075B" w:rsidP="00E3075B">
      <w:pPr>
        <w:rPr>
          <w:sz w:val="28"/>
          <w:szCs w:val="28"/>
        </w:rPr>
      </w:pPr>
      <w:r w:rsidRPr="00E3075B">
        <w:rPr>
          <w:sz w:val="28"/>
          <w:szCs w:val="28"/>
        </w:rPr>
        <w:t>f2=f2+fra2;</w:t>
      </w:r>
    </w:p>
    <w:p w14:paraId="6AE4D0EE" w14:textId="77777777" w:rsidR="00E3075B" w:rsidRPr="00E3075B" w:rsidRDefault="00E3075B" w:rsidP="00E3075B">
      <w:pPr>
        <w:rPr>
          <w:sz w:val="28"/>
          <w:szCs w:val="28"/>
        </w:rPr>
      </w:pPr>
      <w:r w:rsidRPr="00E3075B">
        <w:rPr>
          <w:sz w:val="28"/>
          <w:szCs w:val="28"/>
        </w:rPr>
        <w:t>printf("\nExternal Fragmentation for this process is:%d",fra2);</w:t>
      </w:r>
    </w:p>
    <w:p w14:paraId="673025E8" w14:textId="77777777" w:rsidR="00E3075B" w:rsidRPr="00E3075B" w:rsidRDefault="00E3075B" w:rsidP="00E3075B">
      <w:pPr>
        <w:rPr>
          <w:sz w:val="28"/>
          <w:szCs w:val="28"/>
        </w:rPr>
      </w:pPr>
      <w:r w:rsidRPr="00E3075B">
        <w:rPr>
          <w:sz w:val="28"/>
          <w:szCs w:val="28"/>
        </w:rPr>
        <w:t>}</w:t>
      </w:r>
    </w:p>
    <w:p w14:paraId="3D2B2167" w14:textId="77777777" w:rsidR="00E3075B" w:rsidRPr="00E3075B" w:rsidRDefault="00E3075B" w:rsidP="00E3075B">
      <w:pPr>
        <w:rPr>
          <w:sz w:val="28"/>
          <w:szCs w:val="28"/>
        </w:rPr>
      </w:pPr>
      <w:r w:rsidRPr="00E3075B">
        <w:rPr>
          <w:sz w:val="28"/>
          <w:szCs w:val="28"/>
        </w:rPr>
        <w:t>}</w:t>
      </w:r>
    </w:p>
    <w:p w14:paraId="3AAD4A61" w14:textId="77777777" w:rsidR="00E3075B" w:rsidRPr="00E3075B" w:rsidRDefault="00E3075B" w:rsidP="00E3075B">
      <w:pPr>
        <w:rPr>
          <w:sz w:val="28"/>
          <w:szCs w:val="28"/>
        </w:rPr>
      </w:pPr>
      <w:r w:rsidRPr="00E3075B">
        <w:rPr>
          <w:sz w:val="28"/>
          <w:szCs w:val="28"/>
        </w:rPr>
        <w:t>}</w:t>
      </w:r>
    </w:p>
    <w:p w14:paraId="250B3C8A" w14:textId="77777777" w:rsidR="00E3075B" w:rsidRPr="00E3075B" w:rsidRDefault="00E3075B" w:rsidP="00E3075B">
      <w:pPr>
        <w:rPr>
          <w:sz w:val="28"/>
          <w:szCs w:val="28"/>
        </w:rPr>
      </w:pPr>
      <w:r w:rsidRPr="00E3075B">
        <w:rPr>
          <w:sz w:val="28"/>
          <w:szCs w:val="28"/>
        </w:rPr>
        <w:t>printf("\nProcess\tallocatedmemory");</w:t>
      </w:r>
    </w:p>
    <w:p w14:paraId="3B1E30AE" w14:textId="77777777" w:rsidR="00E3075B" w:rsidRPr="00E3075B" w:rsidRDefault="00E3075B" w:rsidP="00E3075B">
      <w:pPr>
        <w:rPr>
          <w:sz w:val="28"/>
          <w:szCs w:val="28"/>
        </w:rPr>
      </w:pPr>
      <w:r w:rsidRPr="00E3075B">
        <w:rPr>
          <w:sz w:val="28"/>
          <w:szCs w:val="28"/>
        </w:rPr>
        <w:t>for(i=0;i&lt;p1;i++)</w:t>
      </w:r>
    </w:p>
    <w:p w14:paraId="103E660B" w14:textId="77777777" w:rsidR="00E3075B" w:rsidRPr="00E3075B" w:rsidRDefault="00E3075B" w:rsidP="00E3075B">
      <w:pPr>
        <w:rPr>
          <w:sz w:val="28"/>
          <w:szCs w:val="28"/>
        </w:rPr>
      </w:pPr>
      <w:r w:rsidRPr="00E3075B">
        <w:rPr>
          <w:sz w:val="28"/>
          <w:szCs w:val="28"/>
        </w:rPr>
        <w:t>printf("\n%5d\t%5d",i+1,m1[i]);</w:t>
      </w:r>
    </w:p>
    <w:p w14:paraId="44DD7DE0" w14:textId="77777777" w:rsidR="00E3075B" w:rsidRPr="00E3075B" w:rsidRDefault="00E3075B" w:rsidP="00E3075B">
      <w:pPr>
        <w:rPr>
          <w:sz w:val="28"/>
          <w:szCs w:val="28"/>
        </w:rPr>
      </w:pPr>
      <w:r w:rsidRPr="00E3075B">
        <w:rPr>
          <w:sz w:val="28"/>
          <w:szCs w:val="28"/>
        </w:rPr>
        <w:t>f=f1+f2;</w:t>
      </w:r>
    </w:p>
    <w:p w14:paraId="0032D7F7" w14:textId="77777777" w:rsidR="00E3075B" w:rsidRPr="00E3075B" w:rsidRDefault="00E3075B" w:rsidP="00E3075B">
      <w:pPr>
        <w:rPr>
          <w:sz w:val="28"/>
          <w:szCs w:val="28"/>
        </w:rPr>
      </w:pPr>
      <w:r w:rsidRPr="00E3075B">
        <w:rPr>
          <w:sz w:val="28"/>
          <w:szCs w:val="28"/>
        </w:rPr>
        <w:t>printf("\nThe tot no of fragmentation is:%d",f);</w:t>
      </w:r>
    </w:p>
    <w:p w14:paraId="3993CD30" w14:textId="77777777" w:rsidR="00E3075B" w:rsidRPr="00E3075B" w:rsidRDefault="00E3075B" w:rsidP="00E3075B">
      <w:pPr>
        <w:rPr>
          <w:sz w:val="28"/>
          <w:szCs w:val="28"/>
        </w:rPr>
      </w:pPr>
      <w:r w:rsidRPr="00E3075B">
        <w:rPr>
          <w:sz w:val="28"/>
          <w:szCs w:val="28"/>
        </w:rPr>
        <w:t>getch();</w:t>
      </w:r>
    </w:p>
    <w:p w14:paraId="76337597" w14:textId="77777777" w:rsidR="00E3075B" w:rsidRPr="00E3075B" w:rsidRDefault="00E3075B" w:rsidP="00E3075B">
      <w:pPr>
        <w:rPr>
          <w:sz w:val="28"/>
          <w:szCs w:val="28"/>
        </w:rPr>
      </w:pPr>
      <w:r w:rsidRPr="00E3075B">
        <w:rPr>
          <w:sz w:val="28"/>
          <w:szCs w:val="28"/>
        </w:rPr>
        <w:t>return 0;</w:t>
      </w:r>
    </w:p>
    <w:p w14:paraId="2F331133" w14:textId="77777777" w:rsidR="00E3075B" w:rsidRPr="00E3075B" w:rsidRDefault="00E3075B" w:rsidP="00E3075B">
      <w:pPr>
        <w:rPr>
          <w:sz w:val="28"/>
          <w:szCs w:val="28"/>
        </w:rPr>
      </w:pPr>
      <w:r w:rsidRPr="00E3075B">
        <w:rPr>
          <w:sz w:val="28"/>
          <w:szCs w:val="28"/>
        </w:rPr>
        <w:t>}</w:t>
      </w:r>
    </w:p>
    <w:p w14:paraId="5527A85E" w14:textId="77777777" w:rsidR="00E3075B" w:rsidRPr="00E3075B" w:rsidRDefault="00E3075B" w:rsidP="00E3075B">
      <w:pPr>
        <w:rPr>
          <w:sz w:val="28"/>
          <w:szCs w:val="28"/>
        </w:rPr>
      </w:pPr>
      <w:r w:rsidRPr="00E3075B">
        <w:rPr>
          <w:b/>
          <w:bCs/>
          <w:sz w:val="28"/>
          <w:szCs w:val="28"/>
          <w:u w:val="single"/>
        </w:rPr>
        <w:t>OUTPUT:</w:t>
      </w:r>
    </w:p>
    <w:p w14:paraId="6D730BFE" w14:textId="77777777" w:rsidR="00E3075B" w:rsidRPr="00E3075B" w:rsidRDefault="00E3075B" w:rsidP="00E3075B">
      <w:pPr>
        <w:rPr>
          <w:sz w:val="28"/>
          <w:szCs w:val="28"/>
        </w:rPr>
      </w:pPr>
      <w:r w:rsidRPr="00E3075B">
        <w:rPr>
          <w:sz w:val="28"/>
          <w:szCs w:val="28"/>
        </w:rPr>
        <w:t>Enter the memory size: 80</w:t>
      </w:r>
    </w:p>
    <w:p w14:paraId="719FF40D" w14:textId="77777777" w:rsidR="00E3075B" w:rsidRPr="00E3075B" w:rsidRDefault="00E3075B" w:rsidP="00E3075B">
      <w:pPr>
        <w:rPr>
          <w:sz w:val="28"/>
          <w:szCs w:val="28"/>
        </w:rPr>
      </w:pPr>
      <w:r w:rsidRPr="00E3075B">
        <w:rPr>
          <w:sz w:val="28"/>
          <w:szCs w:val="28"/>
        </w:rPr>
        <w:t>Enter the no of partitions: 4</w:t>
      </w:r>
    </w:p>
    <w:p w14:paraId="20627C67" w14:textId="77777777" w:rsidR="00E3075B" w:rsidRPr="00E3075B" w:rsidRDefault="00E3075B" w:rsidP="00E3075B">
      <w:pPr>
        <w:rPr>
          <w:sz w:val="28"/>
          <w:szCs w:val="28"/>
        </w:rPr>
      </w:pPr>
      <w:r w:rsidRPr="00E3075B">
        <w:rPr>
          <w:sz w:val="28"/>
          <w:szCs w:val="28"/>
        </w:rPr>
        <w:t>Each partition size: 20</w:t>
      </w:r>
    </w:p>
    <w:p w14:paraId="7D4B419F" w14:textId="77777777" w:rsidR="00E3075B" w:rsidRPr="00E3075B" w:rsidRDefault="00E3075B" w:rsidP="00E3075B">
      <w:pPr>
        <w:rPr>
          <w:sz w:val="28"/>
          <w:szCs w:val="28"/>
        </w:rPr>
      </w:pPr>
      <w:r w:rsidRPr="00E3075B">
        <w:rPr>
          <w:sz w:val="28"/>
          <w:szCs w:val="28"/>
        </w:rPr>
        <w:t>Enter the number of processes: 2</w:t>
      </w:r>
    </w:p>
    <w:p w14:paraId="4B217888" w14:textId="77777777" w:rsidR="00E3075B" w:rsidRPr="00E3075B" w:rsidRDefault="00E3075B" w:rsidP="00E3075B">
      <w:pPr>
        <w:rPr>
          <w:sz w:val="28"/>
          <w:szCs w:val="28"/>
        </w:rPr>
      </w:pPr>
      <w:r w:rsidRPr="00E3075B">
        <w:rPr>
          <w:sz w:val="28"/>
          <w:szCs w:val="28"/>
        </w:rPr>
        <w:t>Enter the memory req for process1: 18</w:t>
      </w:r>
    </w:p>
    <w:p w14:paraId="5E19D857" w14:textId="77777777" w:rsidR="00E3075B" w:rsidRPr="00E3075B" w:rsidRDefault="00E3075B" w:rsidP="00E3075B">
      <w:pPr>
        <w:rPr>
          <w:sz w:val="28"/>
          <w:szCs w:val="28"/>
        </w:rPr>
      </w:pPr>
      <w:r w:rsidRPr="00E3075B">
        <w:rPr>
          <w:sz w:val="28"/>
          <w:szCs w:val="28"/>
        </w:rPr>
        <w:t>Process1 is allocated in partn1</w:t>
      </w:r>
    </w:p>
    <w:p w14:paraId="208D60C4" w14:textId="77777777" w:rsidR="00E3075B" w:rsidRPr="00E3075B" w:rsidRDefault="00E3075B" w:rsidP="00E3075B">
      <w:pPr>
        <w:rPr>
          <w:sz w:val="28"/>
          <w:szCs w:val="28"/>
        </w:rPr>
      </w:pPr>
      <w:r w:rsidRPr="00E3075B">
        <w:rPr>
          <w:sz w:val="28"/>
          <w:szCs w:val="28"/>
        </w:rPr>
        <w:t>Internal fragmentation for process1 is: 2</w:t>
      </w:r>
    </w:p>
    <w:p w14:paraId="6AC60CE7" w14:textId="77777777" w:rsidR="00E3075B" w:rsidRPr="00E3075B" w:rsidRDefault="00E3075B" w:rsidP="00E3075B">
      <w:pPr>
        <w:rPr>
          <w:sz w:val="28"/>
          <w:szCs w:val="28"/>
        </w:rPr>
      </w:pPr>
      <w:r w:rsidRPr="00E3075B">
        <w:rPr>
          <w:sz w:val="28"/>
          <w:szCs w:val="28"/>
        </w:rPr>
        <w:t>Enter the memory req for process2: 22</w:t>
      </w:r>
    </w:p>
    <w:p w14:paraId="4AE9E19E" w14:textId="77777777" w:rsidR="00E3075B" w:rsidRPr="00E3075B" w:rsidRDefault="00E3075B" w:rsidP="00E3075B">
      <w:pPr>
        <w:rPr>
          <w:sz w:val="28"/>
          <w:szCs w:val="28"/>
        </w:rPr>
      </w:pPr>
      <w:r w:rsidRPr="00E3075B">
        <w:rPr>
          <w:sz w:val="28"/>
          <w:szCs w:val="28"/>
        </w:rPr>
        <w:t>Process2 is not allocated in partn2</w:t>
      </w:r>
    </w:p>
    <w:p w14:paraId="0981533A" w14:textId="77777777" w:rsidR="009A6215" w:rsidRDefault="00E3075B" w:rsidP="00E3075B">
      <w:pPr>
        <w:rPr>
          <w:sz w:val="28"/>
          <w:szCs w:val="28"/>
        </w:rPr>
      </w:pPr>
      <w:r w:rsidRPr="00E3075B">
        <w:rPr>
          <w:sz w:val="28"/>
          <w:szCs w:val="28"/>
        </w:rPr>
        <w:t>External fragmentation for process2 is: 18</w:t>
      </w:r>
    </w:p>
    <w:p w14:paraId="41628FF8" w14:textId="77777777" w:rsidR="00E3075B" w:rsidRDefault="00E3075B" w:rsidP="00E3075B">
      <w:pPr>
        <w:rPr>
          <w:sz w:val="28"/>
          <w:szCs w:val="28"/>
        </w:rPr>
      </w:pPr>
    </w:p>
    <w:p w14:paraId="7D39E3E6" w14:textId="77777777" w:rsidR="002E197A" w:rsidRDefault="002E197A" w:rsidP="00095483">
      <w:pPr>
        <w:rPr>
          <w:b/>
          <w:bCs/>
          <w:sz w:val="28"/>
          <w:szCs w:val="28"/>
        </w:rPr>
      </w:pPr>
    </w:p>
    <w:p w14:paraId="30E8E159" w14:textId="77777777" w:rsidR="002E197A" w:rsidRDefault="002E197A" w:rsidP="00095483">
      <w:pPr>
        <w:rPr>
          <w:b/>
          <w:bCs/>
          <w:sz w:val="28"/>
          <w:szCs w:val="28"/>
        </w:rPr>
      </w:pPr>
    </w:p>
    <w:p w14:paraId="7119D14C" w14:textId="77777777" w:rsidR="002E197A" w:rsidRDefault="002E197A" w:rsidP="00095483">
      <w:pPr>
        <w:rPr>
          <w:b/>
          <w:bCs/>
          <w:sz w:val="28"/>
          <w:szCs w:val="28"/>
        </w:rPr>
      </w:pPr>
    </w:p>
    <w:p w14:paraId="067F32C5" w14:textId="77777777" w:rsidR="002E197A" w:rsidRDefault="002E197A" w:rsidP="00095483">
      <w:pPr>
        <w:rPr>
          <w:b/>
          <w:bCs/>
          <w:sz w:val="28"/>
          <w:szCs w:val="28"/>
        </w:rPr>
      </w:pPr>
    </w:p>
    <w:p w14:paraId="58CB613E" w14:textId="77777777" w:rsidR="002E197A" w:rsidRDefault="002E197A" w:rsidP="00095483">
      <w:pPr>
        <w:rPr>
          <w:b/>
          <w:bCs/>
          <w:sz w:val="28"/>
          <w:szCs w:val="28"/>
        </w:rPr>
      </w:pPr>
    </w:p>
    <w:p w14:paraId="0D5E71C6" w14:textId="77777777" w:rsidR="002E197A" w:rsidRDefault="002E197A" w:rsidP="00095483">
      <w:pPr>
        <w:rPr>
          <w:b/>
          <w:bCs/>
          <w:sz w:val="28"/>
          <w:szCs w:val="28"/>
        </w:rPr>
      </w:pPr>
    </w:p>
    <w:p w14:paraId="7B3F8222" w14:textId="77777777" w:rsidR="002E197A" w:rsidRDefault="002E197A" w:rsidP="00095483">
      <w:pPr>
        <w:rPr>
          <w:b/>
          <w:bCs/>
          <w:sz w:val="28"/>
          <w:szCs w:val="28"/>
        </w:rPr>
      </w:pPr>
    </w:p>
    <w:p w14:paraId="4E703DF3" w14:textId="77777777" w:rsidR="00E3075B" w:rsidRDefault="00E3075B" w:rsidP="00095483">
      <w:pPr>
        <w:rPr>
          <w:rFonts w:ascii="Times-Roman" w:hAnsi="Times-Roman" w:cs="Times-Roman"/>
          <w:sz w:val="28"/>
          <w:szCs w:val="28"/>
        </w:rPr>
      </w:pPr>
      <w:r w:rsidRPr="00E3075B">
        <w:rPr>
          <w:b/>
          <w:bCs/>
          <w:sz w:val="28"/>
          <w:szCs w:val="28"/>
        </w:rPr>
        <w:t>3b.)</w:t>
      </w:r>
      <w:r w:rsidR="00095483" w:rsidRPr="00E3075B">
        <w:rPr>
          <w:b/>
          <w:bCs/>
          <w:sz w:val="28"/>
          <w:szCs w:val="28"/>
        </w:rPr>
        <w:t xml:space="preserve"> </w:t>
      </w:r>
      <w:r w:rsidRPr="00A80C3A">
        <w:rPr>
          <w:rFonts w:ascii="Times-Roman" w:hAnsi="Times-Roman" w:cs="Times-Roman"/>
          <w:b/>
          <w:bCs/>
          <w:sz w:val="28"/>
          <w:szCs w:val="28"/>
        </w:rPr>
        <w:t>Multiprogramming with a variable number of tasks (MVT)</w:t>
      </w:r>
      <w:r>
        <w:rPr>
          <w:rFonts w:ascii="Times-Roman" w:hAnsi="Times-Roman" w:cs="Times-Roman"/>
          <w:b/>
          <w:bCs/>
          <w:sz w:val="28"/>
          <w:szCs w:val="28"/>
        </w:rPr>
        <w:t xml:space="preserve">: </w:t>
      </w:r>
    </w:p>
    <w:p w14:paraId="430566D3" w14:textId="77777777" w:rsidR="009A6959" w:rsidRDefault="00095483" w:rsidP="00E3075B">
      <w:pPr>
        <w:rPr>
          <w:sz w:val="28"/>
          <w:szCs w:val="28"/>
        </w:rPr>
      </w:pPr>
      <w:r w:rsidRPr="00E3075B">
        <w:rPr>
          <w:sz w:val="28"/>
          <w:szCs w:val="28"/>
        </w:rPr>
        <w:t xml:space="preserve">       </w:t>
      </w:r>
      <w:r w:rsidR="00E3075B" w:rsidRPr="004667F7">
        <w:rPr>
          <w:sz w:val="28"/>
          <w:szCs w:val="28"/>
        </w:rPr>
        <w:t xml:space="preserve"> </w:t>
      </w:r>
      <w:r w:rsidR="00E3075B" w:rsidRPr="00095483">
        <w:rPr>
          <w:b/>
          <w:bCs/>
          <w:sz w:val="28"/>
          <w:szCs w:val="28"/>
          <w:u w:val="single"/>
        </w:rPr>
        <w:t>A</w:t>
      </w:r>
      <w:r w:rsidR="00E3075B">
        <w:rPr>
          <w:b/>
          <w:bCs/>
          <w:sz w:val="28"/>
          <w:szCs w:val="28"/>
          <w:u w:val="single"/>
        </w:rPr>
        <w:t>im</w:t>
      </w:r>
      <w:r w:rsidR="00E3075B">
        <w:rPr>
          <w:sz w:val="28"/>
          <w:szCs w:val="28"/>
        </w:rPr>
        <w:t xml:space="preserve">:    To implement a program on multiprogramming with </w:t>
      </w:r>
      <w:r w:rsidR="00E02484">
        <w:rPr>
          <w:sz w:val="28"/>
          <w:szCs w:val="28"/>
        </w:rPr>
        <w:t>variable number of tasks</w:t>
      </w:r>
      <w:r w:rsidR="00E3075B">
        <w:rPr>
          <w:sz w:val="28"/>
          <w:szCs w:val="28"/>
        </w:rPr>
        <w:t xml:space="preserve">  (M</w:t>
      </w:r>
      <w:r w:rsidR="00E02484">
        <w:rPr>
          <w:sz w:val="28"/>
          <w:szCs w:val="28"/>
        </w:rPr>
        <w:t>V</w:t>
      </w:r>
      <w:r w:rsidR="00E3075B">
        <w:rPr>
          <w:sz w:val="28"/>
          <w:szCs w:val="28"/>
        </w:rPr>
        <w:t xml:space="preserve">T). </w:t>
      </w:r>
    </w:p>
    <w:p w14:paraId="4146746F" w14:textId="77777777" w:rsidR="00E3075B" w:rsidRDefault="00E3075B" w:rsidP="00E3075B">
      <w:pPr>
        <w:rPr>
          <w:sz w:val="28"/>
          <w:szCs w:val="28"/>
        </w:rPr>
      </w:pPr>
      <w:r>
        <w:rPr>
          <w:b/>
          <w:bCs/>
          <w:sz w:val="28"/>
          <w:szCs w:val="28"/>
        </w:rPr>
        <w:t xml:space="preserve"> </w:t>
      </w:r>
      <w:r w:rsidRPr="00095483">
        <w:rPr>
          <w:b/>
          <w:bCs/>
          <w:sz w:val="28"/>
          <w:szCs w:val="28"/>
          <w:u w:val="single"/>
        </w:rPr>
        <w:t>De</w:t>
      </w:r>
      <w:r>
        <w:rPr>
          <w:b/>
          <w:bCs/>
          <w:sz w:val="28"/>
          <w:szCs w:val="28"/>
          <w:u w:val="single"/>
        </w:rPr>
        <w:t>scription</w:t>
      </w:r>
      <w:r w:rsidRPr="00095483">
        <w:rPr>
          <w:sz w:val="28"/>
          <w:szCs w:val="28"/>
        </w:rPr>
        <w:t>:</w:t>
      </w:r>
      <w:r>
        <w:rPr>
          <w:sz w:val="28"/>
          <w:szCs w:val="28"/>
        </w:rPr>
        <w:t xml:space="preserve"> Multiprogramming with a </w:t>
      </w:r>
      <w:r w:rsidR="00E02484">
        <w:rPr>
          <w:sz w:val="28"/>
          <w:szCs w:val="28"/>
        </w:rPr>
        <w:t>Variable</w:t>
      </w:r>
      <w:r>
        <w:rPr>
          <w:sz w:val="28"/>
          <w:szCs w:val="28"/>
        </w:rPr>
        <w:t xml:space="preserve"> number of tasks is </w:t>
      </w:r>
      <w:r w:rsidR="00E02484">
        <w:rPr>
          <w:sz w:val="28"/>
          <w:szCs w:val="28"/>
        </w:rPr>
        <w:t>the memory management technique</w:t>
      </w:r>
      <w:r>
        <w:rPr>
          <w:sz w:val="28"/>
          <w:szCs w:val="28"/>
        </w:rPr>
        <w:t xml:space="preserve"> of the old memory management technique</w:t>
      </w:r>
      <w:r w:rsidR="00E02484">
        <w:rPr>
          <w:sz w:val="28"/>
          <w:szCs w:val="28"/>
        </w:rPr>
        <w:t xml:space="preserve"> </w:t>
      </w:r>
      <w:r>
        <w:rPr>
          <w:sz w:val="28"/>
          <w:szCs w:val="28"/>
        </w:rPr>
        <w:t xml:space="preserve">in which </w:t>
      </w:r>
      <w:r w:rsidR="00E02484">
        <w:rPr>
          <w:sz w:val="28"/>
          <w:szCs w:val="28"/>
        </w:rPr>
        <w:t>each job gets just the amount of memory it needs. That is partitioning of memory is dynamic &amp; changes as jobs enter &amp; leave the system. MVT is a more “efficient” user of resources.</w:t>
      </w:r>
      <w:r>
        <w:rPr>
          <w:sz w:val="28"/>
          <w:szCs w:val="28"/>
        </w:rPr>
        <w:t xml:space="preserve"> </w:t>
      </w:r>
    </w:p>
    <w:p w14:paraId="46EDA09D" w14:textId="77777777" w:rsidR="00E3075B" w:rsidRDefault="00E3075B" w:rsidP="00E3075B">
      <w:pPr>
        <w:rPr>
          <w:sz w:val="28"/>
          <w:szCs w:val="28"/>
        </w:rPr>
      </w:pPr>
      <w:r>
        <w:rPr>
          <w:sz w:val="28"/>
          <w:szCs w:val="28"/>
        </w:rPr>
        <w:t xml:space="preserve"> </w:t>
      </w:r>
      <w:r w:rsidRPr="00095483">
        <w:rPr>
          <w:b/>
          <w:bCs/>
          <w:sz w:val="28"/>
          <w:szCs w:val="28"/>
          <w:u w:val="single"/>
        </w:rPr>
        <w:t xml:space="preserve"> Algorithm</w:t>
      </w:r>
      <w:r>
        <w:rPr>
          <w:sz w:val="28"/>
          <w:szCs w:val="28"/>
        </w:rPr>
        <w:t xml:space="preserve">:  </w:t>
      </w:r>
    </w:p>
    <w:p w14:paraId="25377C28" w14:textId="77777777" w:rsidR="00E3075B" w:rsidRDefault="00E3075B" w:rsidP="00E3075B">
      <w:pPr>
        <w:rPr>
          <w:sz w:val="28"/>
          <w:szCs w:val="28"/>
        </w:rPr>
      </w:pPr>
      <w:r>
        <w:rPr>
          <w:sz w:val="28"/>
          <w:szCs w:val="28"/>
        </w:rPr>
        <w:t>1.) Start the process</w:t>
      </w:r>
    </w:p>
    <w:p w14:paraId="5CA2CB31" w14:textId="77777777" w:rsidR="00E3075B" w:rsidRDefault="00E3075B" w:rsidP="00E3075B">
      <w:pPr>
        <w:rPr>
          <w:sz w:val="28"/>
          <w:szCs w:val="28"/>
        </w:rPr>
      </w:pPr>
      <w:r>
        <w:rPr>
          <w:sz w:val="28"/>
          <w:szCs w:val="28"/>
        </w:rPr>
        <w:t>2.) Declare a variables</w:t>
      </w:r>
    </w:p>
    <w:p w14:paraId="6C5A0DA2" w14:textId="77777777" w:rsidR="00E3075B" w:rsidRDefault="00E3075B" w:rsidP="00E3075B">
      <w:pPr>
        <w:rPr>
          <w:sz w:val="28"/>
          <w:szCs w:val="28"/>
        </w:rPr>
      </w:pPr>
      <w:r>
        <w:rPr>
          <w:sz w:val="28"/>
          <w:szCs w:val="28"/>
        </w:rPr>
        <w:t xml:space="preserve">3.) Enter the total memory size </w:t>
      </w:r>
    </w:p>
    <w:p w14:paraId="55CA0333" w14:textId="77777777" w:rsidR="00E3075B" w:rsidRDefault="00E3075B" w:rsidP="00E3075B">
      <w:pPr>
        <w:rPr>
          <w:sz w:val="28"/>
          <w:szCs w:val="28"/>
        </w:rPr>
      </w:pPr>
      <w:r>
        <w:rPr>
          <w:sz w:val="28"/>
          <w:szCs w:val="28"/>
        </w:rPr>
        <w:t>4.) Allocate memory for OS</w:t>
      </w:r>
    </w:p>
    <w:p w14:paraId="41E9A567" w14:textId="77777777" w:rsidR="00E02484" w:rsidRDefault="00E3075B" w:rsidP="00E3075B">
      <w:pPr>
        <w:rPr>
          <w:sz w:val="28"/>
          <w:szCs w:val="28"/>
        </w:rPr>
      </w:pPr>
      <w:r>
        <w:rPr>
          <w:sz w:val="28"/>
          <w:szCs w:val="28"/>
        </w:rPr>
        <w:t>5.)  Read the number of partitions to be divided ‘</w:t>
      </w:r>
      <w:r w:rsidR="00E02484">
        <w:rPr>
          <w:sz w:val="28"/>
          <w:szCs w:val="28"/>
        </w:rPr>
        <w:t>n</w:t>
      </w:r>
      <w:r>
        <w:rPr>
          <w:sz w:val="28"/>
          <w:szCs w:val="28"/>
        </w:rPr>
        <w:t xml:space="preserve">’ partition </w:t>
      </w:r>
    </w:p>
    <w:p w14:paraId="3B7B2D25" w14:textId="77777777" w:rsidR="00E3075B" w:rsidRDefault="00E3075B" w:rsidP="00E3075B">
      <w:pPr>
        <w:rPr>
          <w:sz w:val="28"/>
          <w:szCs w:val="28"/>
        </w:rPr>
      </w:pPr>
      <w:r>
        <w:rPr>
          <w:sz w:val="28"/>
          <w:szCs w:val="28"/>
        </w:rPr>
        <w:t xml:space="preserve">6.) Read the </w:t>
      </w:r>
      <w:r w:rsidR="00E02484">
        <w:rPr>
          <w:sz w:val="28"/>
          <w:szCs w:val="28"/>
        </w:rPr>
        <w:t xml:space="preserve">process </w:t>
      </w:r>
      <w:r>
        <w:rPr>
          <w:sz w:val="28"/>
          <w:szCs w:val="28"/>
        </w:rPr>
        <w:t>number</w:t>
      </w:r>
      <w:r w:rsidR="00E02484">
        <w:rPr>
          <w:sz w:val="28"/>
          <w:szCs w:val="28"/>
        </w:rPr>
        <w:t xml:space="preserve"> and </w:t>
      </w:r>
      <w:r>
        <w:rPr>
          <w:sz w:val="28"/>
          <w:szCs w:val="28"/>
        </w:rPr>
        <w:t xml:space="preserve"> &amp; process size</w:t>
      </w:r>
    </w:p>
    <w:p w14:paraId="7F7FBE47" w14:textId="77777777" w:rsidR="00E3075B" w:rsidRDefault="00E3075B" w:rsidP="00E3075B">
      <w:pPr>
        <w:rPr>
          <w:sz w:val="28"/>
          <w:szCs w:val="28"/>
        </w:rPr>
      </w:pPr>
      <w:r>
        <w:rPr>
          <w:sz w:val="28"/>
          <w:szCs w:val="28"/>
        </w:rPr>
        <w:t>7.) If process size is less than partition size allot else block the process while allocating update memory wastage-external fragmentation.</w:t>
      </w:r>
    </w:p>
    <w:p w14:paraId="62B3A1D4" w14:textId="77777777" w:rsidR="00E3075B" w:rsidRDefault="00E3075B" w:rsidP="00E3075B">
      <w:pPr>
        <w:rPr>
          <w:sz w:val="28"/>
          <w:szCs w:val="28"/>
        </w:rPr>
      </w:pPr>
      <w:r>
        <w:rPr>
          <w:sz w:val="28"/>
          <w:szCs w:val="28"/>
        </w:rPr>
        <w:t>8.) Print the result</w:t>
      </w:r>
    </w:p>
    <w:p w14:paraId="20541B8F" w14:textId="77777777" w:rsidR="00E02484" w:rsidRDefault="00E02484" w:rsidP="00E3075B">
      <w:pPr>
        <w:rPr>
          <w:sz w:val="28"/>
          <w:szCs w:val="28"/>
        </w:rPr>
      </w:pPr>
      <w:r>
        <w:rPr>
          <w:sz w:val="28"/>
          <w:szCs w:val="28"/>
        </w:rPr>
        <w:t>9.) Stop the process</w:t>
      </w:r>
    </w:p>
    <w:p w14:paraId="55B1F2BF" w14:textId="77777777" w:rsidR="00E3075B" w:rsidRDefault="00E3075B" w:rsidP="00E3075B">
      <w:pPr>
        <w:rPr>
          <w:sz w:val="28"/>
          <w:szCs w:val="28"/>
        </w:rPr>
      </w:pPr>
      <w:r w:rsidRPr="00B5570F">
        <w:rPr>
          <w:b/>
          <w:bCs/>
          <w:sz w:val="28"/>
          <w:szCs w:val="28"/>
          <w:u w:val="single"/>
        </w:rPr>
        <w:t>Program</w:t>
      </w:r>
      <w:r w:rsidRPr="00B5570F">
        <w:rPr>
          <w:sz w:val="28"/>
          <w:szCs w:val="28"/>
        </w:rPr>
        <w:t>:</w:t>
      </w:r>
    </w:p>
    <w:p w14:paraId="26BA7343" w14:textId="77777777" w:rsidR="00E71829" w:rsidRPr="00E71829" w:rsidRDefault="00E71829" w:rsidP="00E71829">
      <w:pPr>
        <w:rPr>
          <w:sz w:val="28"/>
          <w:szCs w:val="28"/>
        </w:rPr>
      </w:pPr>
      <w:r w:rsidRPr="00E71829">
        <w:rPr>
          <w:sz w:val="28"/>
          <w:szCs w:val="28"/>
        </w:rPr>
        <w:t>#include&lt;stdio.h&gt;</w:t>
      </w:r>
    </w:p>
    <w:p w14:paraId="59E49E11" w14:textId="77777777" w:rsidR="00E71829" w:rsidRPr="00E71829" w:rsidRDefault="00E71829" w:rsidP="00E71829">
      <w:pPr>
        <w:rPr>
          <w:sz w:val="28"/>
          <w:szCs w:val="28"/>
        </w:rPr>
      </w:pPr>
      <w:r w:rsidRPr="00E71829">
        <w:rPr>
          <w:sz w:val="28"/>
          <w:szCs w:val="28"/>
        </w:rPr>
        <w:t>#include&lt;conio.h&gt;</w:t>
      </w:r>
    </w:p>
    <w:p w14:paraId="3290CC04" w14:textId="77777777" w:rsidR="00E71829" w:rsidRPr="00E71829" w:rsidRDefault="00E71829" w:rsidP="00E71829">
      <w:pPr>
        <w:rPr>
          <w:sz w:val="28"/>
          <w:szCs w:val="28"/>
        </w:rPr>
      </w:pPr>
      <w:r w:rsidRPr="00E71829">
        <w:rPr>
          <w:sz w:val="28"/>
          <w:szCs w:val="28"/>
        </w:rPr>
        <w:t>main()</w:t>
      </w:r>
    </w:p>
    <w:p w14:paraId="77EF871F" w14:textId="77777777" w:rsidR="00E71829" w:rsidRPr="00E71829" w:rsidRDefault="00E71829" w:rsidP="00E71829">
      <w:pPr>
        <w:rPr>
          <w:sz w:val="28"/>
          <w:szCs w:val="28"/>
        </w:rPr>
      </w:pPr>
      <w:r w:rsidRPr="00E71829">
        <w:rPr>
          <w:sz w:val="28"/>
          <w:szCs w:val="28"/>
        </w:rPr>
        <w:t>{</w:t>
      </w:r>
    </w:p>
    <w:p w14:paraId="3B1FB004" w14:textId="77777777" w:rsidR="00E71829" w:rsidRPr="00E71829" w:rsidRDefault="00E71829" w:rsidP="00E71829">
      <w:pPr>
        <w:rPr>
          <w:sz w:val="28"/>
          <w:szCs w:val="28"/>
        </w:rPr>
      </w:pPr>
      <w:r w:rsidRPr="00E71829">
        <w:rPr>
          <w:sz w:val="28"/>
          <w:szCs w:val="28"/>
        </w:rPr>
        <w:t>int ms,mp[10],i, temp,n=0;</w:t>
      </w:r>
    </w:p>
    <w:p w14:paraId="49B057C1" w14:textId="77777777" w:rsidR="00E71829" w:rsidRPr="00E71829" w:rsidRDefault="00E71829" w:rsidP="00E71829">
      <w:pPr>
        <w:rPr>
          <w:sz w:val="28"/>
          <w:szCs w:val="28"/>
        </w:rPr>
      </w:pPr>
      <w:r w:rsidRPr="00E71829">
        <w:rPr>
          <w:sz w:val="28"/>
          <w:szCs w:val="28"/>
        </w:rPr>
        <w:t>char ch = 'y';</w:t>
      </w:r>
    </w:p>
    <w:p w14:paraId="0D2359D6" w14:textId="77777777" w:rsidR="00E71829" w:rsidRPr="00E71829" w:rsidRDefault="00E71829" w:rsidP="00E71829">
      <w:pPr>
        <w:rPr>
          <w:sz w:val="28"/>
          <w:szCs w:val="28"/>
        </w:rPr>
      </w:pPr>
      <w:r w:rsidRPr="00E71829">
        <w:rPr>
          <w:sz w:val="28"/>
          <w:szCs w:val="28"/>
        </w:rPr>
        <w:t>clrscr();</w:t>
      </w:r>
    </w:p>
    <w:p w14:paraId="203A2E9A" w14:textId="77777777" w:rsidR="00E71829" w:rsidRPr="00E71829" w:rsidRDefault="00E71829" w:rsidP="00E71829">
      <w:pPr>
        <w:rPr>
          <w:sz w:val="28"/>
          <w:szCs w:val="28"/>
        </w:rPr>
      </w:pPr>
      <w:r w:rsidRPr="00E71829">
        <w:rPr>
          <w:sz w:val="28"/>
          <w:szCs w:val="28"/>
        </w:rPr>
        <w:t>printf("\nEnter the total memory available (in Bytes)-- ");</w:t>
      </w:r>
    </w:p>
    <w:p w14:paraId="731A84D6" w14:textId="77777777" w:rsidR="00E71829" w:rsidRPr="00E71829" w:rsidRDefault="00E71829" w:rsidP="00E71829">
      <w:pPr>
        <w:rPr>
          <w:sz w:val="28"/>
          <w:szCs w:val="28"/>
        </w:rPr>
      </w:pPr>
      <w:r w:rsidRPr="00E71829">
        <w:rPr>
          <w:sz w:val="28"/>
          <w:szCs w:val="28"/>
        </w:rPr>
        <w:t>scanf("%d",&amp;ms);</w:t>
      </w:r>
    </w:p>
    <w:p w14:paraId="5B66FD1A" w14:textId="77777777" w:rsidR="00E71829" w:rsidRPr="00E71829" w:rsidRDefault="00E71829" w:rsidP="00E71829">
      <w:pPr>
        <w:rPr>
          <w:sz w:val="28"/>
          <w:szCs w:val="28"/>
        </w:rPr>
      </w:pPr>
      <w:r w:rsidRPr="00E71829">
        <w:rPr>
          <w:sz w:val="28"/>
          <w:szCs w:val="28"/>
        </w:rPr>
        <w:t>temp=ms;</w:t>
      </w:r>
    </w:p>
    <w:p w14:paraId="1908B5ED" w14:textId="77777777" w:rsidR="00E71829" w:rsidRPr="00E71829" w:rsidRDefault="00E71829" w:rsidP="00E71829">
      <w:pPr>
        <w:rPr>
          <w:sz w:val="28"/>
          <w:szCs w:val="28"/>
        </w:rPr>
      </w:pPr>
      <w:r w:rsidRPr="00E71829">
        <w:rPr>
          <w:sz w:val="28"/>
          <w:szCs w:val="28"/>
        </w:rPr>
        <w:t>for(i=0;ch=='y';i++,n++)</w:t>
      </w:r>
    </w:p>
    <w:p w14:paraId="7E37F2A7" w14:textId="77777777" w:rsidR="00E71829" w:rsidRPr="00E71829" w:rsidRDefault="00E71829" w:rsidP="00E71829">
      <w:pPr>
        <w:rPr>
          <w:sz w:val="28"/>
          <w:szCs w:val="28"/>
        </w:rPr>
      </w:pPr>
      <w:r w:rsidRPr="00E71829">
        <w:rPr>
          <w:sz w:val="28"/>
          <w:szCs w:val="28"/>
        </w:rPr>
        <w:t>{</w:t>
      </w:r>
    </w:p>
    <w:p w14:paraId="4364DB4B" w14:textId="77777777" w:rsidR="00E71829" w:rsidRPr="00E71829" w:rsidRDefault="00E71829" w:rsidP="00E71829">
      <w:pPr>
        <w:rPr>
          <w:sz w:val="28"/>
          <w:szCs w:val="28"/>
        </w:rPr>
      </w:pPr>
      <w:r w:rsidRPr="00E71829">
        <w:rPr>
          <w:sz w:val="28"/>
          <w:szCs w:val="28"/>
        </w:rPr>
        <w:t>printf("\nEnter memory required for process %d (in Bytes) -- ",i+1);</w:t>
      </w:r>
    </w:p>
    <w:p w14:paraId="0F3D9202" w14:textId="77777777" w:rsidR="00E71829" w:rsidRPr="00E71829" w:rsidRDefault="00E71829" w:rsidP="00E71829">
      <w:pPr>
        <w:rPr>
          <w:sz w:val="28"/>
          <w:szCs w:val="28"/>
        </w:rPr>
      </w:pPr>
      <w:r w:rsidRPr="00E71829">
        <w:rPr>
          <w:sz w:val="28"/>
          <w:szCs w:val="28"/>
        </w:rPr>
        <w:t>scanf("%d",&amp;mp[i]);</w:t>
      </w:r>
    </w:p>
    <w:p w14:paraId="48170E53" w14:textId="77777777" w:rsidR="00E71829" w:rsidRPr="00E71829" w:rsidRDefault="00E71829" w:rsidP="00E71829">
      <w:pPr>
        <w:rPr>
          <w:sz w:val="28"/>
          <w:szCs w:val="28"/>
        </w:rPr>
      </w:pPr>
      <w:r w:rsidRPr="00E71829">
        <w:rPr>
          <w:sz w:val="28"/>
          <w:szCs w:val="28"/>
        </w:rPr>
        <w:t>if(mp[i]&lt;=temp)</w:t>
      </w:r>
    </w:p>
    <w:p w14:paraId="378D5773" w14:textId="77777777" w:rsidR="00E71829" w:rsidRPr="00E71829" w:rsidRDefault="00E71829" w:rsidP="00E71829">
      <w:pPr>
        <w:rPr>
          <w:sz w:val="28"/>
          <w:szCs w:val="28"/>
        </w:rPr>
      </w:pPr>
      <w:r w:rsidRPr="00E71829">
        <w:rPr>
          <w:sz w:val="28"/>
          <w:szCs w:val="28"/>
        </w:rPr>
        <w:t>{</w:t>
      </w:r>
    </w:p>
    <w:p w14:paraId="4460B3B0" w14:textId="77777777" w:rsidR="00E71829" w:rsidRPr="00E71829" w:rsidRDefault="00E71829" w:rsidP="00E71829">
      <w:pPr>
        <w:rPr>
          <w:sz w:val="28"/>
          <w:szCs w:val="28"/>
        </w:rPr>
      </w:pPr>
      <w:r w:rsidRPr="00E71829">
        <w:rPr>
          <w:sz w:val="28"/>
          <w:szCs w:val="28"/>
        </w:rPr>
        <w:t>printf("\nMemory is allocated for Process %d ",i+1);</w:t>
      </w:r>
    </w:p>
    <w:p w14:paraId="4CDA49C4" w14:textId="77777777" w:rsidR="00E71829" w:rsidRPr="00E71829" w:rsidRDefault="00E71829" w:rsidP="00E71829">
      <w:pPr>
        <w:rPr>
          <w:sz w:val="28"/>
          <w:szCs w:val="28"/>
        </w:rPr>
      </w:pPr>
      <w:r w:rsidRPr="00E71829">
        <w:rPr>
          <w:sz w:val="28"/>
          <w:szCs w:val="28"/>
        </w:rPr>
        <w:t>temp = temp - mp[i];</w:t>
      </w:r>
    </w:p>
    <w:p w14:paraId="6D4CD471" w14:textId="77777777" w:rsidR="00E71829" w:rsidRPr="00E71829" w:rsidRDefault="00E71829" w:rsidP="00E71829">
      <w:pPr>
        <w:rPr>
          <w:sz w:val="28"/>
          <w:szCs w:val="28"/>
        </w:rPr>
      </w:pPr>
      <w:r w:rsidRPr="00E71829">
        <w:rPr>
          <w:sz w:val="28"/>
          <w:szCs w:val="28"/>
        </w:rPr>
        <w:t>}</w:t>
      </w:r>
    </w:p>
    <w:p w14:paraId="377EF700" w14:textId="77777777" w:rsidR="00E71829" w:rsidRPr="00E71829" w:rsidRDefault="00E71829" w:rsidP="00E71829">
      <w:pPr>
        <w:rPr>
          <w:sz w:val="28"/>
          <w:szCs w:val="28"/>
        </w:rPr>
      </w:pPr>
      <w:r w:rsidRPr="00E71829">
        <w:rPr>
          <w:sz w:val="28"/>
          <w:szCs w:val="28"/>
        </w:rPr>
        <w:t>else</w:t>
      </w:r>
    </w:p>
    <w:p w14:paraId="1CD68FE5" w14:textId="77777777" w:rsidR="00E71829" w:rsidRPr="00E71829" w:rsidRDefault="00E71829" w:rsidP="00E71829">
      <w:pPr>
        <w:rPr>
          <w:sz w:val="28"/>
          <w:szCs w:val="28"/>
        </w:rPr>
      </w:pPr>
      <w:r w:rsidRPr="00E71829">
        <w:rPr>
          <w:sz w:val="28"/>
          <w:szCs w:val="28"/>
        </w:rPr>
        <w:t>{</w:t>
      </w:r>
    </w:p>
    <w:p w14:paraId="6E5B164F" w14:textId="77777777" w:rsidR="00E71829" w:rsidRPr="00E71829" w:rsidRDefault="00E71829" w:rsidP="00E71829">
      <w:pPr>
        <w:rPr>
          <w:sz w:val="28"/>
          <w:szCs w:val="28"/>
        </w:rPr>
      </w:pPr>
      <w:r w:rsidRPr="00E71829">
        <w:rPr>
          <w:sz w:val="28"/>
          <w:szCs w:val="28"/>
        </w:rPr>
        <w:t>printf("\nMemory is Full");</w:t>
      </w:r>
    </w:p>
    <w:p w14:paraId="3773D7E6" w14:textId="77777777" w:rsidR="00E71829" w:rsidRPr="00E71829" w:rsidRDefault="00E71829" w:rsidP="00E71829">
      <w:pPr>
        <w:rPr>
          <w:sz w:val="28"/>
          <w:szCs w:val="28"/>
        </w:rPr>
      </w:pPr>
      <w:r w:rsidRPr="00E71829">
        <w:rPr>
          <w:sz w:val="28"/>
          <w:szCs w:val="28"/>
        </w:rPr>
        <w:t>break;</w:t>
      </w:r>
    </w:p>
    <w:p w14:paraId="722E6E7D" w14:textId="77777777" w:rsidR="00E71829" w:rsidRPr="00E71829" w:rsidRDefault="00E71829" w:rsidP="00E71829">
      <w:pPr>
        <w:rPr>
          <w:sz w:val="28"/>
          <w:szCs w:val="28"/>
        </w:rPr>
      </w:pPr>
      <w:r w:rsidRPr="00E71829">
        <w:rPr>
          <w:sz w:val="28"/>
          <w:szCs w:val="28"/>
        </w:rPr>
        <w:t>}</w:t>
      </w:r>
    </w:p>
    <w:p w14:paraId="7A51ACBD" w14:textId="77777777" w:rsidR="00E71829" w:rsidRPr="00E71829" w:rsidRDefault="00E71829" w:rsidP="00E71829">
      <w:pPr>
        <w:rPr>
          <w:sz w:val="28"/>
          <w:szCs w:val="28"/>
        </w:rPr>
      </w:pPr>
      <w:r w:rsidRPr="00E71829">
        <w:rPr>
          <w:sz w:val="28"/>
          <w:szCs w:val="28"/>
        </w:rPr>
        <w:t>printf("\nDo you want to continue(y/n) -- ");</w:t>
      </w:r>
    </w:p>
    <w:p w14:paraId="2A5CCE44" w14:textId="77777777" w:rsidR="00E71829" w:rsidRPr="00E71829" w:rsidRDefault="00E71829" w:rsidP="00E71829">
      <w:pPr>
        <w:rPr>
          <w:sz w:val="28"/>
          <w:szCs w:val="28"/>
        </w:rPr>
      </w:pPr>
      <w:r w:rsidRPr="00E71829">
        <w:rPr>
          <w:sz w:val="28"/>
          <w:szCs w:val="28"/>
        </w:rPr>
        <w:t>scanf(" %c", &amp;ch);</w:t>
      </w:r>
    </w:p>
    <w:p w14:paraId="4561C711" w14:textId="77777777" w:rsidR="00E71829" w:rsidRPr="00E71829" w:rsidRDefault="00E71829" w:rsidP="00E71829">
      <w:pPr>
        <w:rPr>
          <w:sz w:val="28"/>
          <w:szCs w:val="28"/>
        </w:rPr>
      </w:pPr>
      <w:r w:rsidRPr="00E71829">
        <w:rPr>
          <w:sz w:val="28"/>
          <w:szCs w:val="28"/>
        </w:rPr>
        <w:t>}</w:t>
      </w:r>
    </w:p>
    <w:p w14:paraId="531EB223" w14:textId="77777777" w:rsidR="00E71829" w:rsidRPr="00E71829" w:rsidRDefault="00E71829" w:rsidP="00E71829">
      <w:pPr>
        <w:rPr>
          <w:sz w:val="28"/>
          <w:szCs w:val="28"/>
        </w:rPr>
      </w:pPr>
      <w:r w:rsidRPr="00E71829">
        <w:rPr>
          <w:sz w:val="28"/>
          <w:szCs w:val="28"/>
        </w:rPr>
        <w:t>printf("\n\nTotal Memory Available -- %d", ms);</w:t>
      </w:r>
    </w:p>
    <w:p w14:paraId="5BA4D62F" w14:textId="77777777" w:rsidR="00E71829" w:rsidRPr="00E71829" w:rsidRDefault="00E71829" w:rsidP="00E71829">
      <w:pPr>
        <w:rPr>
          <w:sz w:val="28"/>
          <w:szCs w:val="28"/>
        </w:rPr>
      </w:pPr>
      <w:r w:rsidRPr="00E71829">
        <w:rPr>
          <w:sz w:val="28"/>
          <w:szCs w:val="28"/>
        </w:rPr>
        <w:t>printf("\n\n\tPROCESS\t\t MEMORY ALLOCATED ");</w:t>
      </w:r>
    </w:p>
    <w:p w14:paraId="5DB9B15F" w14:textId="77777777" w:rsidR="00E71829" w:rsidRPr="00E71829" w:rsidRDefault="00E71829" w:rsidP="00E71829">
      <w:pPr>
        <w:rPr>
          <w:sz w:val="28"/>
          <w:szCs w:val="28"/>
        </w:rPr>
      </w:pPr>
      <w:r w:rsidRPr="00E71829">
        <w:rPr>
          <w:sz w:val="28"/>
          <w:szCs w:val="28"/>
        </w:rPr>
        <w:t>for(i=0;i&lt;n;i++)</w:t>
      </w:r>
    </w:p>
    <w:p w14:paraId="37D683B8" w14:textId="77777777" w:rsidR="00E71829" w:rsidRPr="00E71829" w:rsidRDefault="00E71829" w:rsidP="00E71829">
      <w:pPr>
        <w:rPr>
          <w:sz w:val="28"/>
          <w:szCs w:val="28"/>
        </w:rPr>
      </w:pPr>
      <w:r w:rsidRPr="00E71829">
        <w:rPr>
          <w:sz w:val="28"/>
          <w:szCs w:val="28"/>
        </w:rPr>
        <w:t>printf("\n \t%d\t\t%d",i+1,mp[i]);</w:t>
      </w:r>
    </w:p>
    <w:p w14:paraId="3B880D80" w14:textId="77777777" w:rsidR="00E71829" w:rsidRPr="00E71829" w:rsidRDefault="00E71829" w:rsidP="00E71829">
      <w:pPr>
        <w:rPr>
          <w:sz w:val="28"/>
          <w:szCs w:val="28"/>
        </w:rPr>
      </w:pPr>
      <w:r w:rsidRPr="00E71829">
        <w:rPr>
          <w:sz w:val="28"/>
          <w:szCs w:val="28"/>
        </w:rPr>
        <w:t>printf("\n\nTotal Memory Allocated is %d",ms-temp);</w:t>
      </w:r>
    </w:p>
    <w:p w14:paraId="6D7AB14D" w14:textId="77777777" w:rsidR="00E71829" w:rsidRPr="00E71829" w:rsidRDefault="00E71829" w:rsidP="00E71829">
      <w:pPr>
        <w:rPr>
          <w:sz w:val="28"/>
          <w:szCs w:val="28"/>
        </w:rPr>
      </w:pPr>
      <w:r w:rsidRPr="00E71829">
        <w:rPr>
          <w:sz w:val="28"/>
          <w:szCs w:val="28"/>
        </w:rPr>
        <w:t>printf("\nTotal External Fragmentation is %d",temp);</w:t>
      </w:r>
    </w:p>
    <w:p w14:paraId="16F0D3F5" w14:textId="77777777" w:rsidR="00E71829" w:rsidRPr="00E71829" w:rsidRDefault="00E71829" w:rsidP="00E71829">
      <w:pPr>
        <w:rPr>
          <w:sz w:val="28"/>
          <w:szCs w:val="28"/>
        </w:rPr>
      </w:pPr>
      <w:r w:rsidRPr="00E71829">
        <w:rPr>
          <w:sz w:val="28"/>
          <w:szCs w:val="28"/>
        </w:rPr>
        <w:t xml:space="preserve"> getch( );</w:t>
      </w:r>
    </w:p>
    <w:p w14:paraId="30001095" w14:textId="77777777" w:rsidR="00E71829" w:rsidRPr="00E71829" w:rsidRDefault="00E71829" w:rsidP="00E71829">
      <w:pPr>
        <w:rPr>
          <w:sz w:val="28"/>
          <w:szCs w:val="28"/>
        </w:rPr>
      </w:pPr>
      <w:r w:rsidRPr="00E71829">
        <w:rPr>
          <w:sz w:val="28"/>
          <w:szCs w:val="28"/>
        </w:rPr>
        <w:t>}</w:t>
      </w:r>
    </w:p>
    <w:p w14:paraId="0D88EEE9" w14:textId="77777777" w:rsidR="00E71829" w:rsidRPr="00E71829" w:rsidRDefault="00E71829" w:rsidP="00E71829">
      <w:pPr>
        <w:rPr>
          <w:sz w:val="28"/>
          <w:szCs w:val="28"/>
        </w:rPr>
      </w:pPr>
      <w:r w:rsidRPr="00E71829">
        <w:rPr>
          <w:sz w:val="28"/>
          <w:szCs w:val="28"/>
          <w:u w:val="single"/>
        </w:rPr>
        <w:t>INPUT:</w:t>
      </w:r>
      <w:r>
        <w:rPr>
          <w:sz w:val="28"/>
          <w:szCs w:val="28"/>
        </w:rPr>
        <w:t xml:space="preserve"> </w:t>
      </w:r>
    </w:p>
    <w:p w14:paraId="59421EC2" w14:textId="77777777" w:rsidR="00E71829" w:rsidRPr="00E71829" w:rsidRDefault="00E71829" w:rsidP="00E71829">
      <w:pPr>
        <w:rPr>
          <w:sz w:val="28"/>
          <w:szCs w:val="28"/>
        </w:rPr>
      </w:pPr>
      <w:r w:rsidRPr="00E71829">
        <w:rPr>
          <w:sz w:val="28"/>
          <w:szCs w:val="28"/>
        </w:rPr>
        <w:t>Enter the total memory available (in Bytes) -- 1000</w:t>
      </w:r>
    </w:p>
    <w:p w14:paraId="58A2E891" w14:textId="77777777" w:rsidR="00E71829" w:rsidRPr="00E71829" w:rsidRDefault="00E71829" w:rsidP="00E71829">
      <w:pPr>
        <w:rPr>
          <w:sz w:val="28"/>
          <w:szCs w:val="28"/>
        </w:rPr>
      </w:pPr>
      <w:r w:rsidRPr="00E71829">
        <w:rPr>
          <w:sz w:val="28"/>
          <w:szCs w:val="28"/>
        </w:rPr>
        <w:t>Enter memory required for process 1 (in Bytes) -- 400</w:t>
      </w:r>
    </w:p>
    <w:p w14:paraId="7CC0F8AF" w14:textId="77777777" w:rsidR="00E71829" w:rsidRPr="00E71829" w:rsidRDefault="00E71829" w:rsidP="00E71829">
      <w:pPr>
        <w:rPr>
          <w:sz w:val="28"/>
          <w:szCs w:val="28"/>
        </w:rPr>
      </w:pPr>
      <w:r w:rsidRPr="00E71829">
        <w:rPr>
          <w:sz w:val="28"/>
          <w:szCs w:val="28"/>
        </w:rPr>
        <w:t>Memory is allocated for Process 1</w:t>
      </w:r>
    </w:p>
    <w:p w14:paraId="12115500" w14:textId="77777777" w:rsidR="00E71829" w:rsidRPr="00E71829" w:rsidRDefault="00E71829" w:rsidP="00E71829">
      <w:pPr>
        <w:rPr>
          <w:sz w:val="28"/>
          <w:szCs w:val="28"/>
        </w:rPr>
      </w:pPr>
      <w:r w:rsidRPr="00E71829">
        <w:rPr>
          <w:sz w:val="28"/>
          <w:szCs w:val="28"/>
        </w:rPr>
        <w:t>Do you want to continue(y/n) -- y</w:t>
      </w:r>
    </w:p>
    <w:p w14:paraId="3DF6AB8E" w14:textId="77777777" w:rsidR="00E71829" w:rsidRPr="00E71829" w:rsidRDefault="00E71829" w:rsidP="00E71829">
      <w:pPr>
        <w:rPr>
          <w:sz w:val="28"/>
          <w:szCs w:val="28"/>
        </w:rPr>
      </w:pPr>
      <w:r w:rsidRPr="00E71829">
        <w:rPr>
          <w:sz w:val="28"/>
          <w:szCs w:val="28"/>
        </w:rPr>
        <w:t>Enter memory required for process 2 (in Bytes) -- 275</w:t>
      </w:r>
    </w:p>
    <w:p w14:paraId="3B203629" w14:textId="77777777" w:rsidR="00E71829" w:rsidRPr="00E71829" w:rsidRDefault="00E71829" w:rsidP="00E71829">
      <w:pPr>
        <w:rPr>
          <w:sz w:val="28"/>
          <w:szCs w:val="28"/>
        </w:rPr>
      </w:pPr>
      <w:r w:rsidRPr="00E71829">
        <w:rPr>
          <w:sz w:val="28"/>
          <w:szCs w:val="28"/>
        </w:rPr>
        <w:t>Memory is allocated for Process 2</w:t>
      </w:r>
    </w:p>
    <w:p w14:paraId="5DCA98FC" w14:textId="77777777" w:rsidR="00E71829" w:rsidRPr="00E71829" w:rsidRDefault="00E71829" w:rsidP="00E71829">
      <w:pPr>
        <w:rPr>
          <w:sz w:val="28"/>
          <w:szCs w:val="28"/>
        </w:rPr>
      </w:pPr>
      <w:r w:rsidRPr="00E71829">
        <w:rPr>
          <w:sz w:val="28"/>
          <w:szCs w:val="28"/>
        </w:rPr>
        <w:t>Do you want to continue(y/n) -- y</w:t>
      </w:r>
    </w:p>
    <w:p w14:paraId="405BF06F" w14:textId="77777777" w:rsidR="00E71829" w:rsidRPr="00E71829" w:rsidRDefault="00E71829" w:rsidP="00E71829">
      <w:pPr>
        <w:rPr>
          <w:sz w:val="28"/>
          <w:szCs w:val="28"/>
        </w:rPr>
      </w:pPr>
      <w:r w:rsidRPr="00E71829">
        <w:rPr>
          <w:sz w:val="28"/>
          <w:szCs w:val="28"/>
        </w:rPr>
        <w:t>Enter memory required for process 3 (in Bytes) -- 550</w:t>
      </w:r>
    </w:p>
    <w:p w14:paraId="2223B9F4" w14:textId="77777777" w:rsidR="00E71829" w:rsidRPr="00E71829" w:rsidRDefault="00E71829" w:rsidP="00E71829">
      <w:pPr>
        <w:rPr>
          <w:sz w:val="28"/>
          <w:szCs w:val="28"/>
        </w:rPr>
      </w:pPr>
      <w:r w:rsidRPr="00E71829">
        <w:rPr>
          <w:b/>
          <w:bCs/>
          <w:sz w:val="28"/>
          <w:szCs w:val="28"/>
          <w:u w:val="single"/>
        </w:rPr>
        <w:t>OUTPUT</w:t>
      </w:r>
      <w:r>
        <w:rPr>
          <w:b/>
          <w:bCs/>
          <w:sz w:val="28"/>
          <w:szCs w:val="28"/>
          <w:u w:val="single"/>
        </w:rPr>
        <w:t>:</w:t>
      </w:r>
    </w:p>
    <w:p w14:paraId="4FA18122" w14:textId="77777777" w:rsidR="00E71829" w:rsidRPr="00E71829" w:rsidRDefault="00E71829" w:rsidP="00E71829">
      <w:pPr>
        <w:rPr>
          <w:sz w:val="28"/>
          <w:szCs w:val="28"/>
        </w:rPr>
      </w:pPr>
      <w:r w:rsidRPr="00E71829">
        <w:rPr>
          <w:sz w:val="28"/>
          <w:szCs w:val="28"/>
        </w:rPr>
        <w:t>Memory is Full</w:t>
      </w:r>
    </w:p>
    <w:p w14:paraId="01E3D7BD" w14:textId="77777777" w:rsidR="00E71829" w:rsidRPr="00E71829" w:rsidRDefault="00E71829" w:rsidP="00E71829">
      <w:pPr>
        <w:rPr>
          <w:sz w:val="28"/>
          <w:szCs w:val="28"/>
        </w:rPr>
      </w:pPr>
      <w:r w:rsidRPr="00E71829">
        <w:rPr>
          <w:sz w:val="28"/>
          <w:szCs w:val="28"/>
        </w:rPr>
        <w:t>Total Memory Available -- 1000</w:t>
      </w:r>
    </w:p>
    <w:p w14:paraId="1CD80DBB" w14:textId="77777777" w:rsidR="00E71829" w:rsidRPr="00E71829" w:rsidRDefault="00E71829" w:rsidP="00E71829">
      <w:pPr>
        <w:rPr>
          <w:sz w:val="28"/>
          <w:szCs w:val="28"/>
        </w:rPr>
      </w:pPr>
      <w:r w:rsidRPr="00E71829">
        <w:rPr>
          <w:sz w:val="28"/>
          <w:szCs w:val="28"/>
        </w:rPr>
        <w:t>PROCESS MEMORY-ALLOCATED</w:t>
      </w:r>
    </w:p>
    <w:p w14:paraId="27938EE3" w14:textId="77777777" w:rsidR="00E71829" w:rsidRPr="00E71829" w:rsidRDefault="00E71829" w:rsidP="00E71829">
      <w:pPr>
        <w:rPr>
          <w:sz w:val="28"/>
          <w:szCs w:val="28"/>
        </w:rPr>
      </w:pPr>
      <w:r w:rsidRPr="00E71829">
        <w:rPr>
          <w:sz w:val="28"/>
          <w:szCs w:val="28"/>
        </w:rPr>
        <w:t>1                        400</w:t>
      </w:r>
    </w:p>
    <w:p w14:paraId="62DD5DAC" w14:textId="77777777" w:rsidR="00E71829" w:rsidRPr="00E71829" w:rsidRDefault="00E71829" w:rsidP="00E71829">
      <w:pPr>
        <w:rPr>
          <w:sz w:val="28"/>
          <w:szCs w:val="28"/>
        </w:rPr>
      </w:pPr>
      <w:r w:rsidRPr="00E71829">
        <w:rPr>
          <w:sz w:val="28"/>
          <w:szCs w:val="28"/>
        </w:rPr>
        <w:t>2                        275</w:t>
      </w:r>
    </w:p>
    <w:p w14:paraId="615F8D10" w14:textId="77777777" w:rsidR="00E71829" w:rsidRPr="00E71829" w:rsidRDefault="00E71829" w:rsidP="00E71829">
      <w:pPr>
        <w:rPr>
          <w:sz w:val="28"/>
          <w:szCs w:val="28"/>
        </w:rPr>
      </w:pPr>
      <w:r w:rsidRPr="00E71829">
        <w:rPr>
          <w:sz w:val="28"/>
          <w:szCs w:val="28"/>
        </w:rPr>
        <w:t>Total Memory Allocated is 675</w:t>
      </w:r>
    </w:p>
    <w:p w14:paraId="29B38923" w14:textId="77777777" w:rsidR="00E71829" w:rsidRPr="00E71829" w:rsidRDefault="00E71829" w:rsidP="00E71829">
      <w:pPr>
        <w:rPr>
          <w:sz w:val="28"/>
          <w:szCs w:val="28"/>
        </w:rPr>
      </w:pPr>
    </w:p>
    <w:p w14:paraId="67A0D3E3" w14:textId="77777777" w:rsidR="00E71829" w:rsidRDefault="00E71829" w:rsidP="00E71829">
      <w:pPr>
        <w:rPr>
          <w:sz w:val="28"/>
          <w:szCs w:val="28"/>
        </w:rPr>
      </w:pPr>
      <w:r w:rsidRPr="00E71829">
        <w:rPr>
          <w:sz w:val="28"/>
          <w:szCs w:val="28"/>
        </w:rPr>
        <w:t>Total External Fragmentation is 325</w:t>
      </w:r>
    </w:p>
    <w:p w14:paraId="1FED92F1" w14:textId="77777777" w:rsidR="002E197A" w:rsidRDefault="002E197A" w:rsidP="00E3075B">
      <w:pPr>
        <w:rPr>
          <w:rFonts w:ascii="Times-Roman" w:hAnsi="Times-Roman" w:cs="Times-Roman"/>
          <w:b/>
          <w:bCs/>
          <w:sz w:val="32"/>
          <w:szCs w:val="32"/>
        </w:rPr>
      </w:pPr>
    </w:p>
    <w:p w14:paraId="782AFB78" w14:textId="77777777" w:rsidR="002E197A" w:rsidRDefault="002E197A" w:rsidP="00E3075B">
      <w:pPr>
        <w:rPr>
          <w:rFonts w:ascii="Times-Roman" w:hAnsi="Times-Roman" w:cs="Times-Roman"/>
          <w:b/>
          <w:bCs/>
          <w:sz w:val="32"/>
          <w:szCs w:val="32"/>
        </w:rPr>
      </w:pPr>
    </w:p>
    <w:p w14:paraId="23FE1538" w14:textId="77777777" w:rsidR="00E02484" w:rsidRPr="00CA03A5" w:rsidRDefault="00CA03A5" w:rsidP="00E3075B">
      <w:pPr>
        <w:rPr>
          <w:b/>
          <w:bCs/>
          <w:sz w:val="32"/>
          <w:szCs w:val="32"/>
        </w:rPr>
      </w:pPr>
      <w:r>
        <w:rPr>
          <w:rFonts w:ascii="Times-Roman" w:hAnsi="Times-Roman" w:cs="Times-Roman"/>
          <w:b/>
          <w:bCs/>
          <w:sz w:val="32"/>
          <w:szCs w:val="32"/>
        </w:rPr>
        <w:t>Exercise-4:</w:t>
      </w:r>
      <w:r w:rsidR="00E71829" w:rsidRPr="00CA03A5">
        <w:rPr>
          <w:rFonts w:ascii="Times-Roman" w:hAnsi="Times-Roman" w:cs="Times-Roman"/>
          <w:b/>
          <w:bCs/>
          <w:sz w:val="32"/>
          <w:szCs w:val="32"/>
        </w:rPr>
        <w:t xml:space="preserve"> Simulate Bankers Algorithm for Dead Lock Avoidance</w:t>
      </w:r>
    </w:p>
    <w:p w14:paraId="6580CB1A" w14:textId="77777777" w:rsidR="00C8381E" w:rsidRDefault="00C8381E" w:rsidP="00C8381E">
      <w:pPr>
        <w:rPr>
          <w:sz w:val="28"/>
          <w:szCs w:val="28"/>
        </w:rPr>
      </w:pPr>
      <w:r>
        <w:rPr>
          <w:b/>
          <w:bCs/>
          <w:sz w:val="28"/>
          <w:szCs w:val="28"/>
        </w:rPr>
        <w:t xml:space="preserve">   </w:t>
      </w:r>
      <w:r w:rsidRPr="004667F7">
        <w:rPr>
          <w:sz w:val="28"/>
          <w:szCs w:val="28"/>
        </w:rPr>
        <w:t xml:space="preserve"> </w:t>
      </w:r>
      <w:r w:rsidRPr="00095483">
        <w:rPr>
          <w:b/>
          <w:bCs/>
          <w:sz w:val="28"/>
          <w:szCs w:val="28"/>
          <w:u w:val="single"/>
        </w:rPr>
        <w:t>A</w:t>
      </w:r>
      <w:r>
        <w:rPr>
          <w:b/>
          <w:bCs/>
          <w:sz w:val="28"/>
          <w:szCs w:val="28"/>
          <w:u w:val="single"/>
        </w:rPr>
        <w:t>im</w:t>
      </w:r>
      <w:r>
        <w:rPr>
          <w:sz w:val="28"/>
          <w:szCs w:val="28"/>
        </w:rPr>
        <w:t xml:space="preserve">:    To simulate Bankers algorithm for Deadlock avoidance. </w:t>
      </w:r>
    </w:p>
    <w:p w14:paraId="18FC8268" w14:textId="77777777" w:rsidR="00C8381E" w:rsidRDefault="00C8381E" w:rsidP="00C8381E">
      <w:pPr>
        <w:rPr>
          <w:sz w:val="28"/>
          <w:szCs w:val="28"/>
        </w:rPr>
      </w:pPr>
      <w:r w:rsidRPr="00095483">
        <w:rPr>
          <w:b/>
          <w:bCs/>
          <w:sz w:val="28"/>
          <w:szCs w:val="28"/>
        </w:rPr>
        <w:t xml:space="preserve">  </w:t>
      </w:r>
      <w:r>
        <w:rPr>
          <w:b/>
          <w:bCs/>
          <w:sz w:val="28"/>
          <w:szCs w:val="28"/>
        </w:rPr>
        <w:t xml:space="preserve"> </w:t>
      </w:r>
      <w:r w:rsidRPr="00095483">
        <w:rPr>
          <w:b/>
          <w:bCs/>
          <w:sz w:val="28"/>
          <w:szCs w:val="28"/>
          <w:u w:val="single"/>
        </w:rPr>
        <w:t>De</w:t>
      </w:r>
      <w:r>
        <w:rPr>
          <w:b/>
          <w:bCs/>
          <w:sz w:val="28"/>
          <w:szCs w:val="28"/>
          <w:u w:val="single"/>
        </w:rPr>
        <w:t>scription</w:t>
      </w:r>
      <w:r w:rsidRPr="00095483">
        <w:rPr>
          <w:sz w:val="28"/>
          <w:szCs w:val="28"/>
        </w:rPr>
        <w:t>:</w:t>
      </w:r>
      <w:r>
        <w:rPr>
          <w:sz w:val="28"/>
          <w:szCs w:val="28"/>
        </w:rPr>
        <w:t xml:space="preserve"> The Bankers algorithm is a resource allocation and deadlock avoidance algorithm that tests for safety by simulating the allocation for predetermined maximum possible amount of all resources, then makes an ‘S-State’ check to test for possible activities, before deciding whether allocation should be allowed to continue.</w:t>
      </w:r>
    </w:p>
    <w:p w14:paraId="2A23A115" w14:textId="77777777" w:rsidR="00C8381E" w:rsidRDefault="00C8381E" w:rsidP="00C8381E">
      <w:pPr>
        <w:rPr>
          <w:sz w:val="28"/>
          <w:szCs w:val="28"/>
        </w:rPr>
      </w:pPr>
      <w:r>
        <w:rPr>
          <w:sz w:val="28"/>
          <w:szCs w:val="28"/>
        </w:rPr>
        <w:t xml:space="preserve">  </w:t>
      </w:r>
      <w:r w:rsidRPr="00095483">
        <w:rPr>
          <w:b/>
          <w:bCs/>
          <w:sz w:val="28"/>
          <w:szCs w:val="28"/>
          <w:u w:val="single"/>
        </w:rPr>
        <w:t xml:space="preserve"> Algorithm</w:t>
      </w:r>
      <w:r>
        <w:rPr>
          <w:sz w:val="28"/>
          <w:szCs w:val="28"/>
        </w:rPr>
        <w:t xml:space="preserve">:  </w:t>
      </w:r>
    </w:p>
    <w:p w14:paraId="33E7592E" w14:textId="77777777" w:rsidR="00C8381E" w:rsidRDefault="00C8381E" w:rsidP="00C8381E">
      <w:pPr>
        <w:rPr>
          <w:sz w:val="28"/>
          <w:szCs w:val="28"/>
        </w:rPr>
      </w:pPr>
      <w:r>
        <w:rPr>
          <w:sz w:val="28"/>
          <w:szCs w:val="28"/>
        </w:rPr>
        <w:t>1.) Start the program</w:t>
      </w:r>
    </w:p>
    <w:p w14:paraId="4D54F62D" w14:textId="77777777" w:rsidR="00C8381E" w:rsidRDefault="00C8381E" w:rsidP="00C8381E">
      <w:pPr>
        <w:rPr>
          <w:sz w:val="28"/>
          <w:szCs w:val="28"/>
        </w:rPr>
      </w:pPr>
      <w:r>
        <w:rPr>
          <w:sz w:val="28"/>
          <w:szCs w:val="28"/>
        </w:rPr>
        <w:t>2.) Get the values of resources &amp; processes</w:t>
      </w:r>
    </w:p>
    <w:p w14:paraId="4F750C97" w14:textId="77777777" w:rsidR="00C8381E" w:rsidRDefault="00C8381E" w:rsidP="00C8381E">
      <w:pPr>
        <w:rPr>
          <w:sz w:val="28"/>
          <w:szCs w:val="28"/>
        </w:rPr>
      </w:pPr>
      <w:r>
        <w:rPr>
          <w:sz w:val="28"/>
          <w:szCs w:val="28"/>
        </w:rPr>
        <w:t>3.) Get the available value</w:t>
      </w:r>
    </w:p>
    <w:p w14:paraId="5870DA71" w14:textId="77777777" w:rsidR="00C8381E" w:rsidRDefault="00C8381E" w:rsidP="00C8381E">
      <w:pPr>
        <w:rPr>
          <w:sz w:val="28"/>
          <w:szCs w:val="28"/>
        </w:rPr>
      </w:pPr>
      <w:r>
        <w:rPr>
          <w:sz w:val="28"/>
          <w:szCs w:val="28"/>
        </w:rPr>
        <w:t>4.) After allocation find the need value</w:t>
      </w:r>
    </w:p>
    <w:p w14:paraId="7C78F5DE" w14:textId="77777777" w:rsidR="00C8381E" w:rsidRDefault="00C8381E" w:rsidP="00C8381E">
      <w:pPr>
        <w:rPr>
          <w:sz w:val="28"/>
          <w:szCs w:val="28"/>
        </w:rPr>
      </w:pPr>
      <w:r>
        <w:rPr>
          <w:sz w:val="28"/>
          <w:szCs w:val="28"/>
        </w:rPr>
        <w:t>5.)  Check whether its possible to allocate</w:t>
      </w:r>
    </w:p>
    <w:p w14:paraId="477D372A" w14:textId="77777777" w:rsidR="00C8381E" w:rsidRDefault="00C8381E" w:rsidP="00C8381E">
      <w:pPr>
        <w:rPr>
          <w:sz w:val="28"/>
          <w:szCs w:val="28"/>
        </w:rPr>
      </w:pPr>
      <w:r>
        <w:rPr>
          <w:sz w:val="28"/>
          <w:szCs w:val="28"/>
        </w:rPr>
        <w:t xml:space="preserve">6.) If its possible then the system is in safe state </w:t>
      </w:r>
    </w:p>
    <w:p w14:paraId="29BA274B" w14:textId="77777777" w:rsidR="00C8381E" w:rsidRDefault="00C8381E" w:rsidP="00C8381E">
      <w:pPr>
        <w:rPr>
          <w:sz w:val="28"/>
          <w:szCs w:val="28"/>
        </w:rPr>
      </w:pPr>
      <w:r>
        <w:rPr>
          <w:sz w:val="28"/>
          <w:szCs w:val="28"/>
        </w:rPr>
        <w:t xml:space="preserve">7.) Else system is not in safety state </w:t>
      </w:r>
    </w:p>
    <w:p w14:paraId="65822456" w14:textId="77777777" w:rsidR="00C8381E" w:rsidRDefault="00C8381E" w:rsidP="00C8381E">
      <w:pPr>
        <w:rPr>
          <w:sz w:val="28"/>
          <w:szCs w:val="28"/>
        </w:rPr>
      </w:pPr>
      <w:r>
        <w:rPr>
          <w:sz w:val="28"/>
          <w:szCs w:val="28"/>
        </w:rPr>
        <w:t>8.) If the new request comes then check that the system is in safety.</w:t>
      </w:r>
    </w:p>
    <w:p w14:paraId="4CB8EB02" w14:textId="77777777" w:rsidR="00C8381E" w:rsidRDefault="00C8381E" w:rsidP="00C8381E">
      <w:pPr>
        <w:rPr>
          <w:sz w:val="28"/>
          <w:szCs w:val="28"/>
        </w:rPr>
      </w:pPr>
      <w:r>
        <w:rPr>
          <w:sz w:val="28"/>
          <w:szCs w:val="28"/>
        </w:rPr>
        <w:t>9.) or not if we allow the request</w:t>
      </w:r>
    </w:p>
    <w:p w14:paraId="6D1C778D" w14:textId="77777777" w:rsidR="00C8381E" w:rsidRDefault="00C8381E" w:rsidP="00C8381E">
      <w:pPr>
        <w:rPr>
          <w:sz w:val="28"/>
          <w:szCs w:val="28"/>
        </w:rPr>
      </w:pPr>
      <w:r>
        <w:rPr>
          <w:sz w:val="28"/>
          <w:szCs w:val="28"/>
        </w:rPr>
        <w:t>10.) Stop the program</w:t>
      </w:r>
    </w:p>
    <w:p w14:paraId="78235587" w14:textId="77777777" w:rsidR="00C8381E" w:rsidRDefault="00C8381E" w:rsidP="00C8381E">
      <w:pPr>
        <w:rPr>
          <w:sz w:val="28"/>
          <w:szCs w:val="28"/>
        </w:rPr>
      </w:pPr>
      <w:r>
        <w:rPr>
          <w:sz w:val="28"/>
          <w:szCs w:val="28"/>
        </w:rPr>
        <w:t>11.) End</w:t>
      </w:r>
    </w:p>
    <w:p w14:paraId="7E951F3D" w14:textId="77777777" w:rsidR="00BD5ED3" w:rsidRDefault="00C8381E" w:rsidP="00C8381E">
      <w:pPr>
        <w:pStyle w:val="ListParagraph"/>
        <w:numPr>
          <w:ilvl w:val="0"/>
          <w:numId w:val="2"/>
        </w:numPr>
        <w:rPr>
          <w:sz w:val="28"/>
          <w:szCs w:val="28"/>
        </w:rPr>
      </w:pPr>
      <w:r>
        <w:rPr>
          <w:sz w:val="28"/>
          <w:szCs w:val="28"/>
        </w:rPr>
        <w:t xml:space="preserve">Before going to built a program on Bankers algorithm for deadlock avoidance, we </w:t>
      </w:r>
      <w:r w:rsidR="00BD5ED3">
        <w:rPr>
          <w:sz w:val="28"/>
          <w:szCs w:val="28"/>
        </w:rPr>
        <w:t>must know the safety algorithm steps.</w:t>
      </w:r>
    </w:p>
    <w:p w14:paraId="39DC6976" w14:textId="77777777" w:rsidR="00BD5ED3" w:rsidRPr="00BD5ED3" w:rsidRDefault="00BD5ED3" w:rsidP="00BD5ED3">
      <w:pPr>
        <w:rPr>
          <w:sz w:val="28"/>
          <w:szCs w:val="28"/>
        </w:rPr>
      </w:pPr>
      <w:r w:rsidRPr="00BD5ED3">
        <w:rPr>
          <w:b/>
          <w:bCs/>
          <w:sz w:val="28"/>
          <w:szCs w:val="28"/>
          <w:u w:val="single"/>
        </w:rPr>
        <w:t>Safety algorithim:</w:t>
      </w:r>
    </w:p>
    <w:p w14:paraId="57C6A8E9" w14:textId="77777777" w:rsidR="00BD5ED3" w:rsidRPr="00BD5ED3" w:rsidRDefault="00BD5ED3" w:rsidP="00BD5ED3">
      <w:pPr>
        <w:pStyle w:val="ListParagraph"/>
        <w:rPr>
          <w:sz w:val="28"/>
          <w:szCs w:val="28"/>
        </w:rPr>
      </w:pPr>
    </w:p>
    <w:p w14:paraId="7B4AD2B3" w14:textId="77777777" w:rsidR="00BD5ED3" w:rsidRPr="00BD5ED3" w:rsidRDefault="00BD5ED3" w:rsidP="00BD5ED3">
      <w:pPr>
        <w:pStyle w:val="ListParagraph"/>
        <w:numPr>
          <w:ilvl w:val="0"/>
          <w:numId w:val="4"/>
        </w:numPr>
        <w:rPr>
          <w:sz w:val="28"/>
          <w:szCs w:val="28"/>
        </w:rPr>
      </w:pPr>
      <w:r w:rsidRPr="00BD5ED3">
        <w:rPr>
          <w:sz w:val="28"/>
          <w:szCs w:val="28"/>
        </w:rPr>
        <w:t xml:space="preserve">Initially </w:t>
      </w:r>
      <w:r>
        <w:rPr>
          <w:sz w:val="28"/>
          <w:szCs w:val="28"/>
        </w:rPr>
        <w:t>work=</w:t>
      </w:r>
      <w:r w:rsidRPr="00BD5ED3">
        <w:rPr>
          <w:sz w:val="28"/>
          <w:szCs w:val="28"/>
        </w:rPr>
        <w:t>Available</w:t>
      </w:r>
    </w:p>
    <w:p w14:paraId="008217FD" w14:textId="77777777" w:rsidR="00BD5ED3" w:rsidRPr="00BD5ED3" w:rsidRDefault="00BD5ED3" w:rsidP="00BD5ED3">
      <w:pPr>
        <w:pStyle w:val="ListParagraph"/>
        <w:rPr>
          <w:sz w:val="28"/>
          <w:szCs w:val="28"/>
        </w:rPr>
      </w:pPr>
    </w:p>
    <w:p w14:paraId="19DEFB3C" w14:textId="77777777" w:rsidR="00BD5ED3" w:rsidRDefault="00BD5ED3" w:rsidP="00BD5ED3">
      <w:pPr>
        <w:pStyle w:val="ListParagraph"/>
        <w:rPr>
          <w:sz w:val="28"/>
          <w:szCs w:val="28"/>
        </w:rPr>
      </w:pPr>
      <w:r w:rsidRPr="00BD5ED3">
        <w:rPr>
          <w:sz w:val="28"/>
          <w:szCs w:val="28"/>
        </w:rPr>
        <w:t xml:space="preserve">finish[i] = false, </w:t>
      </w:r>
      <w:r>
        <w:rPr>
          <w:sz w:val="28"/>
          <w:szCs w:val="28"/>
        </w:rPr>
        <w:t>w</w:t>
      </w:r>
      <w:r w:rsidRPr="00BD5ED3">
        <w:rPr>
          <w:sz w:val="28"/>
          <w:szCs w:val="28"/>
        </w:rPr>
        <w:t>here i= 1,</w:t>
      </w:r>
      <w:r>
        <w:rPr>
          <w:sz w:val="28"/>
          <w:szCs w:val="28"/>
        </w:rPr>
        <w:t>2</w:t>
      </w:r>
      <w:r w:rsidRPr="00BD5ED3">
        <w:rPr>
          <w:sz w:val="28"/>
          <w:szCs w:val="28"/>
        </w:rPr>
        <w:t>,3,4</w:t>
      </w:r>
    </w:p>
    <w:p w14:paraId="1A58FABA" w14:textId="77777777" w:rsidR="00BD5ED3" w:rsidRPr="00BD5ED3" w:rsidRDefault="00BD5ED3" w:rsidP="00BD5ED3">
      <w:pPr>
        <w:pStyle w:val="ListParagraph"/>
        <w:rPr>
          <w:sz w:val="28"/>
          <w:szCs w:val="28"/>
        </w:rPr>
      </w:pPr>
      <w:r w:rsidRPr="00BD5ED3">
        <w:rPr>
          <w:sz w:val="28"/>
          <w:szCs w:val="28"/>
        </w:rPr>
        <w:t xml:space="preserve"> </w:t>
      </w:r>
      <w:r>
        <w:rPr>
          <w:sz w:val="28"/>
          <w:szCs w:val="28"/>
        </w:rPr>
        <w:t>i.</w:t>
      </w:r>
      <w:r w:rsidRPr="00BD5ED3">
        <w:rPr>
          <w:sz w:val="28"/>
          <w:szCs w:val="28"/>
        </w:rPr>
        <w:t>e</w:t>
      </w:r>
      <w:r>
        <w:rPr>
          <w:sz w:val="28"/>
          <w:szCs w:val="28"/>
        </w:rPr>
        <w:t>.,</w:t>
      </w:r>
      <w:r w:rsidRPr="00BD5ED3">
        <w:rPr>
          <w:sz w:val="28"/>
          <w:szCs w:val="28"/>
        </w:rPr>
        <w:t xml:space="preserve"> The process will not Exec</w:t>
      </w:r>
      <w:r>
        <w:rPr>
          <w:sz w:val="28"/>
          <w:szCs w:val="28"/>
        </w:rPr>
        <w:t>ut</w:t>
      </w:r>
      <w:r w:rsidRPr="00BD5ED3">
        <w:rPr>
          <w:sz w:val="28"/>
          <w:szCs w:val="28"/>
        </w:rPr>
        <w:t>ed.</w:t>
      </w:r>
    </w:p>
    <w:p w14:paraId="62976CF3" w14:textId="77777777" w:rsidR="00BD5ED3" w:rsidRPr="00BD5ED3" w:rsidRDefault="00BD5ED3" w:rsidP="00BD5ED3">
      <w:pPr>
        <w:pStyle w:val="ListParagraph"/>
        <w:rPr>
          <w:sz w:val="28"/>
          <w:szCs w:val="28"/>
        </w:rPr>
      </w:pPr>
    </w:p>
    <w:p w14:paraId="663B9163" w14:textId="77777777" w:rsidR="00BD5ED3" w:rsidRPr="00BD5ED3" w:rsidRDefault="00BD5ED3" w:rsidP="00BD5ED3">
      <w:pPr>
        <w:pStyle w:val="ListParagraph"/>
        <w:rPr>
          <w:sz w:val="28"/>
          <w:szCs w:val="28"/>
        </w:rPr>
      </w:pPr>
      <w:r w:rsidRPr="00BD5ED3">
        <w:rPr>
          <w:sz w:val="28"/>
          <w:szCs w:val="28"/>
        </w:rPr>
        <w:t>2.</w:t>
      </w:r>
      <w:r>
        <w:rPr>
          <w:sz w:val="28"/>
          <w:szCs w:val="28"/>
        </w:rPr>
        <w:t>)</w:t>
      </w:r>
      <w:r w:rsidRPr="00BD5ED3">
        <w:rPr>
          <w:sz w:val="28"/>
          <w:szCs w:val="28"/>
        </w:rPr>
        <w:t xml:space="preserve"> Find an </w:t>
      </w:r>
      <w:r>
        <w:rPr>
          <w:sz w:val="28"/>
          <w:szCs w:val="28"/>
        </w:rPr>
        <w:t xml:space="preserve">‘i’ </w:t>
      </w:r>
      <w:r w:rsidRPr="00BD5ED3">
        <w:rPr>
          <w:sz w:val="28"/>
          <w:szCs w:val="28"/>
        </w:rPr>
        <w:t>S</w:t>
      </w:r>
      <w:r>
        <w:rPr>
          <w:sz w:val="28"/>
          <w:szCs w:val="28"/>
        </w:rPr>
        <w:t>u</w:t>
      </w:r>
      <w:r w:rsidRPr="00BD5ED3">
        <w:rPr>
          <w:sz w:val="28"/>
          <w:szCs w:val="28"/>
        </w:rPr>
        <w:t>ch that</w:t>
      </w:r>
    </w:p>
    <w:p w14:paraId="164562BA" w14:textId="77777777" w:rsidR="00BD5ED3" w:rsidRPr="00BD5ED3" w:rsidRDefault="00BD5ED3" w:rsidP="00BD5ED3">
      <w:pPr>
        <w:pStyle w:val="ListParagraph"/>
        <w:rPr>
          <w:sz w:val="28"/>
          <w:szCs w:val="28"/>
        </w:rPr>
      </w:pPr>
    </w:p>
    <w:p w14:paraId="7EE9324A" w14:textId="77777777" w:rsidR="00BD5ED3" w:rsidRDefault="00BD5ED3" w:rsidP="00BD5ED3">
      <w:pPr>
        <w:pStyle w:val="ListParagraph"/>
        <w:rPr>
          <w:sz w:val="28"/>
          <w:szCs w:val="28"/>
        </w:rPr>
      </w:pPr>
      <w:r w:rsidRPr="00BD5ED3">
        <w:rPr>
          <w:sz w:val="28"/>
          <w:szCs w:val="28"/>
        </w:rPr>
        <w:t>a) finish[</w:t>
      </w:r>
      <w:r>
        <w:rPr>
          <w:sz w:val="28"/>
          <w:szCs w:val="28"/>
        </w:rPr>
        <w:t xml:space="preserve"> i </w:t>
      </w:r>
      <w:r w:rsidRPr="00BD5ED3">
        <w:rPr>
          <w:sz w:val="28"/>
          <w:szCs w:val="28"/>
        </w:rPr>
        <w:t>] = false then find</w:t>
      </w:r>
    </w:p>
    <w:p w14:paraId="533B2DFA" w14:textId="77777777" w:rsidR="00BD5ED3" w:rsidRPr="00BD5ED3" w:rsidRDefault="00BD5ED3" w:rsidP="00BD5ED3">
      <w:pPr>
        <w:pStyle w:val="ListParagraph"/>
        <w:rPr>
          <w:sz w:val="28"/>
          <w:szCs w:val="28"/>
        </w:rPr>
      </w:pPr>
      <w:r w:rsidRPr="00BD5ED3">
        <w:rPr>
          <w:sz w:val="28"/>
          <w:szCs w:val="28"/>
        </w:rPr>
        <w:t xml:space="preserve"> b) needs</w:t>
      </w:r>
      <w:r>
        <w:rPr>
          <w:sz w:val="28"/>
          <w:szCs w:val="28"/>
        </w:rPr>
        <w:t>&lt;=</w:t>
      </w:r>
      <w:r w:rsidRPr="00BD5ED3">
        <w:rPr>
          <w:sz w:val="28"/>
          <w:szCs w:val="28"/>
        </w:rPr>
        <w:t xml:space="preserve"> wo</w:t>
      </w:r>
      <w:r>
        <w:rPr>
          <w:sz w:val="28"/>
          <w:szCs w:val="28"/>
        </w:rPr>
        <w:t>r</w:t>
      </w:r>
      <w:r w:rsidRPr="00BD5ED3">
        <w:rPr>
          <w:sz w:val="28"/>
          <w:szCs w:val="28"/>
        </w:rPr>
        <w:t>k</w:t>
      </w:r>
    </w:p>
    <w:p w14:paraId="205FBBA5" w14:textId="77777777" w:rsidR="00BD5ED3" w:rsidRPr="00BD5ED3" w:rsidRDefault="00BD5ED3" w:rsidP="00BD5ED3">
      <w:pPr>
        <w:pStyle w:val="ListParagraph"/>
        <w:rPr>
          <w:sz w:val="28"/>
          <w:szCs w:val="28"/>
        </w:rPr>
      </w:pPr>
    </w:p>
    <w:p w14:paraId="13AE6B08" w14:textId="77777777" w:rsidR="00BD5ED3" w:rsidRDefault="00BD5ED3" w:rsidP="00BD5ED3">
      <w:pPr>
        <w:pStyle w:val="ListParagraph"/>
        <w:numPr>
          <w:ilvl w:val="0"/>
          <w:numId w:val="4"/>
        </w:numPr>
        <w:rPr>
          <w:sz w:val="28"/>
          <w:szCs w:val="28"/>
        </w:rPr>
      </w:pPr>
      <w:r w:rsidRPr="00BD5ED3">
        <w:rPr>
          <w:sz w:val="28"/>
          <w:szCs w:val="28"/>
        </w:rPr>
        <w:t xml:space="preserve">if need </w:t>
      </w:r>
      <w:r>
        <w:rPr>
          <w:sz w:val="28"/>
          <w:szCs w:val="28"/>
        </w:rPr>
        <w:t>&lt;=</w:t>
      </w:r>
      <w:r w:rsidRPr="00BD5ED3">
        <w:rPr>
          <w:sz w:val="28"/>
          <w:szCs w:val="28"/>
        </w:rPr>
        <w:t xml:space="preserve">work, </w:t>
      </w:r>
      <w:r>
        <w:rPr>
          <w:sz w:val="28"/>
          <w:szCs w:val="28"/>
        </w:rPr>
        <w:t>t</w:t>
      </w:r>
      <w:r w:rsidRPr="00BD5ED3">
        <w:rPr>
          <w:sz w:val="28"/>
          <w:szCs w:val="28"/>
        </w:rPr>
        <w:t xml:space="preserve">hen </w:t>
      </w:r>
    </w:p>
    <w:p w14:paraId="254CCD54" w14:textId="77777777" w:rsidR="00BD5ED3" w:rsidRPr="00BD5ED3" w:rsidRDefault="00BD5ED3" w:rsidP="00BD5ED3">
      <w:pPr>
        <w:pStyle w:val="ListParagraph"/>
        <w:numPr>
          <w:ilvl w:val="0"/>
          <w:numId w:val="4"/>
        </w:numPr>
        <w:rPr>
          <w:sz w:val="28"/>
          <w:szCs w:val="28"/>
        </w:rPr>
      </w:pPr>
      <w:r w:rsidRPr="00BD5ED3">
        <w:rPr>
          <w:sz w:val="28"/>
          <w:szCs w:val="28"/>
        </w:rPr>
        <w:t>work = work</w:t>
      </w:r>
      <w:r>
        <w:rPr>
          <w:sz w:val="28"/>
          <w:szCs w:val="28"/>
        </w:rPr>
        <w:t xml:space="preserve"> +</w:t>
      </w:r>
      <w:r w:rsidRPr="00BD5ED3">
        <w:rPr>
          <w:sz w:val="28"/>
          <w:szCs w:val="28"/>
        </w:rPr>
        <w:t xml:space="preserve"> allocation</w:t>
      </w:r>
    </w:p>
    <w:p w14:paraId="0E6DC491" w14:textId="77777777" w:rsidR="00BD5ED3" w:rsidRPr="00BD5ED3" w:rsidRDefault="00BD5ED3" w:rsidP="00BD5ED3">
      <w:pPr>
        <w:pStyle w:val="ListParagraph"/>
        <w:rPr>
          <w:sz w:val="28"/>
          <w:szCs w:val="28"/>
        </w:rPr>
      </w:pPr>
    </w:p>
    <w:p w14:paraId="241AB93B" w14:textId="77777777" w:rsidR="00BD5ED3" w:rsidRDefault="00BD5ED3" w:rsidP="00BD5ED3">
      <w:pPr>
        <w:pStyle w:val="ListParagraph"/>
        <w:rPr>
          <w:sz w:val="28"/>
          <w:szCs w:val="28"/>
        </w:rPr>
      </w:pPr>
      <w:r w:rsidRPr="00BD5ED3">
        <w:rPr>
          <w:sz w:val="28"/>
          <w:szCs w:val="28"/>
        </w:rPr>
        <w:t>finish</w:t>
      </w:r>
      <w:r>
        <w:rPr>
          <w:sz w:val="28"/>
          <w:szCs w:val="28"/>
        </w:rPr>
        <w:t xml:space="preserve"> [ i ] </w:t>
      </w:r>
      <w:r w:rsidRPr="00BD5ED3">
        <w:rPr>
          <w:sz w:val="28"/>
          <w:szCs w:val="28"/>
        </w:rPr>
        <w:t xml:space="preserve"> = true,</w:t>
      </w:r>
    </w:p>
    <w:p w14:paraId="3040DC02" w14:textId="77777777" w:rsidR="00BD5ED3" w:rsidRPr="00BD5ED3" w:rsidRDefault="00BD5ED3" w:rsidP="00BD5ED3">
      <w:pPr>
        <w:pStyle w:val="ListParagraph"/>
        <w:rPr>
          <w:sz w:val="28"/>
          <w:szCs w:val="28"/>
        </w:rPr>
      </w:pPr>
      <w:r w:rsidRPr="00BD5ED3">
        <w:rPr>
          <w:sz w:val="28"/>
          <w:szCs w:val="28"/>
        </w:rPr>
        <w:t xml:space="preserve"> i</w:t>
      </w:r>
      <w:r>
        <w:rPr>
          <w:sz w:val="28"/>
          <w:szCs w:val="28"/>
        </w:rPr>
        <w:t>.</w:t>
      </w:r>
      <w:r w:rsidRPr="00BD5ED3">
        <w:rPr>
          <w:sz w:val="28"/>
          <w:szCs w:val="28"/>
        </w:rPr>
        <w:t>e</w:t>
      </w:r>
      <w:r>
        <w:rPr>
          <w:sz w:val="28"/>
          <w:szCs w:val="28"/>
        </w:rPr>
        <w:t>.</w:t>
      </w:r>
      <w:r w:rsidRPr="00BD5ED3">
        <w:rPr>
          <w:sz w:val="28"/>
          <w:szCs w:val="28"/>
        </w:rPr>
        <w:t>, it is executed, then repeat the above step.</w:t>
      </w:r>
    </w:p>
    <w:p w14:paraId="43450ED2" w14:textId="77777777" w:rsidR="00BD5ED3" w:rsidRPr="00BD5ED3" w:rsidRDefault="00BD5ED3" w:rsidP="00BD5ED3">
      <w:pPr>
        <w:pStyle w:val="ListParagraph"/>
        <w:rPr>
          <w:sz w:val="28"/>
          <w:szCs w:val="28"/>
        </w:rPr>
      </w:pPr>
    </w:p>
    <w:p w14:paraId="4B565CD0" w14:textId="77777777" w:rsidR="00BD5ED3" w:rsidRDefault="00BD5ED3" w:rsidP="00BD5ED3">
      <w:pPr>
        <w:pStyle w:val="ListParagraph"/>
        <w:numPr>
          <w:ilvl w:val="0"/>
          <w:numId w:val="4"/>
        </w:numPr>
        <w:rPr>
          <w:sz w:val="28"/>
          <w:szCs w:val="28"/>
        </w:rPr>
      </w:pPr>
      <w:r w:rsidRPr="00BD5ED3">
        <w:rPr>
          <w:sz w:val="28"/>
          <w:szCs w:val="28"/>
        </w:rPr>
        <w:t>if finish [</w:t>
      </w:r>
      <w:r>
        <w:rPr>
          <w:sz w:val="28"/>
          <w:szCs w:val="28"/>
        </w:rPr>
        <w:t xml:space="preserve"> i ] =</w:t>
      </w:r>
      <w:r w:rsidRPr="00BD5ED3">
        <w:rPr>
          <w:sz w:val="28"/>
          <w:szCs w:val="28"/>
        </w:rPr>
        <w:t xml:space="preserve">= true for all </w:t>
      </w:r>
      <w:r>
        <w:rPr>
          <w:sz w:val="28"/>
          <w:szCs w:val="28"/>
        </w:rPr>
        <w:t>‘i’</w:t>
      </w:r>
      <w:r w:rsidRPr="00BD5ED3">
        <w:rPr>
          <w:sz w:val="28"/>
          <w:szCs w:val="28"/>
        </w:rPr>
        <w:t>, then System is in safe state</w:t>
      </w:r>
      <w:r>
        <w:rPr>
          <w:sz w:val="28"/>
          <w:szCs w:val="28"/>
        </w:rPr>
        <w:t xml:space="preserve"> </w:t>
      </w:r>
      <w:r w:rsidRPr="00BD5ED3">
        <w:rPr>
          <w:sz w:val="28"/>
          <w:szCs w:val="28"/>
        </w:rPr>
        <w:t>i</w:t>
      </w:r>
      <w:r>
        <w:rPr>
          <w:sz w:val="28"/>
          <w:szCs w:val="28"/>
        </w:rPr>
        <w:t>.</w:t>
      </w:r>
      <w:r w:rsidRPr="00BD5ED3">
        <w:rPr>
          <w:sz w:val="28"/>
          <w:szCs w:val="28"/>
        </w:rPr>
        <w:t>e</w:t>
      </w:r>
      <w:r>
        <w:rPr>
          <w:sz w:val="28"/>
          <w:szCs w:val="28"/>
        </w:rPr>
        <w:t xml:space="preserve">., </w:t>
      </w:r>
      <w:r w:rsidRPr="00BD5ED3">
        <w:rPr>
          <w:sz w:val="28"/>
          <w:szCs w:val="28"/>
        </w:rPr>
        <w:t>it avoid the deadlocks in process whi</w:t>
      </w:r>
      <w:r>
        <w:rPr>
          <w:sz w:val="28"/>
          <w:szCs w:val="28"/>
        </w:rPr>
        <w:t>l</w:t>
      </w:r>
      <w:r w:rsidRPr="00BD5ED3">
        <w:rPr>
          <w:sz w:val="28"/>
          <w:szCs w:val="28"/>
        </w:rPr>
        <w:t>e Executing</w:t>
      </w:r>
      <w:r>
        <w:rPr>
          <w:sz w:val="28"/>
          <w:szCs w:val="28"/>
        </w:rPr>
        <w:t>.</w:t>
      </w:r>
    </w:p>
    <w:p w14:paraId="4B337F30" w14:textId="77777777" w:rsidR="00C8381E" w:rsidRPr="00BD5ED3" w:rsidRDefault="00C8381E" w:rsidP="00BD5ED3">
      <w:pPr>
        <w:pStyle w:val="ListParagraph"/>
        <w:ind w:left="1080"/>
        <w:rPr>
          <w:sz w:val="28"/>
          <w:szCs w:val="28"/>
        </w:rPr>
      </w:pPr>
      <w:r w:rsidRPr="00BD5ED3">
        <w:rPr>
          <w:sz w:val="28"/>
          <w:szCs w:val="28"/>
        </w:rPr>
        <w:t xml:space="preserve"> </w:t>
      </w:r>
    </w:p>
    <w:p w14:paraId="11A3364C" w14:textId="77777777" w:rsidR="00BD5ED3" w:rsidRDefault="00BD5ED3" w:rsidP="00BD5ED3">
      <w:pPr>
        <w:rPr>
          <w:sz w:val="28"/>
          <w:szCs w:val="28"/>
        </w:rPr>
      </w:pPr>
      <w:r w:rsidRPr="00B5570F">
        <w:rPr>
          <w:b/>
          <w:bCs/>
          <w:sz w:val="28"/>
          <w:szCs w:val="28"/>
          <w:u w:val="single"/>
        </w:rPr>
        <w:t>Program</w:t>
      </w:r>
      <w:r w:rsidRPr="00B5570F">
        <w:rPr>
          <w:sz w:val="28"/>
          <w:szCs w:val="28"/>
        </w:rPr>
        <w:t>:</w:t>
      </w:r>
    </w:p>
    <w:p w14:paraId="3D66BDA1"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#include&lt;stdio.h&gt;</w:t>
      </w:r>
    </w:p>
    <w:p w14:paraId="29858FE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#include&lt;conio.h&gt;</w:t>
      </w:r>
    </w:p>
    <w:p w14:paraId="03EF20B0"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void main()</w:t>
      </w:r>
    </w:p>
    <w:p w14:paraId="07C5AC2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w:t>
      </w:r>
    </w:p>
    <w:p w14:paraId="4569E7B9"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int n,r,i,j,k,p,u=0,s=0,m;</w:t>
      </w:r>
    </w:p>
    <w:p w14:paraId="0AEB8DB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int block[10],run[10],active[10],newreq[10];</w:t>
      </w:r>
    </w:p>
    <w:p w14:paraId="09A82901"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int max[10][10],resalloc[10][10],resreq[10][10];</w:t>
      </w:r>
    </w:p>
    <w:p w14:paraId="1339D373"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int totalloc[10],totext[10],simalloc[10];</w:t>
      </w:r>
    </w:p>
    <w:p w14:paraId="2C718C37"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//clrscr();</w:t>
      </w:r>
    </w:p>
    <w:p w14:paraId="1B1CDE9E"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printf("Enter the no of processes:");</w:t>
      </w:r>
    </w:p>
    <w:p w14:paraId="3D951590"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scanf("%d",&amp;n);</w:t>
      </w:r>
    </w:p>
    <w:p w14:paraId="1B68F7B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printf("Enter the no ofresource classes:");</w:t>
      </w:r>
    </w:p>
    <w:p w14:paraId="24F36552"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scanf("%d",&amp;r);</w:t>
      </w:r>
    </w:p>
    <w:p w14:paraId="2882C5B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printf("Enter the total existed resource in each class:");</w:t>
      </w:r>
    </w:p>
    <w:p w14:paraId="3BE7EFE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4BEB0C0B"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scanf("%d",&amp;totext[k]);</w:t>
      </w:r>
    </w:p>
    <w:p w14:paraId="1339D26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printf("Enter the allocated resources:");</w:t>
      </w:r>
    </w:p>
    <w:p w14:paraId="2C4942B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for(i=1; i&lt;=n; i++)</w:t>
      </w:r>
    </w:p>
    <w:p w14:paraId="119107A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03E03D3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scanf("%d",&amp;resalloc);</w:t>
      </w:r>
    </w:p>
    <w:p w14:paraId="4C99E1EA"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printf("Enter the process making the new request:");</w:t>
      </w:r>
    </w:p>
    <w:p w14:paraId="467CB3E9"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scanf("%d",&amp;p);</w:t>
      </w:r>
    </w:p>
    <w:p w14:paraId="390ECCAF"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printf("Enter the requested resource:");</w:t>
      </w:r>
    </w:p>
    <w:p w14:paraId="07CF23A7"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30977B7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scanf("%d",&amp;newreq[k]);</w:t>
      </w:r>
    </w:p>
    <w:p w14:paraId="3E69184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printf("Enter the process which are n blocked or running:");</w:t>
      </w:r>
    </w:p>
    <w:p w14:paraId="60D4C8D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for(i=1; i&lt;=n; i++)</w:t>
      </w:r>
    </w:p>
    <w:p w14:paraId="5E29954E"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7C51A9D3"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if(i!=p)</w:t>
      </w:r>
    </w:p>
    <w:p w14:paraId="63ECF15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13F3BA2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printf("process %d:\n",i+1);</w:t>
      </w:r>
    </w:p>
    <w:p w14:paraId="083A17D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scanf("%d%d",&amp;block[i],&amp;run[i]);</w:t>
      </w:r>
    </w:p>
    <w:p w14:paraId="37B104C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1D11C55A"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4DCCCCD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block[p]=0;</w:t>
      </w:r>
    </w:p>
    <w:p w14:paraId="44DBF27B"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run[p]=0;</w:t>
      </w:r>
    </w:p>
    <w:p w14:paraId="44F23B5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1BDC411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6BB9F52E"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 </w:t>
      </w:r>
    </w:p>
    <w:p w14:paraId="57FFE02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j=0;</w:t>
      </w:r>
    </w:p>
    <w:p w14:paraId="0E46BDCA"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for(i=1; i&lt;=n; i++)</w:t>
      </w:r>
    </w:p>
    <w:p w14:paraId="4AEBB9C3"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50423D57"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totalloc[k]=j+resalloc[i][k];</w:t>
      </w:r>
    </w:p>
    <w:p w14:paraId="183801B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j=totalloc[k];</w:t>
      </w:r>
    </w:p>
    <w:p w14:paraId="37A7359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24BF560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5B53BCD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for(i=1; i&lt;=n; i++)</w:t>
      </w:r>
    </w:p>
    <w:p w14:paraId="36800801"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68BFD2E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if(block[i]==1||run[i]==1)</w:t>
      </w:r>
    </w:p>
    <w:p w14:paraId="220B894B"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active[i]=1;</w:t>
      </w:r>
    </w:p>
    <w:p w14:paraId="2F9EC8C1"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else</w:t>
      </w:r>
    </w:p>
    <w:p w14:paraId="79886B07"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active[i]=0;</w:t>
      </w:r>
    </w:p>
    <w:p w14:paraId="017EE05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7B71E3CA"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5B3CA95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4138E4F1"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resalloc[p][k]+=newreq[k];</w:t>
      </w:r>
    </w:p>
    <w:p w14:paraId="3EB3BAD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totalloc[k]+=newreq[k];</w:t>
      </w:r>
    </w:p>
    <w:p w14:paraId="1013499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4EFAA88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012117BF"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6D98AACA"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if(totext[k]-totalloc[k]&lt;0)</w:t>
      </w:r>
    </w:p>
    <w:p w14:paraId="14DCEE43"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7AAD4E7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u=1;</w:t>
      </w:r>
    </w:p>
    <w:p w14:paraId="65A8FC8E"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break;</w:t>
      </w:r>
    </w:p>
    <w:p w14:paraId="1EEDCA33"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2372CE9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066D0679"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if(u==0)</w:t>
      </w:r>
    </w:p>
    <w:p w14:paraId="1F9E149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0E88CD62"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313BEAF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simalloc[k]=totalloc[k];</w:t>
      </w:r>
    </w:p>
    <w:p w14:paraId="62B2C333"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for(s=1; s&lt;=n; s++)</w:t>
      </w:r>
    </w:p>
    <w:p w14:paraId="7EF76CD1"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for(i=1; i&lt;=n; i++)</w:t>
      </w:r>
    </w:p>
    <w:p w14:paraId="75168057"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7B467187"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if(active[i]==1)</w:t>
      </w:r>
    </w:p>
    <w:p w14:paraId="587E45D9"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7F4A6EC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j=0;</w:t>
      </w:r>
    </w:p>
    <w:p w14:paraId="65886CB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3DBF4062"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6D15C74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if((totext[k]-simalloc[k])&lt;(max[i][k]-resalloc[i][k]))</w:t>
      </w:r>
    </w:p>
    <w:p w14:paraId="778A697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13FD24D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j=1;</w:t>
      </w:r>
    </w:p>
    <w:p w14:paraId="717B3CDF"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break;</w:t>
      </w:r>
    </w:p>
    <w:p w14:paraId="1FDB1F0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3441946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52E7E75F"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25A4162F"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if(j==0)</w:t>
      </w:r>
    </w:p>
    <w:p w14:paraId="22F3C76B"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 </w:t>
      </w:r>
    </w:p>
    <w:p w14:paraId="7D360C2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1D7CAABB"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active[i]=0;</w:t>
      </w:r>
    </w:p>
    <w:p w14:paraId="52AE7FE7"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0B6DB50F"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simalloc[k]=resalloc[i][k];</w:t>
      </w:r>
    </w:p>
    <w:p w14:paraId="0AC7C8C2"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2D6D78D2"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5BC0C88F"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m=0;</w:t>
      </w:r>
    </w:p>
    <w:p w14:paraId="0DDAFF9A"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258C6EC5"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resreq[p][k]=newreq[k];</w:t>
      </w:r>
    </w:p>
    <w:p w14:paraId="17823B6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printf("Deadlock willn't occur");</w:t>
      </w:r>
    </w:p>
    <w:p w14:paraId="7A2DD553"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4B5DDB78"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else</w:t>
      </w:r>
    </w:p>
    <w:p w14:paraId="6AB9706B"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671AB34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for(k=1; k&lt;=r; k++)</w:t>
      </w:r>
    </w:p>
    <w:p w14:paraId="065D8989"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4D720A3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resalloc[p][k]=newreq[k];</w:t>
      </w:r>
    </w:p>
    <w:p w14:paraId="2AFE915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totalloc[k]=newreq[k];</w:t>
      </w:r>
    </w:p>
    <w:p w14:paraId="031B44C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482B1FCC"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printf("Deadlock will occur");</w:t>
      </w:r>
    </w:p>
    <w:p w14:paraId="396FBF36"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w:t>
      </w:r>
    </w:p>
    <w:p w14:paraId="0F074CE4"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9C1D3D"/>
          <w:sz w:val="28"/>
          <w:szCs w:val="28"/>
          <w:lang w:eastAsia="en-IN"/>
        </w:rPr>
        <w:t>    </w:t>
      </w:r>
      <w:r w:rsidRPr="002E197A">
        <w:rPr>
          <w:rFonts w:ascii="Times New Roman" w:eastAsia="Times New Roman" w:hAnsi="Times New Roman" w:cs="Times New Roman"/>
          <w:color w:val="2A363B"/>
          <w:sz w:val="28"/>
          <w:szCs w:val="28"/>
          <w:lang w:eastAsia="en-IN"/>
        </w:rPr>
        <w:t>getch();</w:t>
      </w:r>
    </w:p>
    <w:p w14:paraId="261D8B3D" w14:textId="77777777" w:rsidR="00BD5ED3" w:rsidRPr="002E197A" w:rsidRDefault="00BD5ED3" w:rsidP="00BD5ED3">
      <w:pPr>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w:t>
      </w:r>
    </w:p>
    <w:p w14:paraId="567376C7" w14:textId="77777777" w:rsidR="00BD5ED3" w:rsidRPr="002E197A" w:rsidRDefault="00BD5ED3" w:rsidP="00BD5ED3">
      <w:pPr>
        <w:jc w:val="both"/>
        <w:rPr>
          <w:rFonts w:ascii="Times New Roman" w:hAnsi="Times New Roman" w:cs="Times New Roman"/>
          <w:sz w:val="28"/>
          <w:szCs w:val="28"/>
        </w:rPr>
      </w:pPr>
    </w:p>
    <w:p w14:paraId="26A0A568" w14:textId="77777777" w:rsidR="00BD5ED3" w:rsidRPr="002E197A" w:rsidRDefault="00BD5ED3" w:rsidP="00BD5ED3">
      <w:pPr>
        <w:shd w:val="clear" w:color="auto" w:fill="FFFFFF"/>
        <w:spacing w:before="100" w:beforeAutospacing="1" w:after="100" w:afterAutospacing="1"/>
        <w:jc w:val="both"/>
        <w:outlineLvl w:val="1"/>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b/>
          <w:bCs/>
          <w:color w:val="2A363B"/>
          <w:sz w:val="28"/>
          <w:szCs w:val="28"/>
          <w:u w:val="single"/>
          <w:lang w:eastAsia="en-IN"/>
        </w:rPr>
        <w:t>OUTPUT:</w:t>
      </w:r>
    </w:p>
    <w:p w14:paraId="7BF65CF2"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Enter the no of processes:4</w:t>
      </w:r>
    </w:p>
    <w:p w14:paraId="3558ABC6"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Enter the no ofresource classes:3</w:t>
      </w:r>
    </w:p>
    <w:p w14:paraId="25C28826"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Enter the total existed resource in each class:3 2 2</w:t>
      </w:r>
    </w:p>
    <w:p w14:paraId="32EDDCA4"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Enter the allocated resources:1 0 0 5 1 1 2 1 1 0 0 2</w:t>
      </w:r>
    </w:p>
    <w:p w14:paraId="6A365A50"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Enter the process making the new request:2</w:t>
      </w:r>
    </w:p>
    <w:p w14:paraId="4233ADFE"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Enter the requested resource:1 1 2</w:t>
      </w:r>
    </w:p>
    <w:p w14:paraId="53A6B793"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Enter the process which are n blocked or running:process 2:</w:t>
      </w:r>
    </w:p>
    <w:p w14:paraId="3DDD5520"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1 2</w:t>
      </w:r>
    </w:p>
    <w:p w14:paraId="6F17747B"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process 4:</w:t>
      </w:r>
    </w:p>
    <w:p w14:paraId="71DC73F0"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1 0</w:t>
      </w:r>
    </w:p>
    <w:p w14:paraId="3158B5B3"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process 5:</w:t>
      </w:r>
    </w:p>
    <w:p w14:paraId="333F6314"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1 0</w:t>
      </w:r>
    </w:p>
    <w:p w14:paraId="21C8C1F2" w14:textId="77777777" w:rsidR="00BD5ED3" w:rsidRPr="002E197A" w:rsidRDefault="00BD5ED3" w:rsidP="00BD5ED3">
      <w:pPr>
        <w:pBdr>
          <w:top w:val="single" w:sz="6" w:space="0" w:color="E0E0E5"/>
          <w:left w:val="single" w:sz="6" w:space="0" w:color="E0E0E5"/>
          <w:bottom w:val="single" w:sz="6" w:space="0" w:color="E0E0E5"/>
          <w:right w:val="single" w:sz="6"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Times New Roman" w:eastAsia="Times New Roman" w:hAnsi="Times New Roman" w:cs="Times New Roman"/>
          <w:color w:val="2A363B"/>
          <w:sz w:val="28"/>
          <w:szCs w:val="28"/>
          <w:lang w:eastAsia="en-IN"/>
        </w:rPr>
      </w:pPr>
      <w:r w:rsidRPr="002E197A">
        <w:rPr>
          <w:rFonts w:ascii="Times New Roman" w:eastAsia="Times New Roman" w:hAnsi="Times New Roman" w:cs="Times New Roman"/>
          <w:color w:val="2A363B"/>
          <w:sz w:val="28"/>
          <w:szCs w:val="28"/>
          <w:lang w:eastAsia="en-IN"/>
        </w:rPr>
        <w:t>Deadlock will occur</w:t>
      </w:r>
    </w:p>
    <w:p w14:paraId="2DC525ED" w14:textId="77777777" w:rsidR="00BD5ED3" w:rsidRDefault="00BD5ED3" w:rsidP="00BD5ED3">
      <w:pPr>
        <w:rPr>
          <w:sz w:val="28"/>
          <w:szCs w:val="28"/>
        </w:rPr>
      </w:pPr>
    </w:p>
    <w:p w14:paraId="7F4CB3BC" w14:textId="77777777" w:rsidR="002E197A" w:rsidRDefault="002E197A" w:rsidP="00206BE1">
      <w:pPr>
        <w:rPr>
          <w:b/>
          <w:bCs/>
          <w:sz w:val="28"/>
          <w:szCs w:val="28"/>
          <w:u w:val="single"/>
        </w:rPr>
      </w:pPr>
    </w:p>
    <w:p w14:paraId="3C982DCE" w14:textId="77777777" w:rsidR="002E197A" w:rsidRDefault="002E197A" w:rsidP="00206BE1">
      <w:pPr>
        <w:rPr>
          <w:b/>
          <w:bCs/>
          <w:sz w:val="28"/>
          <w:szCs w:val="28"/>
          <w:u w:val="single"/>
        </w:rPr>
      </w:pPr>
    </w:p>
    <w:p w14:paraId="35221114" w14:textId="77777777" w:rsidR="002E197A" w:rsidRDefault="002E197A" w:rsidP="00206BE1">
      <w:pPr>
        <w:rPr>
          <w:b/>
          <w:bCs/>
          <w:sz w:val="28"/>
          <w:szCs w:val="28"/>
          <w:u w:val="single"/>
        </w:rPr>
      </w:pPr>
    </w:p>
    <w:p w14:paraId="76F5EC8D" w14:textId="77777777" w:rsidR="00206BE1" w:rsidRDefault="00206BE1" w:rsidP="00206BE1">
      <w:pPr>
        <w:rPr>
          <w:b/>
          <w:bCs/>
          <w:sz w:val="28"/>
          <w:szCs w:val="28"/>
        </w:rPr>
      </w:pPr>
      <w:r w:rsidRPr="00206BE1">
        <w:rPr>
          <w:b/>
          <w:bCs/>
          <w:sz w:val="28"/>
          <w:szCs w:val="28"/>
          <w:u w:val="single"/>
        </w:rPr>
        <w:t>Expe</w:t>
      </w:r>
      <w:r>
        <w:rPr>
          <w:b/>
          <w:bCs/>
          <w:sz w:val="28"/>
          <w:szCs w:val="28"/>
          <w:u w:val="single"/>
        </w:rPr>
        <w:t>rim</w:t>
      </w:r>
      <w:r w:rsidRPr="00206BE1">
        <w:rPr>
          <w:b/>
          <w:bCs/>
          <w:sz w:val="28"/>
          <w:szCs w:val="28"/>
          <w:u w:val="single"/>
        </w:rPr>
        <w:t>ent-5</w:t>
      </w:r>
      <w:r w:rsidRPr="00206BE1">
        <w:rPr>
          <w:b/>
          <w:bCs/>
          <w:sz w:val="28"/>
          <w:szCs w:val="28"/>
        </w:rPr>
        <w:t xml:space="preserve"> Q) simulate. Bankers algorithm for Deadlock prevention.</w:t>
      </w:r>
    </w:p>
    <w:p w14:paraId="5380D794" w14:textId="77777777" w:rsidR="00206BE1" w:rsidRDefault="00206BE1" w:rsidP="00206BE1">
      <w:pPr>
        <w:rPr>
          <w:b/>
          <w:bCs/>
          <w:sz w:val="28"/>
          <w:szCs w:val="28"/>
        </w:rPr>
      </w:pPr>
    </w:p>
    <w:p w14:paraId="10DB3A6F" w14:textId="77777777" w:rsidR="00206BE1" w:rsidRPr="00206BE1" w:rsidRDefault="00206BE1" w:rsidP="00206BE1">
      <w:pPr>
        <w:rPr>
          <w:sz w:val="28"/>
          <w:szCs w:val="28"/>
          <w:u w:val="single"/>
        </w:rPr>
      </w:pPr>
      <w:r w:rsidRPr="00206BE1">
        <w:rPr>
          <w:b/>
          <w:bCs/>
          <w:sz w:val="28"/>
          <w:szCs w:val="28"/>
        </w:rPr>
        <w:t xml:space="preserve"> </w:t>
      </w:r>
      <w:r w:rsidRPr="00206BE1">
        <w:rPr>
          <w:b/>
          <w:bCs/>
          <w:sz w:val="28"/>
          <w:szCs w:val="28"/>
          <w:u w:val="single"/>
        </w:rPr>
        <w:t>Aim:</w:t>
      </w:r>
      <w:r w:rsidRPr="00206BE1">
        <w:rPr>
          <w:b/>
          <w:bCs/>
          <w:sz w:val="28"/>
          <w:szCs w:val="28"/>
        </w:rPr>
        <w:t xml:space="preserve"> </w:t>
      </w:r>
      <w:r>
        <w:rPr>
          <w:b/>
          <w:bCs/>
          <w:sz w:val="28"/>
          <w:szCs w:val="28"/>
        </w:rPr>
        <w:t xml:space="preserve"> </w:t>
      </w:r>
      <w:r w:rsidRPr="00206BE1">
        <w:rPr>
          <w:sz w:val="28"/>
          <w:szCs w:val="28"/>
        </w:rPr>
        <w:t>To simulate Bankers algorithm -for Deadloc</w:t>
      </w:r>
      <w:r>
        <w:rPr>
          <w:sz w:val="28"/>
          <w:szCs w:val="28"/>
        </w:rPr>
        <w:t xml:space="preserve">k </w:t>
      </w:r>
      <w:r w:rsidRPr="00206BE1">
        <w:rPr>
          <w:sz w:val="28"/>
          <w:szCs w:val="28"/>
        </w:rPr>
        <w:t>prevention.</w:t>
      </w:r>
      <w:r>
        <w:rPr>
          <w:sz w:val="28"/>
          <w:szCs w:val="28"/>
        </w:rPr>
        <w:t xml:space="preserve">  </w:t>
      </w:r>
    </w:p>
    <w:p w14:paraId="455D7CDB" w14:textId="77777777" w:rsidR="00206BE1" w:rsidRPr="00206BE1" w:rsidRDefault="00206BE1" w:rsidP="00206BE1">
      <w:pPr>
        <w:rPr>
          <w:sz w:val="28"/>
          <w:szCs w:val="28"/>
        </w:rPr>
      </w:pPr>
      <w:r w:rsidRPr="00206BE1">
        <w:rPr>
          <w:b/>
          <w:bCs/>
          <w:sz w:val="28"/>
          <w:szCs w:val="28"/>
          <w:u w:val="single"/>
        </w:rPr>
        <w:t>Definition:</w:t>
      </w:r>
      <w:r w:rsidRPr="00206BE1">
        <w:rPr>
          <w:sz w:val="28"/>
          <w:szCs w:val="28"/>
        </w:rPr>
        <w:t xml:space="preserve"> </w:t>
      </w:r>
      <w:r>
        <w:rPr>
          <w:sz w:val="28"/>
          <w:szCs w:val="28"/>
        </w:rPr>
        <w:t xml:space="preserve"> W</w:t>
      </w:r>
      <w:r w:rsidRPr="00206BE1">
        <w:rPr>
          <w:sz w:val="28"/>
          <w:szCs w:val="28"/>
        </w:rPr>
        <w:t>hen a process ent</w:t>
      </w:r>
      <w:r>
        <w:rPr>
          <w:sz w:val="28"/>
          <w:szCs w:val="28"/>
        </w:rPr>
        <w:t>ers</w:t>
      </w:r>
      <w:r w:rsidRPr="00206BE1">
        <w:rPr>
          <w:sz w:val="28"/>
          <w:szCs w:val="28"/>
        </w:rPr>
        <w:t xml:space="preserve"> into a system, it must declare maximum n</w:t>
      </w:r>
      <w:r>
        <w:rPr>
          <w:sz w:val="28"/>
          <w:szCs w:val="28"/>
        </w:rPr>
        <w:t xml:space="preserve">umber </w:t>
      </w:r>
      <w:r w:rsidRPr="00206BE1">
        <w:rPr>
          <w:sz w:val="28"/>
          <w:szCs w:val="28"/>
        </w:rPr>
        <w:t xml:space="preserve">of instance of </w:t>
      </w:r>
      <w:r>
        <w:rPr>
          <w:sz w:val="28"/>
          <w:szCs w:val="28"/>
        </w:rPr>
        <w:t xml:space="preserve">each </w:t>
      </w:r>
      <w:r w:rsidRPr="00206BE1">
        <w:rPr>
          <w:sz w:val="28"/>
          <w:szCs w:val="28"/>
        </w:rPr>
        <w:t xml:space="preserve">resource type </w:t>
      </w:r>
      <w:r>
        <w:rPr>
          <w:sz w:val="28"/>
          <w:szCs w:val="28"/>
        </w:rPr>
        <w:t>i</w:t>
      </w:r>
      <w:r w:rsidRPr="00206BE1">
        <w:rPr>
          <w:sz w:val="28"/>
          <w:szCs w:val="28"/>
        </w:rPr>
        <w:t xml:space="preserve">t needed. </w:t>
      </w:r>
      <w:r>
        <w:rPr>
          <w:sz w:val="28"/>
          <w:szCs w:val="28"/>
        </w:rPr>
        <w:t>T</w:t>
      </w:r>
      <w:r w:rsidRPr="00206BE1">
        <w:rPr>
          <w:sz w:val="28"/>
          <w:szCs w:val="28"/>
        </w:rPr>
        <w:t>his number may exceeds the total number of resources in</w:t>
      </w:r>
      <w:r>
        <w:rPr>
          <w:sz w:val="28"/>
          <w:szCs w:val="28"/>
        </w:rPr>
        <w:t xml:space="preserve"> s</w:t>
      </w:r>
      <w:r w:rsidRPr="00206BE1">
        <w:rPr>
          <w:sz w:val="28"/>
          <w:szCs w:val="28"/>
        </w:rPr>
        <w:t>ystem. When the user request a set of resources, The system m</w:t>
      </w:r>
      <w:r>
        <w:rPr>
          <w:sz w:val="28"/>
          <w:szCs w:val="28"/>
        </w:rPr>
        <w:t>u</w:t>
      </w:r>
      <w:r w:rsidRPr="00206BE1">
        <w:rPr>
          <w:sz w:val="28"/>
          <w:szCs w:val="28"/>
        </w:rPr>
        <w:t xml:space="preserve">st determine whether the allocation </w:t>
      </w:r>
      <w:r>
        <w:rPr>
          <w:sz w:val="28"/>
          <w:szCs w:val="28"/>
        </w:rPr>
        <w:t>of e</w:t>
      </w:r>
      <w:r w:rsidRPr="00206BE1">
        <w:rPr>
          <w:sz w:val="28"/>
          <w:szCs w:val="28"/>
        </w:rPr>
        <w:t xml:space="preserve">ach resources will leave the System in </w:t>
      </w:r>
      <w:r w:rsidR="00580FC2">
        <w:rPr>
          <w:sz w:val="28"/>
          <w:szCs w:val="28"/>
        </w:rPr>
        <w:t>s</w:t>
      </w:r>
      <w:r w:rsidRPr="00206BE1">
        <w:rPr>
          <w:sz w:val="28"/>
          <w:szCs w:val="28"/>
        </w:rPr>
        <w:t>afe</w:t>
      </w:r>
      <w:r w:rsidR="00580FC2">
        <w:rPr>
          <w:sz w:val="28"/>
          <w:szCs w:val="28"/>
        </w:rPr>
        <w:t xml:space="preserve"> s</w:t>
      </w:r>
      <w:r w:rsidRPr="00206BE1">
        <w:rPr>
          <w:sz w:val="28"/>
          <w:szCs w:val="28"/>
        </w:rPr>
        <w:t>tate</w:t>
      </w:r>
      <w:r w:rsidR="00580FC2">
        <w:rPr>
          <w:sz w:val="28"/>
          <w:szCs w:val="28"/>
        </w:rPr>
        <w:t>.</w:t>
      </w:r>
    </w:p>
    <w:p w14:paraId="2E8BB0CE" w14:textId="77777777" w:rsidR="00206BE1" w:rsidRPr="00580FC2" w:rsidRDefault="00206BE1" w:rsidP="00206BE1">
      <w:pPr>
        <w:rPr>
          <w:sz w:val="28"/>
          <w:szCs w:val="28"/>
          <w:u w:val="single"/>
        </w:rPr>
      </w:pPr>
      <w:r w:rsidRPr="00580FC2">
        <w:rPr>
          <w:b/>
          <w:bCs/>
          <w:sz w:val="28"/>
          <w:szCs w:val="28"/>
          <w:u w:val="single"/>
        </w:rPr>
        <w:t>Algorithm</w:t>
      </w:r>
      <w:r w:rsidR="00580FC2">
        <w:rPr>
          <w:b/>
          <w:bCs/>
          <w:sz w:val="28"/>
          <w:szCs w:val="28"/>
          <w:u w:val="single"/>
        </w:rPr>
        <w:t>:</w:t>
      </w:r>
    </w:p>
    <w:p w14:paraId="400AA11C" w14:textId="77777777" w:rsidR="00206BE1" w:rsidRPr="00206BE1" w:rsidRDefault="00206BE1" w:rsidP="00206BE1">
      <w:pPr>
        <w:rPr>
          <w:sz w:val="28"/>
          <w:szCs w:val="28"/>
        </w:rPr>
      </w:pPr>
      <w:r w:rsidRPr="00206BE1">
        <w:rPr>
          <w:sz w:val="28"/>
          <w:szCs w:val="28"/>
        </w:rPr>
        <w:t>1.</w:t>
      </w:r>
      <w:r w:rsidR="00580FC2">
        <w:rPr>
          <w:sz w:val="28"/>
          <w:szCs w:val="28"/>
        </w:rPr>
        <w:t>)</w:t>
      </w:r>
      <w:r w:rsidRPr="00206BE1">
        <w:rPr>
          <w:sz w:val="28"/>
          <w:szCs w:val="28"/>
        </w:rPr>
        <w:t xml:space="preserve"> Start the program </w:t>
      </w:r>
      <w:r w:rsidR="00580FC2">
        <w:rPr>
          <w:sz w:val="28"/>
          <w:szCs w:val="28"/>
        </w:rPr>
        <w:t>(or)</w:t>
      </w:r>
      <w:r w:rsidRPr="00206BE1">
        <w:rPr>
          <w:sz w:val="28"/>
          <w:szCs w:val="28"/>
        </w:rPr>
        <w:t xml:space="preserve"> process</w:t>
      </w:r>
    </w:p>
    <w:p w14:paraId="72D37394" w14:textId="77777777" w:rsidR="00580FC2" w:rsidRDefault="00206BE1" w:rsidP="00206BE1">
      <w:pPr>
        <w:rPr>
          <w:sz w:val="28"/>
          <w:szCs w:val="28"/>
        </w:rPr>
      </w:pPr>
      <w:r w:rsidRPr="00206BE1">
        <w:rPr>
          <w:sz w:val="28"/>
          <w:szCs w:val="28"/>
        </w:rPr>
        <w:t>2.</w:t>
      </w:r>
      <w:r w:rsidR="00580FC2">
        <w:rPr>
          <w:sz w:val="28"/>
          <w:szCs w:val="28"/>
        </w:rPr>
        <w:t>)</w:t>
      </w:r>
      <w:r w:rsidRPr="00206BE1">
        <w:rPr>
          <w:sz w:val="28"/>
          <w:szCs w:val="28"/>
        </w:rPr>
        <w:t xml:space="preserve"> Get The value of resources and processes</w:t>
      </w:r>
    </w:p>
    <w:p w14:paraId="3505EEC0" w14:textId="77777777" w:rsidR="00206BE1" w:rsidRPr="00206BE1" w:rsidRDefault="00206BE1" w:rsidP="00206BE1">
      <w:pPr>
        <w:rPr>
          <w:sz w:val="28"/>
          <w:szCs w:val="28"/>
        </w:rPr>
      </w:pPr>
      <w:r w:rsidRPr="00206BE1">
        <w:rPr>
          <w:sz w:val="28"/>
          <w:szCs w:val="28"/>
        </w:rPr>
        <w:t xml:space="preserve"> 3.</w:t>
      </w:r>
      <w:r w:rsidR="00580FC2">
        <w:rPr>
          <w:sz w:val="28"/>
          <w:szCs w:val="28"/>
        </w:rPr>
        <w:t>)</w:t>
      </w:r>
      <w:r w:rsidRPr="00206BE1">
        <w:rPr>
          <w:sz w:val="28"/>
          <w:szCs w:val="28"/>
        </w:rPr>
        <w:t xml:space="preserve"> Get The available value</w:t>
      </w:r>
    </w:p>
    <w:p w14:paraId="3FA50A80" w14:textId="77777777" w:rsidR="00206BE1" w:rsidRPr="00580FC2" w:rsidRDefault="00580FC2" w:rsidP="00580FC2">
      <w:pPr>
        <w:rPr>
          <w:sz w:val="28"/>
          <w:szCs w:val="28"/>
        </w:rPr>
      </w:pPr>
      <w:r>
        <w:rPr>
          <w:sz w:val="28"/>
          <w:szCs w:val="28"/>
        </w:rPr>
        <w:t>4.)</w:t>
      </w:r>
      <w:r w:rsidR="00206BE1" w:rsidRPr="00580FC2">
        <w:rPr>
          <w:sz w:val="28"/>
          <w:szCs w:val="28"/>
        </w:rPr>
        <w:t>After allocation find the need value</w:t>
      </w:r>
    </w:p>
    <w:p w14:paraId="3990A6AB" w14:textId="77777777" w:rsidR="00580FC2" w:rsidRDefault="00206BE1" w:rsidP="00206BE1">
      <w:pPr>
        <w:rPr>
          <w:sz w:val="28"/>
          <w:szCs w:val="28"/>
        </w:rPr>
      </w:pPr>
      <w:r w:rsidRPr="00206BE1">
        <w:rPr>
          <w:sz w:val="28"/>
          <w:szCs w:val="28"/>
        </w:rPr>
        <w:t>5.</w:t>
      </w:r>
      <w:r w:rsidR="00580FC2">
        <w:rPr>
          <w:sz w:val="28"/>
          <w:szCs w:val="28"/>
        </w:rPr>
        <w:t>)</w:t>
      </w:r>
      <w:r w:rsidRPr="00206BE1">
        <w:rPr>
          <w:sz w:val="28"/>
          <w:szCs w:val="28"/>
        </w:rPr>
        <w:t xml:space="preserve"> check whether it is possible to allocate</w:t>
      </w:r>
    </w:p>
    <w:p w14:paraId="7D56C39C" w14:textId="77777777" w:rsidR="00206BE1" w:rsidRPr="00206BE1" w:rsidRDefault="00206BE1" w:rsidP="00206BE1">
      <w:pPr>
        <w:rPr>
          <w:sz w:val="28"/>
          <w:szCs w:val="28"/>
        </w:rPr>
      </w:pPr>
      <w:r w:rsidRPr="00206BE1">
        <w:rPr>
          <w:sz w:val="28"/>
          <w:szCs w:val="28"/>
        </w:rPr>
        <w:t xml:space="preserve"> 6.</w:t>
      </w:r>
      <w:r w:rsidR="00580FC2">
        <w:rPr>
          <w:sz w:val="28"/>
          <w:szCs w:val="28"/>
        </w:rPr>
        <w:t>)</w:t>
      </w:r>
      <w:r w:rsidRPr="00206BE1">
        <w:rPr>
          <w:sz w:val="28"/>
          <w:szCs w:val="28"/>
        </w:rPr>
        <w:t xml:space="preserve"> If it is possible </w:t>
      </w:r>
      <w:r w:rsidR="00580FC2">
        <w:rPr>
          <w:sz w:val="28"/>
          <w:szCs w:val="28"/>
        </w:rPr>
        <w:t>t</w:t>
      </w:r>
      <w:r w:rsidRPr="00206BE1">
        <w:rPr>
          <w:sz w:val="28"/>
          <w:szCs w:val="28"/>
        </w:rPr>
        <w:t xml:space="preserve">hen </w:t>
      </w:r>
      <w:r w:rsidR="00580FC2">
        <w:rPr>
          <w:sz w:val="28"/>
          <w:szCs w:val="28"/>
        </w:rPr>
        <w:t>t</w:t>
      </w:r>
      <w:r w:rsidRPr="00206BE1">
        <w:rPr>
          <w:sz w:val="28"/>
          <w:szCs w:val="28"/>
        </w:rPr>
        <w:t xml:space="preserve">he system is </w:t>
      </w:r>
      <w:r w:rsidR="00580FC2">
        <w:rPr>
          <w:sz w:val="28"/>
          <w:szCs w:val="28"/>
        </w:rPr>
        <w:t>i</w:t>
      </w:r>
      <w:r w:rsidRPr="00206BE1">
        <w:rPr>
          <w:sz w:val="28"/>
          <w:szCs w:val="28"/>
        </w:rPr>
        <w:t>n Sa</w:t>
      </w:r>
      <w:r w:rsidR="00580FC2">
        <w:rPr>
          <w:sz w:val="28"/>
          <w:szCs w:val="28"/>
        </w:rPr>
        <w:t>f</w:t>
      </w:r>
      <w:r w:rsidRPr="00206BE1">
        <w:rPr>
          <w:sz w:val="28"/>
          <w:szCs w:val="28"/>
        </w:rPr>
        <w:t>e Sta</w:t>
      </w:r>
      <w:r w:rsidR="00580FC2">
        <w:rPr>
          <w:sz w:val="28"/>
          <w:szCs w:val="28"/>
        </w:rPr>
        <w:t>t</w:t>
      </w:r>
      <w:r w:rsidRPr="00206BE1">
        <w:rPr>
          <w:sz w:val="28"/>
          <w:szCs w:val="28"/>
        </w:rPr>
        <w:t>e</w:t>
      </w:r>
    </w:p>
    <w:p w14:paraId="049B418B" w14:textId="77777777" w:rsidR="00206BE1" w:rsidRPr="00206BE1" w:rsidRDefault="00580FC2" w:rsidP="00206BE1">
      <w:pPr>
        <w:rPr>
          <w:sz w:val="28"/>
          <w:szCs w:val="28"/>
        </w:rPr>
      </w:pPr>
      <w:r>
        <w:rPr>
          <w:sz w:val="28"/>
          <w:szCs w:val="28"/>
        </w:rPr>
        <w:t>7</w:t>
      </w:r>
      <w:r w:rsidR="00206BE1" w:rsidRPr="00206BE1">
        <w:rPr>
          <w:sz w:val="28"/>
          <w:szCs w:val="28"/>
        </w:rPr>
        <w:t>.</w:t>
      </w:r>
      <w:r>
        <w:rPr>
          <w:sz w:val="28"/>
          <w:szCs w:val="28"/>
        </w:rPr>
        <w:t>)</w:t>
      </w:r>
      <w:r w:rsidR="00206BE1" w:rsidRPr="00206BE1">
        <w:rPr>
          <w:sz w:val="28"/>
          <w:szCs w:val="28"/>
        </w:rPr>
        <w:t xml:space="preserve"> Else System is not in safety State</w:t>
      </w:r>
    </w:p>
    <w:p w14:paraId="532E2D5D" w14:textId="77777777" w:rsidR="00BD5ED3" w:rsidRDefault="00206BE1" w:rsidP="00206BE1">
      <w:pPr>
        <w:rPr>
          <w:sz w:val="28"/>
          <w:szCs w:val="28"/>
        </w:rPr>
      </w:pPr>
      <w:r w:rsidRPr="00206BE1">
        <w:rPr>
          <w:sz w:val="28"/>
          <w:szCs w:val="28"/>
        </w:rPr>
        <w:t>8</w:t>
      </w:r>
      <w:r w:rsidR="00580FC2">
        <w:rPr>
          <w:sz w:val="28"/>
          <w:szCs w:val="28"/>
        </w:rPr>
        <w:t>.)</w:t>
      </w:r>
      <w:r w:rsidRPr="00206BE1">
        <w:rPr>
          <w:sz w:val="28"/>
          <w:szCs w:val="28"/>
        </w:rPr>
        <w:t xml:space="preserve"> </w:t>
      </w:r>
      <w:r w:rsidR="00580FC2">
        <w:rPr>
          <w:sz w:val="28"/>
          <w:szCs w:val="28"/>
        </w:rPr>
        <w:t>S</w:t>
      </w:r>
      <w:r w:rsidRPr="00206BE1">
        <w:rPr>
          <w:sz w:val="28"/>
          <w:szCs w:val="28"/>
        </w:rPr>
        <w:t>top the process</w:t>
      </w:r>
    </w:p>
    <w:p w14:paraId="2D8F27A5" w14:textId="77777777" w:rsidR="00580FC2" w:rsidRDefault="00580FC2" w:rsidP="00206BE1">
      <w:pPr>
        <w:rPr>
          <w:sz w:val="28"/>
          <w:szCs w:val="28"/>
          <w:u w:val="single"/>
        </w:rPr>
      </w:pPr>
      <w:r w:rsidRPr="00B5570F">
        <w:rPr>
          <w:b/>
          <w:bCs/>
          <w:sz w:val="28"/>
          <w:szCs w:val="28"/>
          <w:u w:val="single"/>
        </w:rPr>
        <w:t>Program</w:t>
      </w:r>
      <w:r>
        <w:rPr>
          <w:b/>
          <w:bCs/>
          <w:sz w:val="28"/>
          <w:szCs w:val="28"/>
          <w:u w:val="single"/>
        </w:rPr>
        <w:t>:</w:t>
      </w:r>
      <w:r>
        <w:rPr>
          <w:sz w:val="28"/>
          <w:szCs w:val="28"/>
          <w:u w:val="single"/>
        </w:rPr>
        <w:t xml:space="preserve"> </w:t>
      </w:r>
    </w:p>
    <w:p w14:paraId="67F0BD21" w14:textId="77777777" w:rsidR="00580FC2" w:rsidRPr="00580FC2" w:rsidRDefault="00580FC2" w:rsidP="00580FC2">
      <w:pPr>
        <w:rPr>
          <w:sz w:val="28"/>
          <w:szCs w:val="28"/>
        </w:rPr>
      </w:pPr>
      <w:r w:rsidRPr="00580FC2">
        <w:rPr>
          <w:sz w:val="28"/>
          <w:szCs w:val="28"/>
        </w:rPr>
        <w:t>#include&lt; stdio.h&gt;</w:t>
      </w:r>
    </w:p>
    <w:p w14:paraId="1994932D" w14:textId="77777777" w:rsidR="00580FC2" w:rsidRPr="00580FC2" w:rsidRDefault="00580FC2" w:rsidP="00580FC2">
      <w:pPr>
        <w:rPr>
          <w:sz w:val="28"/>
          <w:szCs w:val="28"/>
        </w:rPr>
      </w:pPr>
      <w:r w:rsidRPr="00580FC2">
        <w:rPr>
          <w:sz w:val="28"/>
          <w:szCs w:val="28"/>
        </w:rPr>
        <w:t>#include&lt; conio.h&gt;</w:t>
      </w:r>
    </w:p>
    <w:p w14:paraId="73DEE64F" w14:textId="77777777" w:rsidR="00580FC2" w:rsidRPr="00580FC2" w:rsidRDefault="00580FC2" w:rsidP="00580FC2">
      <w:pPr>
        <w:rPr>
          <w:sz w:val="28"/>
          <w:szCs w:val="28"/>
        </w:rPr>
      </w:pPr>
      <w:r w:rsidRPr="00580FC2">
        <w:rPr>
          <w:sz w:val="28"/>
          <w:szCs w:val="28"/>
        </w:rPr>
        <w:t>void main()</w:t>
      </w:r>
    </w:p>
    <w:p w14:paraId="4936510C" w14:textId="77777777" w:rsidR="00580FC2" w:rsidRPr="00580FC2" w:rsidRDefault="00580FC2" w:rsidP="00580FC2">
      <w:pPr>
        <w:rPr>
          <w:sz w:val="28"/>
          <w:szCs w:val="28"/>
        </w:rPr>
      </w:pPr>
      <w:r w:rsidRPr="00580FC2">
        <w:rPr>
          <w:sz w:val="28"/>
          <w:szCs w:val="28"/>
        </w:rPr>
        <w:t>{</w:t>
      </w:r>
    </w:p>
    <w:p w14:paraId="43D00603" w14:textId="77777777" w:rsidR="00580FC2" w:rsidRPr="00580FC2" w:rsidRDefault="00580FC2" w:rsidP="00580FC2">
      <w:pPr>
        <w:rPr>
          <w:sz w:val="28"/>
          <w:szCs w:val="28"/>
        </w:rPr>
      </w:pPr>
    </w:p>
    <w:p w14:paraId="1E8373F7" w14:textId="77777777" w:rsidR="00580FC2" w:rsidRPr="00580FC2" w:rsidRDefault="00580FC2" w:rsidP="00580FC2">
      <w:pPr>
        <w:rPr>
          <w:sz w:val="28"/>
          <w:szCs w:val="28"/>
        </w:rPr>
      </w:pPr>
      <w:r w:rsidRPr="00580FC2">
        <w:rPr>
          <w:sz w:val="28"/>
          <w:szCs w:val="28"/>
        </w:rPr>
        <w:t xml:space="preserve"> int allocated[15][15],max[15][15],need[15][15],avail[15],tres[15],work[15],flag[15];</w:t>
      </w:r>
    </w:p>
    <w:p w14:paraId="34047A29" w14:textId="77777777" w:rsidR="00580FC2" w:rsidRPr="00580FC2" w:rsidRDefault="00580FC2" w:rsidP="00580FC2">
      <w:pPr>
        <w:rPr>
          <w:sz w:val="28"/>
          <w:szCs w:val="28"/>
        </w:rPr>
      </w:pPr>
      <w:r w:rsidRPr="00580FC2">
        <w:rPr>
          <w:sz w:val="28"/>
          <w:szCs w:val="28"/>
        </w:rPr>
        <w:t xml:space="preserve"> int pno,rno,i,j,prc,count,t,total;</w:t>
      </w:r>
    </w:p>
    <w:p w14:paraId="2ACF4FE9" w14:textId="77777777" w:rsidR="00580FC2" w:rsidRPr="00580FC2" w:rsidRDefault="00580FC2" w:rsidP="00580FC2">
      <w:pPr>
        <w:rPr>
          <w:sz w:val="28"/>
          <w:szCs w:val="28"/>
        </w:rPr>
      </w:pPr>
      <w:r w:rsidRPr="00580FC2">
        <w:rPr>
          <w:sz w:val="28"/>
          <w:szCs w:val="28"/>
        </w:rPr>
        <w:t xml:space="preserve"> count=0;</w:t>
      </w:r>
    </w:p>
    <w:p w14:paraId="6E396F64" w14:textId="77777777" w:rsidR="00580FC2" w:rsidRPr="00580FC2" w:rsidRDefault="00580FC2" w:rsidP="00580FC2">
      <w:pPr>
        <w:rPr>
          <w:sz w:val="28"/>
          <w:szCs w:val="28"/>
        </w:rPr>
      </w:pPr>
      <w:r w:rsidRPr="00580FC2">
        <w:rPr>
          <w:sz w:val="28"/>
          <w:szCs w:val="28"/>
        </w:rPr>
        <w:t xml:space="preserve"> clrscr();</w:t>
      </w:r>
    </w:p>
    <w:p w14:paraId="2C732FB0" w14:textId="77777777" w:rsidR="00580FC2" w:rsidRPr="00580FC2" w:rsidRDefault="00580FC2" w:rsidP="00580FC2">
      <w:pPr>
        <w:rPr>
          <w:sz w:val="28"/>
          <w:szCs w:val="28"/>
        </w:rPr>
      </w:pPr>
    </w:p>
    <w:p w14:paraId="59F93D31" w14:textId="77777777" w:rsidR="00580FC2" w:rsidRPr="00580FC2" w:rsidRDefault="00580FC2" w:rsidP="00580FC2">
      <w:pPr>
        <w:rPr>
          <w:sz w:val="28"/>
          <w:szCs w:val="28"/>
        </w:rPr>
      </w:pPr>
      <w:r w:rsidRPr="00580FC2">
        <w:rPr>
          <w:sz w:val="28"/>
          <w:szCs w:val="28"/>
        </w:rPr>
        <w:t xml:space="preserve"> printf("\n Enter number of process:");</w:t>
      </w:r>
    </w:p>
    <w:p w14:paraId="49AD5ADD" w14:textId="77777777" w:rsidR="00580FC2" w:rsidRPr="00580FC2" w:rsidRDefault="00580FC2" w:rsidP="00580FC2">
      <w:pPr>
        <w:rPr>
          <w:sz w:val="28"/>
          <w:szCs w:val="28"/>
        </w:rPr>
      </w:pPr>
      <w:r w:rsidRPr="00580FC2">
        <w:rPr>
          <w:sz w:val="28"/>
          <w:szCs w:val="28"/>
        </w:rPr>
        <w:t xml:space="preserve"> scanf("%d",&amp;pno);</w:t>
      </w:r>
    </w:p>
    <w:p w14:paraId="1A83B6DD" w14:textId="77777777" w:rsidR="00580FC2" w:rsidRPr="00580FC2" w:rsidRDefault="00580FC2" w:rsidP="00580FC2">
      <w:pPr>
        <w:rPr>
          <w:sz w:val="28"/>
          <w:szCs w:val="28"/>
        </w:rPr>
      </w:pPr>
      <w:r w:rsidRPr="00580FC2">
        <w:rPr>
          <w:sz w:val="28"/>
          <w:szCs w:val="28"/>
        </w:rPr>
        <w:t xml:space="preserve"> printf("\n Enter number of resources:");</w:t>
      </w:r>
    </w:p>
    <w:p w14:paraId="4A0B0950" w14:textId="77777777" w:rsidR="00580FC2" w:rsidRPr="00580FC2" w:rsidRDefault="00580FC2" w:rsidP="00580FC2">
      <w:pPr>
        <w:rPr>
          <w:sz w:val="28"/>
          <w:szCs w:val="28"/>
        </w:rPr>
      </w:pPr>
      <w:r w:rsidRPr="00580FC2">
        <w:rPr>
          <w:sz w:val="28"/>
          <w:szCs w:val="28"/>
        </w:rPr>
        <w:t xml:space="preserve"> scanf("%d",&amp;rno);</w:t>
      </w:r>
    </w:p>
    <w:p w14:paraId="2471116A" w14:textId="77777777" w:rsidR="00580FC2" w:rsidRPr="00580FC2" w:rsidRDefault="00580FC2" w:rsidP="00580FC2">
      <w:pPr>
        <w:rPr>
          <w:sz w:val="28"/>
          <w:szCs w:val="28"/>
        </w:rPr>
      </w:pPr>
      <w:r w:rsidRPr="00580FC2">
        <w:rPr>
          <w:sz w:val="28"/>
          <w:szCs w:val="28"/>
        </w:rPr>
        <w:t xml:space="preserve"> for(i=1;i&lt; =pno;i++)</w:t>
      </w:r>
    </w:p>
    <w:p w14:paraId="20B5D0B3" w14:textId="77777777" w:rsidR="00580FC2" w:rsidRPr="00580FC2" w:rsidRDefault="00580FC2" w:rsidP="00580FC2">
      <w:pPr>
        <w:rPr>
          <w:sz w:val="28"/>
          <w:szCs w:val="28"/>
        </w:rPr>
      </w:pPr>
      <w:r w:rsidRPr="00580FC2">
        <w:rPr>
          <w:sz w:val="28"/>
          <w:szCs w:val="28"/>
        </w:rPr>
        <w:t xml:space="preserve"> {</w:t>
      </w:r>
    </w:p>
    <w:p w14:paraId="7A14178D" w14:textId="77777777" w:rsidR="00580FC2" w:rsidRPr="00580FC2" w:rsidRDefault="00580FC2" w:rsidP="00580FC2">
      <w:pPr>
        <w:rPr>
          <w:sz w:val="28"/>
          <w:szCs w:val="28"/>
        </w:rPr>
      </w:pPr>
      <w:r w:rsidRPr="00580FC2">
        <w:rPr>
          <w:sz w:val="28"/>
          <w:szCs w:val="28"/>
        </w:rPr>
        <w:t xml:space="preserve">  flag[i]=0;</w:t>
      </w:r>
    </w:p>
    <w:p w14:paraId="6FD862B9" w14:textId="77777777" w:rsidR="00580FC2" w:rsidRPr="00580FC2" w:rsidRDefault="00580FC2" w:rsidP="00580FC2">
      <w:pPr>
        <w:rPr>
          <w:sz w:val="28"/>
          <w:szCs w:val="28"/>
        </w:rPr>
      </w:pPr>
      <w:r w:rsidRPr="00580FC2">
        <w:rPr>
          <w:sz w:val="28"/>
          <w:szCs w:val="28"/>
        </w:rPr>
        <w:t xml:space="preserve"> }</w:t>
      </w:r>
    </w:p>
    <w:p w14:paraId="5B503FA0" w14:textId="77777777" w:rsidR="00580FC2" w:rsidRPr="00580FC2" w:rsidRDefault="00580FC2" w:rsidP="00580FC2">
      <w:pPr>
        <w:rPr>
          <w:sz w:val="28"/>
          <w:szCs w:val="28"/>
        </w:rPr>
      </w:pPr>
      <w:r w:rsidRPr="00580FC2">
        <w:rPr>
          <w:sz w:val="28"/>
          <w:szCs w:val="28"/>
        </w:rPr>
        <w:t xml:space="preserve"> printf("\n Enter total numbers of each resources:");</w:t>
      </w:r>
    </w:p>
    <w:p w14:paraId="30A5D709" w14:textId="77777777" w:rsidR="00580FC2" w:rsidRPr="00580FC2" w:rsidRDefault="00580FC2" w:rsidP="00580FC2">
      <w:pPr>
        <w:rPr>
          <w:sz w:val="28"/>
          <w:szCs w:val="28"/>
        </w:rPr>
      </w:pPr>
      <w:r w:rsidRPr="00580FC2">
        <w:rPr>
          <w:sz w:val="28"/>
          <w:szCs w:val="28"/>
        </w:rPr>
        <w:t xml:space="preserve"> for(i=1;i&lt;= rno;i++)</w:t>
      </w:r>
    </w:p>
    <w:p w14:paraId="65373C0D" w14:textId="77777777" w:rsidR="00580FC2" w:rsidRPr="00580FC2" w:rsidRDefault="00580FC2" w:rsidP="00580FC2">
      <w:pPr>
        <w:rPr>
          <w:sz w:val="28"/>
          <w:szCs w:val="28"/>
        </w:rPr>
      </w:pPr>
      <w:r w:rsidRPr="00580FC2">
        <w:rPr>
          <w:sz w:val="28"/>
          <w:szCs w:val="28"/>
        </w:rPr>
        <w:t xml:space="preserve">  scanf("%d",&amp;tres[i]);</w:t>
      </w:r>
    </w:p>
    <w:p w14:paraId="13079904" w14:textId="77777777" w:rsidR="00580FC2" w:rsidRPr="00580FC2" w:rsidRDefault="00580FC2" w:rsidP="00580FC2">
      <w:pPr>
        <w:rPr>
          <w:sz w:val="28"/>
          <w:szCs w:val="28"/>
        </w:rPr>
      </w:pPr>
    </w:p>
    <w:p w14:paraId="2585DD36" w14:textId="77777777" w:rsidR="00580FC2" w:rsidRPr="00580FC2" w:rsidRDefault="00580FC2" w:rsidP="00580FC2">
      <w:pPr>
        <w:rPr>
          <w:sz w:val="28"/>
          <w:szCs w:val="28"/>
        </w:rPr>
      </w:pPr>
    </w:p>
    <w:p w14:paraId="1B842148" w14:textId="77777777" w:rsidR="00580FC2" w:rsidRPr="00580FC2" w:rsidRDefault="00580FC2" w:rsidP="00580FC2">
      <w:pPr>
        <w:rPr>
          <w:sz w:val="28"/>
          <w:szCs w:val="28"/>
        </w:rPr>
      </w:pPr>
      <w:r w:rsidRPr="00580FC2">
        <w:rPr>
          <w:sz w:val="28"/>
          <w:szCs w:val="28"/>
        </w:rPr>
        <w:t xml:space="preserve"> printf("\n Enter Max resources for each process:");</w:t>
      </w:r>
    </w:p>
    <w:p w14:paraId="36FD97A1" w14:textId="77777777" w:rsidR="00580FC2" w:rsidRPr="00580FC2" w:rsidRDefault="00580FC2" w:rsidP="00580FC2">
      <w:pPr>
        <w:rPr>
          <w:sz w:val="28"/>
          <w:szCs w:val="28"/>
        </w:rPr>
      </w:pPr>
      <w:r w:rsidRPr="00580FC2">
        <w:rPr>
          <w:sz w:val="28"/>
          <w:szCs w:val="28"/>
        </w:rPr>
        <w:t xml:space="preserve"> for(i=1;i&lt;= pno;i++)</w:t>
      </w:r>
    </w:p>
    <w:p w14:paraId="39AED87A" w14:textId="77777777" w:rsidR="00580FC2" w:rsidRPr="00580FC2" w:rsidRDefault="00580FC2" w:rsidP="00580FC2">
      <w:pPr>
        <w:rPr>
          <w:sz w:val="28"/>
          <w:szCs w:val="28"/>
        </w:rPr>
      </w:pPr>
      <w:r w:rsidRPr="00580FC2">
        <w:rPr>
          <w:sz w:val="28"/>
          <w:szCs w:val="28"/>
        </w:rPr>
        <w:t xml:space="preserve"> {</w:t>
      </w:r>
    </w:p>
    <w:p w14:paraId="03B383C3" w14:textId="77777777" w:rsidR="00580FC2" w:rsidRPr="00580FC2" w:rsidRDefault="00580FC2" w:rsidP="00580FC2">
      <w:pPr>
        <w:rPr>
          <w:sz w:val="28"/>
          <w:szCs w:val="28"/>
        </w:rPr>
      </w:pPr>
      <w:r w:rsidRPr="00580FC2">
        <w:rPr>
          <w:sz w:val="28"/>
          <w:szCs w:val="28"/>
        </w:rPr>
        <w:t xml:space="preserve">  printf("\n for process %d:",i);</w:t>
      </w:r>
    </w:p>
    <w:p w14:paraId="18D26F3D" w14:textId="77777777" w:rsidR="00580FC2" w:rsidRPr="00580FC2" w:rsidRDefault="00580FC2" w:rsidP="00580FC2">
      <w:pPr>
        <w:rPr>
          <w:sz w:val="28"/>
          <w:szCs w:val="28"/>
        </w:rPr>
      </w:pPr>
      <w:r w:rsidRPr="00580FC2">
        <w:rPr>
          <w:sz w:val="28"/>
          <w:szCs w:val="28"/>
        </w:rPr>
        <w:t xml:space="preserve">  for(j=1;j&lt;= rno;j++)</w:t>
      </w:r>
    </w:p>
    <w:p w14:paraId="5C022EC1" w14:textId="77777777" w:rsidR="00580FC2" w:rsidRPr="00580FC2" w:rsidRDefault="00580FC2" w:rsidP="00580FC2">
      <w:pPr>
        <w:rPr>
          <w:sz w:val="28"/>
          <w:szCs w:val="28"/>
        </w:rPr>
      </w:pPr>
      <w:r w:rsidRPr="00580FC2">
        <w:rPr>
          <w:sz w:val="28"/>
          <w:szCs w:val="28"/>
        </w:rPr>
        <w:t xml:space="preserve">   scanf("%d",&amp;max[i][j]);</w:t>
      </w:r>
    </w:p>
    <w:p w14:paraId="5AC899C6" w14:textId="77777777" w:rsidR="00580FC2" w:rsidRPr="00580FC2" w:rsidRDefault="00580FC2" w:rsidP="00580FC2">
      <w:pPr>
        <w:rPr>
          <w:sz w:val="28"/>
          <w:szCs w:val="28"/>
        </w:rPr>
      </w:pPr>
      <w:r w:rsidRPr="00580FC2">
        <w:rPr>
          <w:sz w:val="28"/>
          <w:szCs w:val="28"/>
        </w:rPr>
        <w:t xml:space="preserve"> }</w:t>
      </w:r>
    </w:p>
    <w:p w14:paraId="5CC01DD7" w14:textId="77777777" w:rsidR="00580FC2" w:rsidRPr="00580FC2" w:rsidRDefault="00580FC2" w:rsidP="00580FC2">
      <w:pPr>
        <w:rPr>
          <w:sz w:val="28"/>
          <w:szCs w:val="28"/>
        </w:rPr>
      </w:pPr>
      <w:r w:rsidRPr="00580FC2">
        <w:rPr>
          <w:sz w:val="28"/>
          <w:szCs w:val="28"/>
        </w:rPr>
        <w:t xml:space="preserve"> printf("\n Enter allocated resources for each process:");</w:t>
      </w:r>
    </w:p>
    <w:p w14:paraId="5145A3EF" w14:textId="77777777" w:rsidR="00580FC2" w:rsidRPr="00580FC2" w:rsidRDefault="00580FC2" w:rsidP="00580FC2">
      <w:pPr>
        <w:rPr>
          <w:sz w:val="28"/>
          <w:szCs w:val="28"/>
        </w:rPr>
      </w:pPr>
      <w:r w:rsidRPr="00580FC2">
        <w:rPr>
          <w:sz w:val="28"/>
          <w:szCs w:val="28"/>
        </w:rPr>
        <w:t xml:space="preserve"> for(i=1;i&lt;= pno;i++)</w:t>
      </w:r>
    </w:p>
    <w:p w14:paraId="77AEF810" w14:textId="77777777" w:rsidR="00580FC2" w:rsidRPr="00580FC2" w:rsidRDefault="00580FC2" w:rsidP="00580FC2">
      <w:pPr>
        <w:rPr>
          <w:sz w:val="28"/>
          <w:szCs w:val="28"/>
        </w:rPr>
      </w:pPr>
      <w:r w:rsidRPr="00580FC2">
        <w:rPr>
          <w:sz w:val="28"/>
          <w:szCs w:val="28"/>
        </w:rPr>
        <w:t xml:space="preserve"> {</w:t>
      </w:r>
    </w:p>
    <w:p w14:paraId="0E6F81C4" w14:textId="77777777" w:rsidR="00580FC2" w:rsidRPr="00580FC2" w:rsidRDefault="00580FC2" w:rsidP="00580FC2">
      <w:pPr>
        <w:rPr>
          <w:sz w:val="28"/>
          <w:szCs w:val="28"/>
        </w:rPr>
      </w:pPr>
      <w:r w:rsidRPr="00580FC2">
        <w:rPr>
          <w:sz w:val="28"/>
          <w:szCs w:val="28"/>
        </w:rPr>
        <w:t xml:space="preserve">  printf("\n for process %d:",i);</w:t>
      </w:r>
    </w:p>
    <w:p w14:paraId="66D1EABB" w14:textId="77777777" w:rsidR="00580FC2" w:rsidRPr="00580FC2" w:rsidRDefault="00580FC2" w:rsidP="00580FC2">
      <w:pPr>
        <w:rPr>
          <w:sz w:val="28"/>
          <w:szCs w:val="28"/>
        </w:rPr>
      </w:pPr>
      <w:r w:rsidRPr="00580FC2">
        <w:rPr>
          <w:sz w:val="28"/>
          <w:szCs w:val="28"/>
        </w:rPr>
        <w:t xml:space="preserve">  for(j=1;j&lt;= rno;j++)</w:t>
      </w:r>
    </w:p>
    <w:p w14:paraId="1E27006C" w14:textId="77777777" w:rsidR="00580FC2" w:rsidRPr="00580FC2" w:rsidRDefault="00580FC2" w:rsidP="00580FC2">
      <w:pPr>
        <w:rPr>
          <w:sz w:val="28"/>
          <w:szCs w:val="28"/>
        </w:rPr>
      </w:pPr>
      <w:r w:rsidRPr="00580FC2">
        <w:rPr>
          <w:sz w:val="28"/>
          <w:szCs w:val="28"/>
        </w:rPr>
        <w:t xml:space="preserve">   scanf("%d",&amp;allocated[i][j]);</w:t>
      </w:r>
    </w:p>
    <w:p w14:paraId="5947E5B5" w14:textId="77777777" w:rsidR="00580FC2" w:rsidRPr="00580FC2" w:rsidRDefault="00580FC2" w:rsidP="00580FC2">
      <w:pPr>
        <w:rPr>
          <w:sz w:val="28"/>
          <w:szCs w:val="28"/>
        </w:rPr>
      </w:pPr>
      <w:r w:rsidRPr="00580FC2">
        <w:rPr>
          <w:sz w:val="28"/>
          <w:szCs w:val="28"/>
        </w:rPr>
        <w:t xml:space="preserve"> }</w:t>
      </w:r>
    </w:p>
    <w:p w14:paraId="36442C9E" w14:textId="77777777" w:rsidR="00580FC2" w:rsidRPr="00580FC2" w:rsidRDefault="00580FC2" w:rsidP="00580FC2">
      <w:pPr>
        <w:rPr>
          <w:sz w:val="28"/>
          <w:szCs w:val="28"/>
        </w:rPr>
      </w:pPr>
      <w:r w:rsidRPr="00580FC2">
        <w:rPr>
          <w:sz w:val="28"/>
          <w:szCs w:val="28"/>
        </w:rPr>
        <w:t xml:space="preserve"> printf("\n available resources:\n");</w:t>
      </w:r>
    </w:p>
    <w:p w14:paraId="70707765" w14:textId="77777777" w:rsidR="00580FC2" w:rsidRPr="00580FC2" w:rsidRDefault="00580FC2" w:rsidP="00580FC2">
      <w:pPr>
        <w:rPr>
          <w:sz w:val="28"/>
          <w:szCs w:val="28"/>
        </w:rPr>
      </w:pPr>
      <w:r w:rsidRPr="00580FC2">
        <w:rPr>
          <w:sz w:val="28"/>
          <w:szCs w:val="28"/>
        </w:rPr>
        <w:t xml:space="preserve"> for(j=1;j&lt;= rno;j++)</w:t>
      </w:r>
    </w:p>
    <w:p w14:paraId="25A16144" w14:textId="77777777" w:rsidR="00580FC2" w:rsidRPr="00580FC2" w:rsidRDefault="00580FC2" w:rsidP="00580FC2">
      <w:pPr>
        <w:rPr>
          <w:sz w:val="28"/>
          <w:szCs w:val="28"/>
        </w:rPr>
      </w:pPr>
      <w:r w:rsidRPr="00580FC2">
        <w:rPr>
          <w:sz w:val="28"/>
          <w:szCs w:val="28"/>
        </w:rPr>
        <w:t xml:space="preserve"> {</w:t>
      </w:r>
    </w:p>
    <w:p w14:paraId="3B1D460B" w14:textId="77777777" w:rsidR="00580FC2" w:rsidRPr="00580FC2" w:rsidRDefault="00580FC2" w:rsidP="00580FC2">
      <w:pPr>
        <w:rPr>
          <w:sz w:val="28"/>
          <w:szCs w:val="28"/>
        </w:rPr>
      </w:pPr>
      <w:r w:rsidRPr="00580FC2">
        <w:rPr>
          <w:sz w:val="28"/>
          <w:szCs w:val="28"/>
        </w:rPr>
        <w:t xml:space="preserve">  avail[j]=0;</w:t>
      </w:r>
    </w:p>
    <w:p w14:paraId="6D14F3C1" w14:textId="77777777" w:rsidR="00580FC2" w:rsidRPr="00580FC2" w:rsidRDefault="00580FC2" w:rsidP="00580FC2">
      <w:pPr>
        <w:rPr>
          <w:sz w:val="28"/>
          <w:szCs w:val="28"/>
        </w:rPr>
      </w:pPr>
      <w:r w:rsidRPr="00580FC2">
        <w:rPr>
          <w:sz w:val="28"/>
          <w:szCs w:val="28"/>
        </w:rPr>
        <w:t xml:space="preserve">  total=0;</w:t>
      </w:r>
    </w:p>
    <w:p w14:paraId="57D81232" w14:textId="77777777" w:rsidR="00580FC2" w:rsidRPr="00580FC2" w:rsidRDefault="00580FC2" w:rsidP="00580FC2">
      <w:pPr>
        <w:rPr>
          <w:sz w:val="28"/>
          <w:szCs w:val="28"/>
        </w:rPr>
      </w:pPr>
      <w:r w:rsidRPr="00580FC2">
        <w:rPr>
          <w:sz w:val="28"/>
          <w:szCs w:val="28"/>
        </w:rPr>
        <w:t xml:space="preserve">  for(i=1;i&lt;= pno;i++)</w:t>
      </w:r>
    </w:p>
    <w:p w14:paraId="173EF556" w14:textId="77777777" w:rsidR="00580FC2" w:rsidRPr="00580FC2" w:rsidRDefault="00580FC2" w:rsidP="00580FC2">
      <w:pPr>
        <w:rPr>
          <w:sz w:val="28"/>
          <w:szCs w:val="28"/>
        </w:rPr>
      </w:pPr>
      <w:r w:rsidRPr="00580FC2">
        <w:rPr>
          <w:sz w:val="28"/>
          <w:szCs w:val="28"/>
        </w:rPr>
        <w:t xml:space="preserve">  {</w:t>
      </w:r>
    </w:p>
    <w:p w14:paraId="6556B0AB" w14:textId="77777777" w:rsidR="00580FC2" w:rsidRPr="00580FC2" w:rsidRDefault="00580FC2" w:rsidP="00580FC2">
      <w:pPr>
        <w:rPr>
          <w:sz w:val="28"/>
          <w:szCs w:val="28"/>
        </w:rPr>
      </w:pPr>
      <w:r w:rsidRPr="00580FC2">
        <w:rPr>
          <w:sz w:val="28"/>
          <w:szCs w:val="28"/>
        </w:rPr>
        <w:t xml:space="preserve">   total+=allocated[i][j];</w:t>
      </w:r>
    </w:p>
    <w:p w14:paraId="49C47473" w14:textId="77777777" w:rsidR="00580FC2" w:rsidRPr="00580FC2" w:rsidRDefault="00580FC2" w:rsidP="00580FC2">
      <w:pPr>
        <w:rPr>
          <w:sz w:val="28"/>
          <w:szCs w:val="28"/>
        </w:rPr>
      </w:pPr>
      <w:r w:rsidRPr="00580FC2">
        <w:rPr>
          <w:sz w:val="28"/>
          <w:szCs w:val="28"/>
        </w:rPr>
        <w:t xml:space="preserve">  }</w:t>
      </w:r>
    </w:p>
    <w:p w14:paraId="10B441F0" w14:textId="77777777" w:rsidR="00580FC2" w:rsidRPr="00580FC2" w:rsidRDefault="00580FC2" w:rsidP="00580FC2">
      <w:pPr>
        <w:rPr>
          <w:sz w:val="28"/>
          <w:szCs w:val="28"/>
        </w:rPr>
      </w:pPr>
      <w:r w:rsidRPr="00580FC2">
        <w:rPr>
          <w:sz w:val="28"/>
          <w:szCs w:val="28"/>
        </w:rPr>
        <w:t xml:space="preserve">  avail[j]=tres[j]-total;</w:t>
      </w:r>
    </w:p>
    <w:p w14:paraId="6E5245B6" w14:textId="77777777" w:rsidR="00580FC2" w:rsidRPr="00580FC2" w:rsidRDefault="00580FC2" w:rsidP="00580FC2">
      <w:pPr>
        <w:rPr>
          <w:sz w:val="28"/>
          <w:szCs w:val="28"/>
        </w:rPr>
      </w:pPr>
      <w:r w:rsidRPr="00580FC2">
        <w:rPr>
          <w:sz w:val="28"/>
          <w:szCs w:val="28"/>
        </w:rPr>
        <w:t xml:space="preserve">  work[j]=avail[j];</w:t>
      </w:r>
    </w:p>
    <w:p w14:paraId="654959CA" w14:textId="77777777" w:rsidR="00580FC2" w:rsidRPr="00580FC2" w:rsidRDefault="00580FC2" w:rsidP="00580FC2">
      <w:pPr>
        <w:rPr>
          <w:sz w:val="28"/>
          <w:szCs w:val="28"/>
        </w:rPr>
      </w:pPr>
      <w:r w:rsidRPr="00580FC2">
        <w:rPr>
          <w:sz w:val="28"/>
          <w:szCs w:val="28"/>
        </w:rPr>
        <w:t xml:space="preserve">  printf("     %d \t",work[j]);</w:t>
      </w:r>
    </w:p>
    <w:p w14:paraId="4A069231" w14:textId="77777777" w:rsidR="00580FC2" w:rsidRPr="00580FC2" w:rsidRDefault="00580FC2" w:rsidP="00580FC2">
      <w:pPr>
        <w:rPr>
          <w:sz w:val="28"/>
          <w:szCs w:val="28"/>
        </w:rPr>
      </w:pPr>
      <w:r w:rsidRPr="00580FC2">
        <w:rPr>
          <w:sz w:val="28"/>
          <w:szCs w:val="28"/>
        </w:rPr>
        <w:t xml:space="preserve"> }</w:t>
      </w:r>
    </w:p>
    <w:p w14:paraId="79234CA5" w14:textId="77777777" w:rsidR="00580FC2" w:rsidRPr="00580FC2" w:rsidRDefault="00580FC2" w:rsidP="00580FC2">
      <w:pPr>
        <w:rPr>
          <w:sz w:val="28"/>
          <w:szCs w:val="28"/>
        </w:rPr>
      </w:pPr>
      <w:r w:rsidRPr="00580FC2">
        <w:rPr>
          <w:sz w:val="28"/>
          <w:szCs w:val="28"/>
        </w:rPr>
        <w:t>do</w:t>
      </w:r>
    </w:p>
    <w:p w14:paraId="5A4056E4" w14:textId="77777777" w:rsidR="00580FC2" w:rsidRPr="00580FC2" w:rsidRDefault="00580FC2" w:rsidP="00580FC2">
      <w:pPr>
        <w:rPr>
          <w:sz w:val="28"/>
          <w:szCs w:val="28"/>
        </w:rPr>
      </w:pPr>
      <w:r w:rsidRPr="00580FC2">
        <w:rPr>
          <w:sz w:val="28"/>
          <w:szCs w:val="28"/>
        </w:rPr>
        <w:t xml:space="preserve"> {</w:t>
      </w:r>
    </w:p>
    <w:p w14:paraId="715259E4" w14:textId="77777777" w:rsidR="00580FC2" w:rsidRPr="00580FC2" w:rsidRDefault="00580FC2" w:rsidP="00580FC2">
      <w:pPr>
        <w:rPr>
          <w:sz w:val="28"/>
          <w:szCs w:val="28"/>
        </w:rPr>
      </w:pPr>
      <w:r w:rsidRPr="00580FC2">
        <w:rPr>
          <w:sz w:val="28"/>
          <w:szCs w:val="28"/>
        </w:rPr>
        <w:t xml:space="preserve"> for(i=1;i&lt;= pno;i++)</w:t>
      </w:r>
    </w:p>
    <w:p w14:paraId="7F4F83B3" w14:textId="77777777" w:rsidR="00580FC2" w:rsidRPr="00580FC2" w:rsidRDefault="00580FC2" w:rsidP="00580FC2">
      <w:pPr>
        <w:rPr>
          <w:sz w:val="28"/>
          <w:szCs w:val="28"/>
        </w:rPr>
      </w:pPr>
      <w:r w:rsidRPr="00580FC2">
        <w:rPr>
          <w:sz w:val="28"/>
          <w:szCs w:val="28"/>
        </w:rPr>
        <w:t xml:space="preserve"> {</w:t>
      </w:r>
    </w:p>
    <w:p w14:paraId="287C5E3E" w14:textId="77777777" w:rsidR="00580FC2" w:rsidRPr="00580FC2" w:rsidRDefault="00580FC2" w:rsidP="00580FC2">
      <w:pPr>
        <w:rPr>
          <w:sz w:val="28"/>
          <w:szCs w:val="28"/>
        </w:rPr>
      </w:pPr>
      <w:r w:rsidRPr="00580FC2">
        <w:rPr>
          <w:sz w:val="28"/>
          <w:szCs w:val="28"/>
        </w:rPr>
        <w:t xml:space="preserve">  for(j=1;j&lt;= rno;j++)</w:t>
      </w:r>
    </w:p>
    <w:p w14:paraId="46383FDF" w14:textId="77777777" w:rsidR="00580FC2" w:rsidRPr="00580FC2" w:rsidRDefault="00580FC2" w:rsidP="00580FC2">
      <w:pPr>
        <w:rPr>
          <w:sz w:val="28"/>
          <w:szCs w:val="28"/>
        </w:rPr>
      </w:pPr>
      <w:r w:rsidRPr="00580FC2">
        <w:rPr>
          <w:sz w:val="28"/>
          <w:szCs w:val="28"/>
        </w:rPr>
        <w:t xml:space="preserve">  {</w:t>
      </w:r>
    </w:p>
    <w:p w14:paraId="76F7358F" w14:textId="77777777" w:rsidR="00580FC2" w:rsidRPr="00580FC2" w:rsidRDefault="00580FC2" w:rsidP="00580FC2">
      <w:pPr>
        <w:rPr>
          <w:sz w:val="28"/>
          <w:szCs w:val="28"/>
        </w:rPr>
      </w:pPr>
      <w:r w:rsidRPr="00580FC2">
        <w:rPr>
          <w:sz w:val="28"/>
          <w:szCs w:val="28"/>
        </w:rPr>
        <w:t xml:space="preserve">   need[i][j]=max[i][j]-allocated[i][j];</w:t>
      </w:r>
    </w:p>
    <w:p w14:paraId="04CEB034" w14:textId="77777777" w:rsidR="00580FC2" w:rsidRPr="00580FC2" w:rsidRDefault="00580FC2" w:rsidP="00580FC2">
      <w:pPr>
        <w:rPr>
          <w:sz w:val="28"/>
          <w:szCs w:val="28"/>
        </w:rPr>
      </w:pPr>
      <w:r w:rsidRPr="00580FC2">
        <w:rPr>
          <w:sz w:val="28"/>
          <w:szCs w:val="28"/>
        </w:rPr>
        <w:t xml:space="preserve">  }</w:t>
      </w:r>
    </w:p>
    <w:p w14:paraId="084A7B1C" w14:textId="77777777" w:rsidR="00580FC2" w:rsidRPr="00580FC2" w:rsidRDefault="00580FC2" w:rsidP="00580FC2">
      <w:pPr>
        <w:rPr>
          <w:sz w:val="28"/>
          <w:szCs w:val="28"/>
        </w:rPr>
      </w:pPr>
      <w:r w:rsidRPr="00580FC2">
        <w:rPr>
          <w:sz w:val="28"/>
          <w:szCs w:val="28"/>
        </w:rPr>
        <w:t xml:space="preserve"> }</w:t>
      </w:r>
    </w:p>
    <w:p w14:paraId="2C6187D6" w14:textId="77777777" w:rsidR="00580FC2" w:rsidRPr="00580FC2" w:rsidRDefault="00580FC2" w:rsidP="00580FC2">
      <w:pPr>
        <w:rPr>
          <w:sz w:val="28"/>
          <w:szCs w:val="28"/>
        </w:rPr>
      </w:pPr>
    </w:p>
    <w:p w14:paraId="34A4EC18" w14:textId="77777777" w:rsidR="00580FC2" w:rsidRPr="00580FC2" w:rsidRDefault="00580FC2" w:rsidP="00580FC2">
      <w:pPr>
        <w:rPr>
          <w:sz w:val="28"/>
          <w:szCs w:val="28"/>
        </w:rPr>
      </w:pPr>
      <w:r w:rsidRPr="00580FC2">
        <w:rPr>
          <w:sz w:val="28"/>
          <w:szCs w:val="28"/>
        </w:rPr>
        <w:t xml:space="preserve"> printf("\n Allocated matrix        Max      need");</w:t>
      </w:r>
    </w:p>
    <w:p w14:paraId="360215E8" w14:textId="77777777" w:rsidR="00580FC2" w:rsidRPr="00580FC2" w:rsidRDefault="00580FC2" w:rsidP="00580FC2">
      <w:pPr>
        <w:rPr>
          <w:sz w:val="28"/>
          <w:szCs w:val="28"/>
        </w:rPr>
      </w:pPr>
      <w:r w:rsidRPr="00580FC2">
        <w:rPr>
          <w:sz w:val="28"/>
          <w:szCs w:val="28"/>
        </w:rPr>
        <w:t xml:space="preserve"> for(i=1;i&lt;= pno;i++)</w:t>
      </w:r>
    </w:p>
    <w:p w14:paraId="090F402C" w14:textId="77777777" w:rsidR="00580FC2" w:rsidRPr="00580FC2" w:rsidRDefault="00580FC2" w:rsidP="00580FC2">
      <w:pPr>
        <w:rPr>
          <w:sz w:val="28"/>
          <w:szCs w:val="28"/>
        </w:rPr>
      </w:pPr>
      <w:r w:rsidRPr="00580FC2">
        <w:rPr>
          <w:sz w:val="28"/>
          <w:szCs w:val="28"/>
        </w:rPr>
        <w:t xml:space="preserve"> {</w:t>
      </w:r>
    </w:p>
    <w:p w14:paraId="291D9820" w14:textId="77777777" w:rsidR="00580FC2" w:rsidRPr="00580FC2" w:rsidRDefault="00580FC2" w:rsidP="00580FC2">
      <w:pPr>
        <w:rPr>
          <w:sz w:val="28"/>
          <w:szCs w:val="28"/>
        </w:rPr>
      </w:pPr>
      <w:r w:rsidRPr="00580FC2">
        <w:rPr>
          <w:sz w:val="28"/>
          <w:szCs w:val="28"/>
        </w:rPr>
        <w:t xml:space="preserve">  printf("\n");</w:t>
      </w:r>
    </w:p>
    <w:p w14:paraId="6F61C9AE" w14:textId="77777777" w:rsidR="00580FC2" w:rsidRPr="00580FC2" w:rsidRDefault="00580FC2" w:rsidP="00580FC2">
      <w:pPr>
        <w:rPr>
          <w:sz w:val="28"/>
          <w:szCs w:val="28"/>
        </w:rPr>
      </w:pPr>
      <w:r w:rsidRPr="00580FC2">
        <w:rPr>
          <w:sz w:val="28"/>
          <w:szCs w:val="28"/>
        </w:rPr>
        <w:t xml:space="preserve">  for(j=1;j&lt;= rno;j++)</w:t>
      </w:r>
    </w:p>
    <w:p w14:paraId="1583120C" w14:textId="77777777" w:rsidR="00580FC2" w:rsidRPr="00580FC2" w:rsidRDefault="00580FC2" w:rsidP="00580FC2">
      <w:pPr>
        <w:rPr>
          <w:sz w:val="28"/>
          <w:szCs w:val="28"/>
        </w:rPr>
      </w:pPr>
      <w:r w:rsidRPr="00580FC2">
        <w:rPr>
          <w:sz w:val="28"/>
          <w:szCs w:val="28"/>
        </w:rPr>
        <w:t xml:space="preserve">  {</w:t>
      </w:r>
    </w:p>
    <w:p w14:paraId="60581752" w14:textId="77777777" w:rsidR="00580FC2" w:rsidRPr="00580FC2" w:rsidRDefault="00580FC2" w:rsidP="00580FC2">
      <w:pPr>
        <w:rPr>
          <w:sz w:val="28"/>
          <w:szCs w:val="28"/>
        </w:rPr>
      </w:pPr>
      <w:r w:rsidRPr="00580FC2">
        <w:rPr>
          <w:sz w:val="28"/>
          <w:szCs w:val="28"/>
        </w:rPr>
        <w:t xml:space="preserve">   printf("%4d",allocated[i][j]);</w:t>
      </w:r>
    </w:p>
    <w:p w14:paraId="2E839123" w14:textId="77777777" w:rsidR="00580FC2" w:rsidRPr="00580FC2" w:rsidRDefault="00580FC2" w:rsidP="00580FC2">
      <w:pPr>
        <w:rPr>
          <w:sz w:val="28"/>
          <w:szCs w:val="28"/>
        </w:rPr>
      </w:pPr>
      <w:r w:rsidRPr="00580FC2">
        <w:rPr>
          <w:sz w:val="28"/>
          <w:szCs w:val="28"/>
        </w:rPr>
        <w:t xml:space="preserve">  }</w:t>
      </w:r>
    </w:p>
    <w:p w14:paraId="0863B838" w14:textId="77777777" w:rsidR="00580FC2" w:rsidRPr="00580FC2" w:rsidRDefault="00580FC2" w:rsidP="00580FC2">
      <w:pPr>
        <w:rPr>
          <w:sz w:val="28"/>
          <w:szCs w:val="28"/>
        </w:rPr>
      </w:pPr>
      <w:r w:rsidRPr="00580FC2">
        <w:rPr>
          <w:sz w:val="28"/>
          <w:szCs w:val="28"/>
        </w:rPr>
        <w:t xml:space="preserve">  printf("|");</w:t>
      </w:r>
    </w:p>
    <w:p w14:paraId="749F0146" w14:textId="77777777" w:rsidR="00580FC2" w:rsidRPr="00580FC2" w:rsidRDefault="00580FC2" w:rsidP="00580FC2">
      <w:pPr>
        <w:rPr>
          <w:sz w:val="28"/>
          <w:szCs w:val="28"/>
        </w:rPr>
      </w:pPr>
      <w:r w:rsidRPr="00580FC2">
        <w:rPr>
          <w:sz w:val="28"/>
          <w:szCs w:val="28"/>
        </w:rPr>
        <w:t xml:space="preserve">  for(j=1;j&lt;= rno;j++)</w:t>
      </w:r>
    </w:p>
    <w:p w14:paraId="1300DED5" w14:textId="77777777" w:rsidR="00580FC2" w:rsidRPr="00580FC2" w:rsidRDefault="00580FC2" w:rsidP="00580FC2">
      <w:pPr>
        <w:rPr>
          <w:sz w:val="28"/>
          <w:szCs w:val="28"/>
        </w:rPr>
      </w:pPr>
      <w:r w:rsidRPr="00580FC2">
        <w:rPr>
          <w:sz w:val="28"/>
          <w:szCs w:val="28"/>
        </w:rPr>
        <w:t xml:space="preserve">  {</w:t>
      </w:r>
    </w:p>
    <w:p w14:paraId="2371435C" w14:textId="77777777" w:rsidR="00580FC2" w:rsidRPr="00580FC2" w:rsidRDefault="00580FC2" w:rsidP="00580FC2">
      <w:pPr>
        <w:rPr>
          <w:sz w:val="28"/>
          <w:szCs w:val="28"/>
        </w:rPr>
      </w:pPr>
      <w:r w:rsidRPr="00580FC2">
        <w:rPr>
          <w:sz w:val="28"/>
          <w:szCs w:val="28"/>
        </w:rPr>
        <w:t xml:space="preserve">   printf("%4d",max[i][j]);</w:t>
      </w:r>
    </w:p>
    <w:p w14:paraId="4B31D9D1" w14:textId="77777777" w:rsidR="00580FC2" w:rsidRPr="00580FC2" w:rsidRDefault="00580FC2" w:rsidP="00580FC2">
      <w:pPr>
        <w:rPr>
          <w:sz w:val="28"/>
          <w:szCs w:val="28"/>
        </w:rPr>
      </w:pPr>
      <w:r w:rsidRPr="00580FC2">
        <w:rPr>
          <w:sz w:val="28"/>
          <w:szCs w:val="28"/>
        </w:rPr>
        <w:t xml:space="preserve">  }</w:t>
      </w:r>
    </w:p>
    <w:p w14:paraId="527E0602" w14:textId="77777777" w:rsidR="00580FC2" w:rsidRPr="00580FC2" w:rsidRDefault="00580FC2" w:rsidP="00580FC2">
      <w:pPr>
        <w:rPr>
          <w:sz w:val="28"/>
          <w:szCs w:val="28"/>
        </w:rPr>
      </w:pPr>
      <w:r w:rsidRPr="00580FC2">
        <w:rPr>
          <w:sz w:val="28"/>
          <w:szCs w:val="28"/>
        </w:rPr>
        <w:t xml:space="preserve">   printf("|");</w:t>
      </w:r>
    </w:p>
    <w:p w14:paraId="47B967D2" w14:textId="77777777" w:rsidR="00580FC2" w:rsidRPr="00580FC2" w:rsidRDefault="00580FC2" w:rsidP="00580FC2">
      <w:pPr>
        <w:rPr>
          <w:sz w:val="28"/>
          <w:szCs w:val="28"/>
        </w:rPr>
      </w:pPr>
      <w:r w:rsidRPr="00580FC2">
        <w:rPr>
          <w:sz w:val="28"/>
          <w:szCs w:val="28"/>
        </w:rPr>
        <w:t xml:space="preserve">  for(j=1;j&lt;= rno;j++)</w:t>
      </w:r>
    </w:p>
    <w:p w14:paraId="2ED0CF1D" w14:textId="77777777" w:rsidR="00580FC2" w:rsidRPr="00580FC2" w:rsidRDefault="00580FC2" w:rsidP="00580FC2">
      <w:pPr>
        <w:rPr>
          <w:sz w:val="28"/>
          <w:szCs w:val="28"/>
        </w:rPr>
      </w:pPr>
      <w:r w:rsidRPr="00580FC2">
        <w:rPr>
          <w:sz w:val="28"/>
          <w:szCs w:val="28"/>
        </w:rPr>
        <w:t xml:space="preserve">  {</w:t>
      </w:r>
    </w:p>
    <w:p w14:paraId="1BA64DA0" w14:textId="77777777" w:rsidR="00580FC2" w:rsidRPr="00580FC2" w:rsidRDefault="00580FC2" w:rsidP="00580FC2">
      <w:pPr>
        <w:rPr>
          <w:sz w:val="28"/>
          <w:szCs w:val="28"/>
        </w:rPr>
      </w:pPr>
      <w:r w:rsidRPr="00580FC2">
        <w:rPr>
          <w:sz w:val="28"/>
          <w:szCs w:val="28"/>
        </w:rPr>
        <w:t xml:space="preserve">   printf("%4d",need[i][j]);</w:t>
      </w:r>
    </w:p>
    <w:p w14:paraId="55FCAE8B" w14:textId="77777777" w:rsidR="00580FC2" w:rsidRPr="00580FC2" w:rsidRDefault="00580FC2" w:rsidP="00580FC2">
      <w:pPr>
        <w:rPr>
          <w:sz w:val="28"/>
          <w:szCs w:val="28"/>
        </w:rPr>
      </w:pPr>
      <w:r w:rsidRPr="00580FC2">
        <w:rPr>
          <w:sz w:val="28"/>
          <w:szCs w:val="28"/>
        </w:rPr>
        <w:t xml:space="preserve">  }</w:t>
      </w:r>
    </w:p>
    <w:p w14:paraId="59C0E5E8" w14:textId="77777777" w:rsidR="00580FC2" w:rsidRPr="00580FC2" w:rsidRDefault="00580FC2" w:rsidP="00580FC2">
      <w:pPr>
        <w:rPr>
          <w:sz w:val="28"/>
          <w:szCs w:val="28"/>
        </w:rPr>
      </w:pPr>
      <w:r w:rsidRPr="00580FC2">
        <w:rPr>
          <w:sz w:val="28"/>
          <w:szCs w:val="28"/>
        </w:rPr>
        <w:t xml:space="preserve"> }</w:t>
      </w:r>
    </w:p>
    <w:p w14:paraId="5840E632" w14:textId="77777777" w:rsidR="002E197A" w:rsidRDefault="00580FC2" w:rsidP="00580FC2">
      <w:pPr>
        <w:rPr>
          <w:sz w:val="28"/>
          <w:szCs w:val="28"/>
        </w:rPr>
      </w:pPr>
      <w:r w:rsidRPr="00580FC2">
        <w:rPr>
          <w:sz w:val="28"/>
          <w:szCs w:val="28"/>
        </w:rPr>
        <w:t>prc=0;</w:t>
      </w:r>
    </w:p>
    <w:p w14:paraId="4CCC021A" w14:textId="77777777" w:rsidR="00580FC2" w:rsidRPr="00580FC2" w:rsidRDefault="00580FC2" w:rsidP="00580FC2">
      <w:pPr>
        <w:rPr>
          <w:sz w:val="28"/>
          <w:szCs w:val="28"/>
        </w:rPr>
      </w:pPr>
      <w:r w:rsidRPr="00580FC2">
        <w:rPr>
          <w:sz w:val="28"/>
          <w:szCs w:val="28"/>
        </w:rPr>
        <w:t xml:space="preserve">  for(i=1;i&lt;= pno;i++)</w:t>
      </w:r>
    </w:p>
    <w:p w14:paraId="4979758A" w14:textId="77777777" w:rsidR="00580FC2" w:rsidRPr="00580FC2" w:rsidRDefault="00580FC2" w:rsidP="00580FC2">
      <w:pPr>
        <w:rPr>
          <w:sz w:val="28"/>
          <w:szCs w:val="28"/>
        </w:rPr>
      </w:pPr>
      <w:r w:rsidRPr="00580FC2">
        <w:rPr>
          <w:sz w:val="28"/>
          <w:szCs w:val="28"/>
        </w:rPr>
        <w:t xml:space="preserve">  {</w:t>
      </w:r>
    </w:p>
    <w:p w14:paraId="539EFDA8" w14:textId="77777777" w:rsidR="00580FC2" w:rsidRPr="00580FC2" w:rsidRDefault="00580FC2" w:rsidP="00580FC2">
      <w:pPr>
        <w:rPr>
          <w:sz w:val="28"/>
          <w:szCs w:val="28"/>
        </w:rPr>
      </w:pPr>
      <w:r w:rsidRPr="00580FC2">
        <w:rPr>
          <w:sz w:val="28"/>
          <w:szCs w:val="28"/>
        </w:rPr>
        <w:t xml:space="preserve">   if(flag[i]==0)</w:t>
      </w:r>
    </w:p>
    <w:p w14:paraId="1575FDA9" w14:textId="77777777" w:rsidR="00580FC2" w:rsidRPr="00580FC2" w:rsidRDefault="00580FC2" w:rsidP="00580FC2">
      <w:pPr>
        <w:rPr>
          <w:sz w:val="28"/>
          <w:szCs w:val="28"/>
        </w:rPr>
      </w:pPr>
      <w:r w:rsidRPr="00580FC2">
        <w:rPr>
          <w:sz w:val="28"/>
          <w:szCs w:val="28"/>
        </w:rPr>
        <w:t xml:space="preserve">   {</w:t>
      </w:r>
    </w:p>
    <w:p w14:paraId="6A90F7E3" w14:textId="77777777" w:rsidR="00580FC2" w:rsidRPr="00580FC2" w:rsidRDefault="00580FC2" w:rsidP="00580FC2">
      <w:pPr>
        <w:rPr>
          <w:sz w:val="28"/>
          <w:szCs w:val="28"/>
        </w:rPr>
      </w:pPr>
      <w:r w:rsidRPr="00580FC2">
        <w:rPr>
          <w:sz w:val="28"/>
          <w:szCs w:val="28"/>
        </w:rPr>
        <w:t xml:space="preserve">    prc=i;</w:t>
      </w:r>
    </w:p>
    <w:p w14:paraId="5682A1D8" w14:textId="77777777" w:rsidR="00580FC2" w:rsidRPr="00580FC2" w:rsidRDefault="00580FC2" w:rsidP="00580FC2">
      <w:pPr>
        <w:rPr>
          <w:sz w:val="28"/>
          <w:szCs w:val="28"/>
        </w:rPr>
      </w:pPr>
      <w:r w:rsidRPr="00580FC2">
        <w:rPr>
          <w:sz w:val="28"/>
          <w:szCs w:val="28"/>
        </w:rPr>
        <w:t xml:space="preserve">    for(j=1;j&lt;= rno;j++)</w:t>
      </w:r>
    </w:p>
    <w:p w14:paraId="6C87C843" w14:textId="77777777" w:rsidR="00580FC2" w:rsidRPr="00580FC2" w:rsidRDefault="00580FC2" w:rsidP="00580FC2">
      <w:pPr>
        <w:rPr>
          <w:sz w:val="28"/>
          <w:szCs w:val="28"/>
        </w:rPr>
      </w:pPr>
      <w:r w:rsidRPr="00580FC2">
        <w:rPr>
          <w:sz w:val="28"/>
          <w:szCs w:val="28"/>
        </w:rPr>
        <w:t xml:space="preserve">    {</w:t>
      </w:r>
    </w:p>
    <w:p w14:paraId="301AA8A7" w14:textId="77777777" w:rsidR="00580FC2" w:rsidRPr="00580FC2" w:rsidRDefault="00580FC2" w:rsidP="00580FC2">
      <w:pPr>
        <w:rPr>
          <w:sz w:val="28"/>
          <w:szCs w:val="28"/>
        </w:rPr>
      </w:pPr>
      <w:r w:rsidRPr="00580FC2">
        <w:rPr>
          <w:sz w:val="28"/>
          <w:szCs w:val="28"/>
        </w:rPr>
        <w:t xml:space="preserve">     if(work[j]&lt; need[i][j])</w:t>
      </w:r>
    </w:p>
    <w:p w14:paraId="09C4E151" w14:textId="77777777" w:rsidR="00580FC2" w:rsidRPr="00580FC2" w:rsidRDefault="00580FC2" w:rsidP="00580FC2">
      <w:pPr>
        <w:rPr>
          <w:sz w:val="28"/>
          <w:szCs w:val="28"/>
        </w:rPr>
      </w:pPr>
      <w:r w:rsidRPr="00580FC2">
        <w:rPr>
          <w:sz w:val="28"/>
          <w:szCs w:val="28"/>
        </w:rPr>
        <w:t xml:space="preserve">     {</w:t>
      </w:r>
    </w:p>
    <w:p w14:paraId="6104A150" w14:textId="77777777" w:rsidR="00580FC2" w:rsidRPr="00580FC2" w:rsidRDefault="00580FC2" w:rsidP="00580FC2">
      <w:pPr>
        <w:rPr>
          <w:sz w:val="28"/>
          <w:szCs w:val="28"/>
        </w:rPr>
      </w:pPr>
      <w:r w:rsidRPr="00580FC2">
        <w:rPr>
          <w:sz w:val="28"/>
          <w:szCs w:val="28"/>
        </w:rPr>
        <w:t xml:space="preserve">       prc=0;</w:t>
      </w:r>
    </w:p>
    <w:p w14:paraId="09AD5F72" w14:textId="77777777" w:rsidR="00580FC2" w:rsidRPr="00580FC2" w:rsidRDefault="00580FC2" w:rsidP="00580FC2">
      <w:pPr>
        <w:rPr>
          <w:sz w:val="28"/>
          <w:szCs w:val="28"/>
        </w:rPr>
      </w:pPr>
      <w:r w:rsidRPr="00580FC2">
        <w:rPr>
          <w:sz w:val="28"/>
          <w:szCs w:val="28"/>
        </w:rPr>
        <w:t xml:space="preserve">       break;</w:t>
      </w:r>
    </w:p>
    <w:p w14:paraId="5B3342AC" w14:textId="77777777" w:rsidR="00580FC2" w:rsidRPr="00580FC2" w:rsidRDefault="00580FC2" w:rsidP="00580FC2">
      <w:pPr>
        <w:rPr>
          <w:sz w:val="28"/>
          <w:szCs w:val="28"/>
        </w:rPr>
      </w:pPr>
      <w:r w:rsidRPr="00580FC2">
        <w:rPr>
          <w:sz w:val="28"/>
          <w:szCs w:val="28"/>
        </w:rPr>
        <w:t xml:space="preserve">     }</w:t>
      </w:r>
    </w:p>
    <w:p w14:paraId="5891AB68" w14:textId="77777777" w:rsidR="00580FC2" w:rsidRPr="00580FC2" w:rsidRDefault="00580FC2" w:rsidP="00580FC2">
      <w:pPr>
        <w:rPr>
          <w:sz w:val="28"/>
          <w:szCs w:val="28"/>
        </w:rPr>
      </w:pPr>
      <w:r w:rsidRPr="00580FC2">
        <w:rPr>
          <w:sz w:val="28"/>
          <w:szCs w:val="28"/>
        </w:rPr>
        <w:t xml:space="preserve">    }</w:t>
      </w:r>
    </w:p>
    <w:p w14:paraId="67699656" w14:textId="77777777" w:rsidR="00580FC2" w:rsidRPr="00580FC2" w:rsidRDefault="00580FC2" w:rsidP="00580FC2">
      <w:pPr>
        <w:rPr>
          <w:sz w:val="28"/>
          <w:szCs w:val="28"/>
        </w:rPr>
      </w:pPr>
      <w:r w:rsidRPr="00580FC2">
        <w:rPr>
          <w:sz w:val="28"/>
          <w:szCs w:val="28"/>
        </w:rPr>
        <w:t xml:space="preserve">   }</w:t>
      </w:r>
    </w:p>
    <w:p w14:paraId="58B94E1D" w14:textId="77777777" w:rsidR="00580FC2" w:rsidRPr="00580FC2" w:rsidRDefault="00580FC2" w:rsidP="00580FC2">
      <w:pPr>
        <w:rPr>
          <w:sz w:val="28"/>
          <w:szCs w:val="28"/>
        </w:rPr>
      </w:pPr>
      <w:r w:rsidRPr="00580FC2">
        <w:rPr>
          <w:sz w:val="28"/>
          <w:szCs w:val="28"/>
        </w:rPr>
        <w:t xml:space="preserve">   if(prc!=0)</w:t>
      </w:r>
    </w:p>
    <w:p w14:paraId="57F68573" w14:textId="77777777" w:rsidR="00580FC2" w:rsidRPr="00580FC2" w:rsidRDefault="00580FC2" w:rsidP="00580FC2">
      <w:pPr>
        <w:rPr>
          <w:sz w:val="28"/>
          <w:szCs w:val="28"/>
        </w:rPr>
      </w:pPr>
      <w:r w:rsidRPr="00580FC2">
        <w:rPr>
          <w:sz w:val="28"/>
          <w:szCs w:val="28"/>
        </w:rPr>
        <w:t xml:space="preserve">   break;</w:t>
      </w:r>
    </w:p>
    <w:p w14:paraId="276A8198" w14:textId="77777777" w:rsidR="00580FC2" w:rsidRPr="00580FC2" w:rsidRDefault="00580FC2" w:rsidP="00580FC2">
      <w:pPr>
        <w:rPr>
          <w:sz w:val="28"/>
          <w:szCs w:val="28"/>
        </w:rPr>
      </w:pPr>
      <w:r w:rsidRPr="00580FC2">
        <w:rPr>
          <w:sz w:val="28"/>
          <w:szCs w:val="28"/>
        </w:rPr>
        <w:t xml:space="preserve">  }</w:t>
      </w:r>
    </w:p>
    <w:p w14:paraId="3BFA5E83" w14:textId="77777777" w:rsidR="00580FC2" w:rsidRPr="00580FC2" w:rsidRDefault="00580FC2" w:rsidP="00580FC2">
      <w:pPr>
        <w:rPr>
          <w:sz w:val="28"/>
          <w:szCs w:val="28"/>
        </w:rPr>
      </w:pPr>
      <w:r w:rsidRPr="00580FC2">
        <w:rPr>
          <w:sz w:val="28"/>
          <w:szCs w:val="28"/>
        </w:rPr>
        <w:t xml:space="preserve">  if(prc!=0)</w:t>
      </w:r>
    </w:p>
    <w:p w14:paraId="0F08AD92" w14:textId="77777777" w:rsidR="00580FC2" w:rsidRPr="00580FC2" w:rsidRDefault="00580FC2" w:rsidP="00580FC2">
      <w:pPr>
        <w:rPr>
          <w:sz w:val="28"/>
          <w:szCs w:val="28"/>
        </w:rPr>
      </w:pPr>
      <w:r w:rsidRPr="00580FC2">
        <w:rPr>
          <w:sz w:val="28"/>
          <w:szCs w:val="28"/>
        </w:rPr>
        <w:t xml:space="preserve">  {</w:t>
      </w:r>
    </w:p>
    <w:p w14:paraId="5AF775AE" w14:textId="77777777" w:rsidR="00580FC2" w:rsidRPr="00580FC2" w:rsidRDefault="00580FC2" w:rsidP="00580FC2">
      <w:pPr>
        <w:rPr>
          <w:sz w:val="28"/>
          <w:szCs w:val="28"/>
        </w:rPr>
      </w:pPr>
      <w:r w:rsidRPr="00580FC2">
        <w:rPr>
          <w:sz w:val="28"/>
          <w:szCs w:val="28"/>
        </w:rPr>
        <w:t xml:space="preserve">   printf("\n Process %d completed",i);</w:t>
      </w:r>
    </w:p>
    <w:p w14:paraId="626A8487" w14:textId="77777777" w:rsidR="00580FC2" w:rsidRPr="00580FC2" w:rsidRDefault="00580FC2" w:rsidP="00580FC2">
      <w:pPr>
        <w:rPr>
          <w:sz w:val="28"/>
          <w:szCs w:val="28"/>
        </w:rPr>
      </w:pPr>
      <w:r w:rsidRPr="00580FC2">
        <w:rPr>
          <w:sz w:val="28"/>
          <w:szCs w:val="28"/>
        </w:rPr>
        <w:t xml:space="preserve">   count++;</w:t>
      </w:r>
    </w:p>
    <w:p w14:paraId="2B6B1399" w14:textId="77777777" w:rsidR="00580FC2" w:rsidRPr="00580FC2" w:rsidRDefault="00580FC2" w:rsidP="00580FC2">
      <w:pPr>
        <w:rPr>
          <w:sz w:val="28"/>
          <w:szCs w:val="28"/>
        </w:rPr>
      </w:pPr>
      <w:r w:rsidRPr="00580FC2">
        <w:rPr>
          <w:sz w:val="28"/>
          <w:szCs w:val="28"/>
        </w:rPr>
        <w:t xml:space="preserve">   printf("\n Available matrix:");</w:t>
      </w:r>
    </w:p>
    <w:p w14:paraId="45DBA548" w14:textId="77777777" w:rsidR="00580FC2" w:rsidRPr="00580FC2" w:rsidRDefault="00580FC2" w:rsidP="00580FC2">
      <w:pPr>
        <w:rPr>
          <w:sz w:val="28"/>
          <w:szCs w:val="28"/>
        </w:rPr>
      </w:pPr>
      <w:r w:rsidRPr="00580FC2">
        <w:rPr>
          <w:sz w:val="28"/>
          <w:szCs w:val="28"/>
        </w:rPr>
        <w:t xml:space="preserve">   for(j=1;j&lt;= rno;j++)</w:t>
      </w:r>
    </w:p>
    <w:p w14:paraId="166086B0" w14:textId="77777777" w:rsidR="00580FC2" w:rsidRPr="00580FC2" w:rsidRDefault="00580FC2" w:rsidP="00580FC2">
      <w:pPr>
        <w:rPr>
          <w:sz w:val="28"/>
          <w:szCs w:val="28"/>
        </w:rPr>
      </w:pPr>
      <w:r w:rsidRPr="00580FC2">
        <w:rPr>
          <w:sz w:val="28"/>
          <w:szCs w:val="28"/>
        </w:rPr>
        <w:t xml:space="preserve">   {</w:t>
      </w:r>
    </w:p>
    <w:p w14:paraId="101BC503" w14:textId="77777777" w:rsidR="00580FC2" w:rsidRPr="00580FC2" w:rsidRDefault="00580FC2" w:rsidP="00580FC2">
      <w:pPr>
        <w:rPr>
          <w:sz w:val="28"/>
          <w:szCs w:val="28"/>
        </w:rPr>
      </w:pPr>
      <w:r w:rsidRPr="00580FC2">
        <w:rPr>
          <w:sz w:val="28"/>
          <w:szCs w:val="28"/>
        </w:rPr>
        <w:t xml:space="preserve">    work[j]+=allocated[prc][j];</w:t>
      </w:r>
    </w:p>
    <w:p w14:paraId="1461CAFA" w14:textId="77777777" w:rsidR="00580FC2" w:rsidRPr="00580FC2" w:rsidRDefault="00580FC2" w:rsidP="00580FC2">
      <w:pPr>
        <w:rPr>
          <w:sz w:val="28"/>
          <w:szCs w:val="28"/>
        </w:rPr>
      </w:pPr>
      <w:r w:rsidRPr="00580FC2">
        <w:rPr>
          <w:sz w:val="28"/>
          <w:szCs w:val="28"/>
        </w:rPr>
        <w:t xml:space="preserve">    allocated[prc][j]=0;</w:t>
      </w:r>
    </w:p>
    <w:p w14:paraId="06B485DB" w14:textId="77777777" w:rsidR="00580FC2" w:rsidRPr="00580FC2" w:rsidRDefault="00580FC2" w:rsidP="00580FC2">
      <w:pPr>
        <w:rPr>
          <w:sz w:val="28"/>
          <w:szCs w:val="28"/>
        </w:rPr>
      </w:pPr>
      <w:r w:rsidRPr="00580FC2">
        <w:rPr>
          <w:sz w:val="28"/>
          <w:szCs w:val="28"/>
        </w:rPr>
        <w:t xml:space="preserve">    max[prc][j]=0;</w:t>
      </w:r>
    </w:p>
    <w:p w14:paraId="567FDC67" w14:textId="77777777" w:rsidR="00580FC2" w:rsidRPr="00580FC2" w:rsidRDefault="00580FC2" w:rsidP="00580FC2">
      <w:pPr>
        <w:rPr>
          <w:sz w:val="28"/>
          <w:szCs w:val="28"/>
        </w:rPr>
      </w:pPr>
      <w:r w:rsidRPr="00580FC2">
        <w:rPr>
          <w:sz w:val="28"/>
          <w:szCs w:val="28"/>
        </w:rPr>
        <w:t xml:space="preserve">    flag[prc]=1;</w:t>
      </w:r>
    </w:p>
    <w:p w14:paraId="02373DF4" w14:textId="77777777" w:rsidR="00580FC2" w:rsidRPr="00580FC2" w:rsidRDefault="00580FC2" w:rsidP="00580FC2">
      <w:pPr>
        <w:rPr>
          <w:sz w:val="28"/>
          <w:szCs w:val="28"/>
        </w:rPr>
      </w:pPr>
      <w:r w:rsidRPr="00580FC2">
        <w:rPr>
          <w:sz w:val="28"/>
          <w:szCs w:val="28"/>
        </w:rPr>
        <w:t xml:space="preserve">    printf("   %d",work[j]);</w:t>
      </w:r>
    </w:p>
    <w:p w14:paraId="1C5067A6" w14:textId="77777777" w:rsidR="00580FC2" w:rsidRPr="00580FC2" w:rsidRDefault="00580FC2" w:rsidP="00580FC2">
      <w:pPr>
        <w:rPr>
          <w:sz w:val="28"/>
          <w:szCs w:val="28"/>
        </w:rPr>
      </w:pPr>
      <w:r w:rsidRPr="00580FC2">
        <w:rPr>
          <w:sz w:val="28"/>
          <w:szCs w:val="28"/>
        </w:rPr>
        <w:t xml:space="preserve">   }</w:t>
      </w:r>
    </w:p>
    <w:p w14:paraId="53A51303" w14:textId="77777777" w:rsidR="00580FC2" w:rsidRPr="00580FC2" w:rsidRDefault="00580FC2" w:rsidP="00580FC2">
      <w:pPr>
        <w:rPr>
          <w:sz w:val="28"/>
          <w:szCs w:val="28"/>
        </w:rPr>
      </w:pPr>
      <w:r w:rsidRPr="00580FC2">
        <w:rPr>
          <w:sz w:val="28"/>
          <w:szCs w:val="28"/>
        </w:rPr>
        <w:t xml:space="preserve">  }</w:t>
      </w:r>
    </w:p>
    <w:p w14:paraId="7ED74469" w14:textId="77777777" w:rsidR="00580FC2" w:rsidRPr="00580FC2" w:rsidRDefault="00580FC2" w:rsidP="00580FC2">
      <w:pPr>
        <w:rPr>
          <w:sz w:val="28"/>
          <w:szCs w:val="28"/>
        </w:rPr>
      </w:pPr>
      <w:r w:rsidRPr="00580FC2">
        <w:rPr>
          <w:sz w:val="28"/>
          <w:szCs w:val="28"/>
        </w:rPr>
        <w:t xml:space="preserve"> }while(count!=pno&amp;&amp;prc!=0);</w:t>
      </w:r>
    </w:p>
    <w:p w14:paraId="236866AF" w14:textId="77777777" w:rsidR="00580FC2" w:rsidRPr="00580FC2" w:rsidRDefault="00580FC2" w:rsidP="00580FC2">
      <w:pPr>
        <w:rPr>
          <w:sz w:val="28"/>
          <w:szCs w:val="28"/>
        </w:rPr>
      </w:pPr>
      <w:r w:rsidRPr="00580FC2">
        <w:rPr>
          <w:sz w:val="28"/>
          <w:szCs w:val="28"/>
        </w:rPr>
        <w:t xml:space="preserve"> if(count==pno)</w:t>
      </w:r>
    </w:p>
    <w:p w14:paraId="773808D5" w14:textId="77777777" w:rsidR="00580FC2" w:rsidRPr="00580FC2" w:rsidRDefault="00580FC2" w:rsidP="00580FC2">
      <w:pPr>
        <w:rPr>
          <w:sz w:val="28"/>
          <w:szCs w:val="28"/>
        </w:rPr>
      </w:pPr>
      <w:r w:rsidRPr="00580FC2">
        <w:rPr>
          <w:sz w:val="28"/>
          <w:szCs w:val="28"/>
        </w:rPr>
        <w:t xml:space="preserve">  printf("\nThe system is in a safe state!!");</w:t>
      </w:r>
    </w:p>
    <w:p w14:paraId="3BB7DB99" w14:textId="77777777" w:rsidR="00580FC2" w:rsidRPr="00580FC2" w:rsidRDefault="00580FC2" w:rsidP="00580FC2">
      <w:pPr>
        <w:rPr>
          <w:sz w:val="28"/>
          <w:szCs w:val="28"/>
        </w:rPr>
      </w:pPr>
      <w:r w:rsidRPr="00580FC2">
        <w:rPr>
          <w:sz w:val="28"/>
          <w:szCs w:val="28"/>
        </w:rPr>
        <w:t xml:space="preserve"> else</w:t>
      </w:r>
    </w:p>
    <w:p w14:paraId="17705F1E" w14:textId="77777777" w:rsidR="00580FC2" w:rsidRPr="00580FC2" w:rsidRDefault="00580FC2" w:rsidP="00580FC2">
      <w:pPr>
        <w:rPr>
          <w:sz w:val="28"/>
          <w:szCs w:val="28"/>
        </w:rPr>
      </w:pPr>
      <w:r w:rsidRPr="00580FC2">
        <w:rPr>
          <w:sz w:val="28"/>
          <w:szCs w:val="28"/>
        </w:rPr>
        <w:t xml:space="preserve">  printf("\nThe system is in an unsafe state!!");</w:t>
      </w:r>
    </w:p>
    <w:p w14:paraId="4CFDAFE7" w14:textId="77777777" w:rsidR="00580FC2" w:rsidRPr="00580FC2" w:rsidRDefault="00580FC2" w:rsidP="00580FC2">
      <w:pPr>
        <w:rPr>
          <w:sz w:val="28"/>
          <w:szCs w:val="28"/>
        </w:rPr>
      </w:pPr>
      <w:r w:rsidRPr="00580FC2">
        <w:rPr>
          <w:sz w:val="28"/>
          <w:szCs w:val="28"/>
        </w:rPr>
        <w:t xml:space="preserve"> </w:t>
      </w:r>
    </w:p>
    <w:p w14:paraId="3B521EFD" w14:textId="77777777" w:rsidR="00580FC2" w:rsidRPr="00580FC2" w:rsidRDefault="00580FC2" w:rsidP="00580FC2">
      <w:pPr>
        <w:rPr>
          <w:sz w:val="28"/>
          <w:szCs w:val="28"/>
        </w:rPr>
      </w:pPr>
      <w:r w:rsidRPr="00580FC2">
        <w:rPr>
          <w:sz w:val="28"/>
          <w:szCs w:val="28"/>
        </w:rPr>
        <w:t>getch();</w:t>
      </w:r>
    </w:p>
    <w:p w14:paraId="587BA33B" w14:textId="77777777" w:rsidR="00580FC2" w:rsidRPr="00580FC2" w:rsidRDefault="00580FC2" w:rsidP="00580FC2">
      <w:pPr>
        <w:rPr>
          <w:sz w:val="28"/>
          <w:szCs w:val="28"/>
        </w:rPr>
      </w:pPr>
      <w:r w:rsidRPr="00580FC2">
        <w:rPr>
          <w:sz w:val="28"/>
          <w:szCs w:val="28"/>
        </w:rPr>
        <w:t>}</w:t>
      </w:r>
    </w:p>
    <w:p w14:paraId="1A31E7AD" w14:textId="77777777" w:rsidR="00580FC2" w:rsidRPr="00580FC2" w:rsidRDefault="00580FC2" w:rsidP="00580FC2">
      <w:pPr>
        <w:rPr>
          <w:sz w:val="28"/>
          <w:szCs w:val="28"/>
          <w:u w:val="single"/>
        </w:rPr>
      </w:pPr>
      <w:r w:rsidRPr="00580FC2">
        <w:rPr>
          <w:b/>
          <w:bCs/>
          <w:sz w:val="28"/>
          <w:szCs w:val="28"/>
          <w:u w:val="single"/>
        </w:rPr>
        <w:t>OUTPUT:</w:t>
      </w:r>
      <w:r>
        <w:rPr>
          <w:sz w:val="28"/>
          <w:szCs w:val="28"/>
          <w:u w:val="single"/>
        </w:rPr>
        <w:t xml:space="preserve"> </w:t>
      </w:r>
    </w:p>
    <w:p w14:paraId="07919824" w14:textId="77777777" w:rsidR="00580FC2" w:rsidRPr="00580FC2" w:rsidRDefault="00580FC2" w:rsidP="00580FC2">
      <w:pPr>
        <w:rPr>
          <w:sz w:val="28"/>
          <w:szCs w:val="28"/>
        </w:rPr>
      </w:pPr>
      <w:r w:rsidRPr="00580FC2">
        <w:rPr>
          <w:sz w:val="28"/>
          <w:szCs w:val="28"/>
        </w:rPr>
        <w:t>Enter number of process:</w:t>
      </w:r>
      <w:r>
        <w:rPr>
          <w:sz w:val="28"/>
          <w:szCs w:val="28"/>
        </w:rPr>
        <w:t xml:space="preserve"> </w:t>
      </w:r>
      <w:r w:rsidRPr="00580FC2">
        <w:rPr>
          <w:sz w:val="28"/>
          <w:szCs w:val="28"/>
        </w:rPr>
        <w:t>5</w:t>
      </w:r>
    </w:p>
    <w:p w14:paraId="77864AB5" w14:textId="77777777" w:rsidR="00580FC2" w:rsidRPr="00580FC2" w:rsidRDefault="00580FC2" w:rsidP="00580FC2">
      <w:pPr>
        <w:rPr>
          <w:sz w:val="28"/>
          <w:szCs w:val="28"/>
        </w:rPr>
      </w:pPr>
      <w:r w:rsidRPr="00580FC2">
        <w:rPr>
          <w:sz w:val="28"/>
          <w:szCs w:val="28"/>
        </w:rPr>
        <w:t>Enter number of resources:</w:t>
      </w:r>
      <w:r>
        <w:rPr>
          <w:sz w:val="28"/>
          <w:szCs w:val="28"/>
        </w:rPr>
        <w:t xml:space="preserve"> </w:t>
      </w:r>
      <w:r w:rsidRPr="00580FC2">
        <w:rPr>
          <w:sz w:val="28"/>
          <w:szCs w:val="28"/>
        </w:rPr>
        <w:t>3</w:t>
      </w:r>
    </w:p>
    <w:p w14:paraId="75ECF358" w14:textId="77777777" w:rsidR="00580FC2" w:rsidRPr="00580FC2" w:rsidRDefault="00580FC2" w:rsidP="00580FC2">
      <w:pPr>
        <w:rPr>
          <w:sz w:val="28"/>
          <w:szCs w:val="28"/>
        </w:rPr>
      </w:pPr>
      <w:r w:rsidRPr="00580FC2">
        <w:rPr>
          <w:sz w:val="28"/>
          <w:szCs w:val="28"/>
        </w:rPr>
        <w:t>Enter total numbers of each resources:</w:t>
      </w:r>
      <w:r>
        <w:rPr>
          <w:sz w:val="28"/>
          <w:szCs w:val="28"/>
        </w:rPr>
        <w:t xml:space="preserve"> </w:t>
      </w:r>
      <w:r w:rsidRPr="00580FC2">
        <w:rPr>
          <w:sz w:val="28"/>
          <w:szCs w:val="28"/>
        </w:rPr>
        <w:t>10 5 7</w:t>
      </w:r>
    </w:p>
    <w:p w14:paraId="1E405EE6" w14:textId="77777777" w:rsidR="00580FC2" w:rsidRPr="00580FC2" w:rsidRDefault="00580FC2" w:rsidP="00580FC2">
      <w:pPr>
        <w:rPr>
          <w:sz w:val="28"/>
          <w:szCs w:val="28"/>
        </w:rPr>
      </w:pPr>
      <w:r w:rsidRPr="00580FC2">
        <w:rPr>
          <w:sz w:val="28"/>
          <w:szCs w:val="28"/>
        </w:rPr>
        <w:t>Enter Max resources for each process:</w:t>
      </w:r>
    </w:p>
    <w:p w14:paraId="26854EA2" w14:textId="77777777" w:rsidR="00580FC2" w:rsidRPr="00580FC2" w:rsidRDefault="00580FC2" w:rsidP="00580FC2">
      <w:pPr>
        <w:rPr>
          <w:sz w:val="28"/>
          <w:szCs w:val="28"/>
        </w:rPr>
      </w:pPr>
      <w:r w:rsidRPr="00580FC2">
        <w:rPr>
          <w:sz w:val="28"/>
          <w:szCs w:val="28"/>
        </w:rPr>
        <w:t>for process 1:</w:t>
      </w:r>
      <w:r>
        <w:rPr>
          <w:sz w:val="28"/>
          <w:szCs w:val="28"/>
        </w:rPr>
        <w:t xml:space="preserve"> </w:t>
      </w:r>
      <w:r w:rsidRPr="00580FC2">
        <w:rPr>
          <w:sz w:val="28"/>
          <w:szCs w:val="28"/>
        </w:rPr>
        <w:t>7 5 3</w:t>
      </w:r>
    </w:p>
    <w:p w14:paraId="632675B7" w14:textId="77777777" w:rsidR="00580FC2" w:rsidRPr="00580FC2" w:rsidRDefault="00580FC2" w:rsidP="00580FC2">
      <w:pPr>
        <w:rPr>
          <w:sz w:val="28"/>
          <w:szCs w:val="28"/>
        </w:rPr>
      </w:pPr>
      <w:r w:rsidRPr="00580FC2">
        <w:rPr>
          <w:sz w:val="28"/>
          <w:szCs w:val="28"/>
        </w:rPr>
        <w:t>for process 2:</w:t>
      </w:r>
      <w:r>
        <w:rPr>
          <w:sz w:val="28"/>
          <w:szCs w:val="28"/>
        </w:rPr>
        <w:t xml:space="preserve"> </w:t>
      </w:r>
      <w:r w:rsidRPr="00580FC2">
        <w:rPr>
          <w:sz w:val="28"/>
          <w:szCs w:val="28"/>
        </w:rPr>
        <w:t>3 2 2</w:t>
      </w:r>
    </w:p>
    <w:p w14:paraId="557ED7A7" w14:textId="77777777" w:rsidR="00580FC2" w:rsidRPr="00580FC2" w:rsidRDefault="00580FC2" w:rsidP="00580FC2">
      <w:pPr>
        <w:rPr>
          <w:sz w:val="28"/>
          <w:szCs w:val="28"/>
        </w:rPr>
      </w:pPr>
      <w:r w:rsidRPr="00580FC2">
        <w:rPr>
          <w:sz w:val="28"/>
          <w:szCs w:val="28"/>
        </w:rPr>
        <w:t xml:space="preserve"> for process 3:</w:t>
      </w:r>
      <w:r>
        <w:rPr>
          <w:sz w:val="28"/>
          <w:szCs w:val="28"/>
        </w:rPr>
        <w:t xml:space="preserve"> </w:t>
      </w:r>
      <w:r w:rsidRPr="00580FC2">
        <w:rPr>
          <w:sz w:val="28"/>
          <w:szCs w:val="28"/>
        </w:rPr>
        <w:t>9 0 2</w:t>
      </w:r>
    </w:p>
    <w:p w14:paraId="7E240A44" w14:textId="77777777" w:rsidR="00580FC2" w:rsidRPr="00580FC2" w:rsidRDefault="00580FC2" w:rsidP="00580FC2">
      <w:pPr>
        <w:rPr>
          <w:sz w:val="28"/>
          <w:szCs w:val="28"/>
        </w:rPr>
      </w:pPr>
      <w:r w:rsidRPr="00580FC2">
        <w:rPr>
          <w:sz w:val="28"/>
          <w:szCs w:val="28"/>
        </w:rPr>
        <w:t xml:space="preserve"> for process 4:</w:t>
      </w:r>
      <w:r>
        <w:rPr>
          <w:sz w:val="28"/>
          <w:szCs w:val="28"/>
        </w:rPr>
        <w:t xml:space="preserve"> </w:t>
      </w:r>
      <w:r w:rsidRPr="00580FC2">
        <w:rPr>
          <w:sz w:val="28"/>
          <w:szCs w:val="28"/>
        </w:rPr>
        <w:t>2 2 2</w:t>
      </w:r>
    </w:p>
    <w:p w14:paraId="47AAC26C" w14:textId="77777777" w:rsidR="00580FC2" w:rsidRPr="00580FC2" w:rsidRDefault="00580FC2" w:rsidP="00580FC2">
      <w:pPr>
        <w:rPr>
          <w:sz w:val="28"/>
          <w:szCs w:val="28"/>
        </w:rPr>
      </w:pPr>
      <w:r w:rsidRPr="00580FC2">
        <w:rPr>
          <w:sz w:val="28"/>
          <w:szCs w:val="28"/>
        </w:rPr>
        <w:t xml:space="preserve"> for process 5:</w:t>
      </w:r>
      <w:r>
        <w:rPr>
          <w:sz w:val="28"/>
          <w:szCs w:val="28"/>
        </w:rPr>
        <w:t xml:space="preserve"> </w:t>
      </w:r>
      <w:r w:rsidRPr="00580FC2">
        <w:rPr>
          <w:sz w:val="28"/>
          <w:szCs w:val="28"/>
        </w:rPr>
        <w:t>4 3 3</w:t>
      </w:r>
    </w:p>
    <w:p w14:paraId="7CF17C7A" w14:textId="77777777" w:rsidR="00580FC2" w:rsidRPr="00580FC2" w:rsidRDefault="00580FC2" w:rsidP="00580FC2">
      <w:pPr>
        <w:rPr>
          <w:sz w:val="28"/>
          <w:szCs w:val="28"/>
        </w:rPr>
      </w:pPr>
      <w:r w:rsidRPr="00580FC2">
        <w:rPr>
          <w:sz w:val="28"/>
          <w:szCs w:val="28"/>
        </w:rPr>
        <w:t xml:space="preserve"> Enter allocated resources for each process:</w:t>
      </w:r>
    </w:p>
    <w:p w14:paraId="57414CF4" w14:textId="77777777" w:rsidR="00580FC2" w:rsidRPr="00580FC2" w:rsidRDefault="00580FC2" w:rsidP="00580FC2">
      <w:pPr>
        <w:rPr>
          <w:sz w:val="28"/>
          <w:szCs w:val="28"/>
        </w:rPr>
      </w:pPr>
      <w:r w:rsidRPr="00580FC2">
        <w:rPr>
          <w:sz w:val="28"/>
          <w:szCs w:val="28"/>
        </w:rPr>
        <w:t xml:space="preserve"> for process 1:</w:t>
      </w:r>
      <w:r>
        <w:rPr>
          <w:sz w:val="28"/>
          <w:szCs w:val="28"/>
        </w:rPr>
        <w:t xml:space="preserve"> </w:t>
      </w:r>
      <w:r w:rsidRPr="00580FC2">
        <w:rPr>
          <w:sz w:val="28"/>
          <w:szCs w:val="28"/>
        </w:rPr>
        <w:t>0 1 0</w:t>
      </w:r>
    </w:p>
    <w:p w14:paraId="7F32178F" w14:textId="77777777" w:rsidR="00580FC2" w:rsidRPr="00580FC2" w:rsidRDefault="00580FC2" w:rsidP="00580FC2">
      <w:pPr>
        <w:rPr>
          <w:sz w:val="28"/>
          <w:szCs w:val="28"/>
        </w:rPr>
      </w:pPr>
      <w:r w:rsidRPr="00580FC2">
        <w:rPr>
          <w:sz w:val="28"/>
          <w:szCs w:val="28"/>
        </w:rPr>
        <w:t xml:space="preserve"> for process 2:</w:t>
      </w:r>
      <w:r>
        <w:rPr>
          <w:sz w:val="28"/>
          <w:szCs w:val="28"/>
        </w:rPr>
        <w:t xml:space="preserve"> </w:t>
      </w:r>
      <w:r w:rsidRPr="00580FC2">
        <w:rPr>
          <w:sz w:val="28"/>
          <w:szCs w:val="28"/>
        </w:rPr>
        <w:t>3 0 2</w:t>
      </w:r>
    </w:p>
    <w:p w14:paraId="3FBED0DF" w14:textId="77777777" w:rsidR="00580FC2" w:rsidRPr="00580FC2" w:rsidRDefault="00580FC2" w:rsidP="00580FC2">
      <w:pPr>
        <w:rPr>
          <w:sz w:val="28"/>
          <w:szCs w:val="28"/>
        </w:rPr>
      </w:pPr>
      <w:r w:rsidRPr="00580FC2">
        <w:rPr>
          <w:sz w:val="28"/>
          <w:szCs w:val="28"/>
        </w:rPr>
        <w:t xml:space="preserve"> for process 3:</w:t>
      </w:r>
      <w:r>
        <w:rPr>
          <w:sz w:val="28"/>
          <w:szCs w:val="28"/>
        </w:rPr>
        <w:t xml:space="preserve"> </w:t>
      </w:r>
      <w:r w:rsidRPr="00580FC2">
        <w:rPr>
          <w:sz w:val="28"/>
          <w:szCs w:val="28"/>
        </w:rPr>
        <w:t>3 0 2</w:t>
      </w:r>
    </w:p>
    <w:p w14:paraId="165FC1AC" w14:textId="77777777" w:rsidR="00580FC2" w:rsidRPr="00580FC2" w:rsidRDefault="00580FC2" w:rsidP="00580FC2">
      <w:pPr>
        <w:rPr>
          <w:sz w:val="28"/>
          <w:szCs w:val="28"/>
        </w:rPr>
      </w:pPr>
      <w:r w:rsidRPr="00580FC2">
        <w:rPr>
          <w:sz w:val="28"/>
          <w:szCs w:val="28"/>
        </w:rPr>
        <w:t xml:space="preserve"> for process 4:</w:t>
      </w:r>
      <w:r>
        <w:rPr>
          <w:sz w:val="28"/>
          <w:szCs w:val="28"/>
        </w:rPr>
        <w:t xml:space="preserve"> </w:t>
      </w:r>
      <w:r w:rsidRPr="00580FC2">
        <w:rPr>
          <w:sz w:val="28"/>
          <w:szCs w:val="28"/>
        </w:rPr>
        <w:t>2 1 1</w:t>
      </w:r>
    </w:p>
    <w:p w14:paraId="7295A1F9" w14:textId="77777777" w:rsidR="00580FC2" w:rsidRPr="00580FC2" w:rsidRDefault="00580FC2" w:rsidP="00580FC2">
      <w:pPr>
        <w:rPr>
          <w:sz w:val="28"/>
          <w:szCs w:val="28"/>
        </w:rPr>
      </w:pPr>
      <w:r w:rsidRPr="00580FC2">
        <w:rPr>
          <w:sz w:val="28"/>
          <w:szCs w:val="28"/>
        </w:rPr>
        <w:t xml:space="preserve"> for process 5:</w:t>
      </w:r>
      <w:r>
        <w:rPr>
          <w:sz w:val="28"/>
          <w:szCs w:val="28"/>
        </w:rPr>
        <w:t xml:space="preserve"> </w:t>
      </w:r>
      <w:r w:rsidRPr="00580FC2">
        <w:rPr>
          <w:sz w:val="28"/>
          <w:szCs w:val="28"/>
        </w:rPr>
        <w:t>0 0 2</w:t>
      </w:r>
    </w:p>
    <w:p w14:paraId="7173BA07" w14:textId="77777777" w:rsidR="00580FC2" w:rsidRPr="00580FC2" w:rsidRDefault="00580FC2" w:rsidP="00580FC2">
      <w:pPr>
        <w:rPr>
          <w:sz w:val="28"/>
          <w:szCs w:val="28"/>
        </w:rPr>
      </w:pPr>
      <w:r w:rsidRPr="00580FC2">
        <w:rPr>
          <w:sz w:val="28"/>
          <w:szCs w:val="28"/>
        </w:rPr>
        <w:t xml:space="preserve"> available resources:</w:t>
      </w:r>
    </w:p>
    <w:p w14:paraId="7FB48005" w14:textId="77777777" w:rsidR="00580FC2" w:rsidRPr="00580FC2" w:rsidRDefault="00580FC2" w:rsidP="00580FC2">
      <w:pPr>
        <w:rPr>
          <w:sz w:val="28"/>
          <w:szCs w:val="28"/>
        </w:rPr>
      </w:pPr>
      <w:r w:rsidRPr="00580FC2">
        <w:rPr>
          <w:sz w:val="28"/>
          <w:szCs w:val="28"/>
        </w:rPr>
        <w:t xml:space="preserve">     2       3       0</w:t>
      </w:r>
    </w:p>
    <w:p w14:paraId="4AA04C28" w14:textId="77777777" w:rsidR="00580FC2" w:rsidRPr="00580FC2" w:rsidRDefault="00580FC2" w:rsidP="00580FC2">
      <w:pPr>
        <w:rPr>
          <w:sz w:val="28"/>
          <w:szCs w:val="28"/>
        </w:rPr>
      </w:pPr>
      <w:r w:rsidRPr="00580FC2">
        <w:rPr>
          <w:sz w:val="28"/>
          <w:szCs w:val="28"/>
        </w:rPr>
        <w:t>Allocated matrix        Max      need</w:t>
      </w:r>
    </w:p>
    <w:p w14:paraId="02967C9E" w14:textId="77777777" w:rsidR="00580FC2" w:rsidRPr="00580FC2" w:rsidRDefault="00580FC2" w:rsidP="00580FC2">
      <w:pPr>
        <w:rPr>
          <w:sz w:val="28"/>
          <w:szCs w:val="28"/>
        </w:rPr>
      </w:pPr>
      <w:r w:rsidRPr="00580FC2">
        <w:rPr>
          <w:sz w:val="28"/>
          <w:szCs w:val="28"/>
        </w:rPr>
        <w:t xml:space="preserve">   0   1   0|   7   5   3|   7   4   3</w:t>
      </w:r>
    </w:p>
    <w:p w14:paraId="623763F5" w14:textId="77777777" w:rsidR="00580FC2" w:rsidRPr="00580FC2" w:rsidRDefault="00580FC2" w:rsidP="00580FC2">
      <w:pPr>
        <w:rPr>
          <w:sz w:val="28"/>
          <w:szCs w:val="28"/>
        </w:rPr>
      </w:pPr>
      <w:r w:rsidRPr="00580FC2">
        <w:rPr>
          <w:sz w:val="28"/>
          <w:szCs w:val="28"/>
        </w:rPr>
        <w:t xml:space="preserve">   3   0   2|   3   2   2|   0   2   0</w:t>
      </w:r>
    </w:p>
    <w:p w14:paraId="02028E71" w14:textId="77777777" w:rsidR="00580FC2" w:rsidRPr="00580FC2" w:rsidRDefault="00580FC2" w:rsidP="00580FC2">
      <w:pPr>
        <w:rPr>
          <w:sz w:val="28"/>
          <w:szCs w:val="28"/>
        </w:rPr>
      </w:pPr>
      <w:r w:rsidRPr="00580FC2">
        <w:rPr>
          <w:sz w:val="28"/>
          <w:szCs w:val="28"/>
        </w:rPr>
        <w:t xml:space="preserve">   3   0   2|   9   0   2|   6   0   0</w:t>
      </w:r>
    </w:p>
    <w:p w14:paraId="371F46C4" w14:textId="77777777" w:rsidR="00580FC2" w:rsidRPr="00580FC2" w:rsidRDefault="00580FC2" w:rsidP="00580FC2">
      <w:pPr>
        <w:rPr>
          <w:sz w:val="28"/>
          <w:szCs w:val="28"/>
        </w:rPr>
      </w:pPr>
      <w:r w:rsidRPr="00580FC2">
        <w:rPr>
          <w:sz w:val="28"/>
          <w:szCs w:val="28"/>
        </w:rPr>
        <w:t xml:space="preserve">   2   1   1|   2   2   2|   0   1   1</w:t>
      </w:r>
    </w:p>
    <w:p w14:paraId="45EA8C25" w14:textId="77777777" w:rsidR="00580FC2" w:rsidRPr="00580FC2" w:rsidRDefault="00580FC2" w:rsidP="00580FC2">
      <w:pPr>
        <w:rPr>
          <w:sz w:val="28"/>
          <w:szCs w:val="28"/>
        </w:rPr>
      </w:pPr>
      <w:r w:rsidRPr="00580FC2">
        <w:rPr>
          <w:sz w:val="28"/>
          <w:szCs w:val="28"/>
        </w:rPr>
        <w:t xml:space="preserve">   0   0   2|   4   3   3|   4   3   1</w:t>
      </w:r>
    </w:p>
    <w:p w14:paraId="520F4819" w14:textId="77777777" w:rsidR="00580FC2" w:rsidRPr="00580FC2" w:rsidRDefault="00580FC2" w:rsidP="00580FC2">
      <w:pPr>
        <w:rPr>
          <w:sz w:val="28"/>
          <w:szCs w:val="28"/>
        </w:rPr>
      </w:pPr>
      <w:r w:rsidRPr="00580FC2">
        <w:rPr>
          <w:sz w:val="28"/>
          <w:szCs w:val="28"/>
        </w:rPr>
        <w:t xml:space="preserve"> Process 2 completed</w:t>
      </w:r>
    </w:p>
    <w:p w14:paraId="2F4DCD10" w14:textId="77777777" w:rsidR="00580FC2" w:rsidRPr="00580FC2" w:rsidRDefault="00580FC2" w:rsidP="00580FC2">
      <w:pPr>
        <w:rPr>
          <w:sz w:val="28"/>
          <w:szCs w:val="28"/>
        </w:rPr>
      </w:pPr>
      <w:r w:rsidRPr="00580FC2">
        <w:rPr>
          <w:sz w:val="28"/>
          <w:szCs w:val="28"/>
        </w:rPr>
        <w:t xml:space="preserve"> Available matrix:   5   3   2</w:t>
      </w:r>
    </w:p>
    <w:p w14:paraId="56C09A74" w14:textId="77777777" w:rsidR="00580FC2" w:rsidRPr="00580FC2" w:rsidRDefault="00580FC2" w:rsidP="00580FC2">
      <w:pPr>
        <w:rPr>
          <w:sz w:val="28"/>
          <w:szCs w:val="28"/>
        </w:rPr>
      </w:pPr>
      <w:r w:rsidRPr="00580FC2">
        <w:rPr>
          <w:sz w:val="28"/>
          <w:szCs w:val="28"/>
        </w:rPr>
        <w:t xml:space="preserve"> Allocated matrix        Max      need</w:t>
      </w:r>
    </w:p>
    <w:p w14:paraId="35F24476" w14:textId="77777777" w:rsidR="00580FC2" w:rsidRPr="00580FC2" w:rsidRDefault="00580FC2" w:rsidP="00580FC2">
      <w:pPr>
        <w:rPr>
          <w:sz w:val="28"/>
          <w:szCs w:val="28"/>
        </w:rPr>
      </w:pPr>
      <w:r w:rsidRPr="00580FC2">
        <w:rPr>
          <w:sz w:val="28"/>
          <w:szCs w:val="28"/>
        </w:rPr>
        <w:t xml:space="preserve">   0   1   0|   7   5   3|   7   4   3</w:t>
      </w:r>
    </w:p>
    <w:p w14:paraId="2A39210F" w14:textId="77777777" w:rsidR="00580FC2" w:rsidRPr="00580FC2" w:rsidRDefault="00580FC2" w:rsidP="00580FC2">
      <w:pPr>
        <w:rPr>
          <w:sz w:val="28"/>
          <w:szCs w:val="28"/>
        </w:rPr>
      </w:pPr>
      <w:r w:rsidRPr="00580FC2">
        <w:rPr>
          <w:sz w:val="28"/>
          <w:szCs w:val="28"/>
        </w:rPr>
        <w:t xml:space="preserve">   0   0   0|   0   0   0|   0   0   0</w:t>
      </w:r>
    </w:p>
    <w:p w14:paraId="6CB60D25" w14:textId="77777777" w:rsidR="00580FC2" w:rsidRPr="00580FC2" w:rsidRDefault="00580FC2" w:rsidP="00580FC2">
      <w:pPr>
        <w:rPr>
          <w:sz w:val="28"/>
          <w:szCs w:val="28"/>
        </w:rPr>
      </w:pPr>
      <w:r w:rsidRPr="00580FC2">
        <w:rPr>
          <w:sz w:val="28"/>
          <w:szCs w:val="28"/>
        </w:rPr>
        <w:t xml:space="preserve">   3   0   2|   9   0   2|   6   0   0</w:t>
      </w:r>
    </w:p>
    <w:p w14:paraId="1F233656" w14:textId="77777777" w:rsidR="00580FC2" w:rsidRPr="00580FC2" w:rsidRDefault="00580FC2" w:rsidP="00580FC2">
      <w:pPr>
        <w:rPr>
          <w:sz w:val="28"/>
          <w:szCs w:val="28"/>
        </w:rPr>
      </w:pPr>
      <w:r w:rsidRPr="00580FC2">
        <w:rPr>
          <w:sz w:val="28"/>
          <w:szCs w:val="28"/>
        </w:rPr>
        <w:t xml:space="preserve">   2   1   1|   2   2   2|   0   1   1</w:t>
      </w:r>
    </w:p>
    <w:p w14:paraId="24E83851" w14:textId="77777777" w:rsidR="00580FC2" w:rsidRPr="00580FC2" w:rsidRDefault="00580FC2" w:rsidP="00580FC2">
      <w:pPr>
        <w:rPr>
          <w:sz w:val="28"/>
          <w:szCs w:val="28"/>
        </w:rPr>
      </w:pPr>
      <w:r w:rsidRPr="00580FC2">
        <w:rPr>
          <w:sz w:val="28"/>
          <w:szCs w:val="28"/>
        </w:rPr>
        <w:t xml:space="preserve">   0   0   2|   4   3   3|   4   3   1</w:t>
      </w:r>
    </w:p>
    <w:p w14:paraId="7BC5424E" w14:textId="77777777" w:rsidR="00580FC2" w:rsidRPr="00580FC2" w:rsidRDefault="00580FC2" w:rsidP="00580FC2">
      <w:pPr>
        <w:rPr>
          <w:sz w:val="28"/>
          <w:szCs w:val="28"/>
        </w:rPr>
      </w:pPr>
      <w:r w:rsidRPr="00580FC2">
        <w:rPr>
          <w:sz w:val="28"/>
          <w:szCs w:val="28"/>
        </w:rPr>
        <w:t xml:space="preserve"> Process 4 completed</w:t>
      </w:r>
    </w:p>
    <w:p w14:paraId="598DA418" w14:textId="77777777" w:rsidR="00580FC2" w:rsidRPr="00580FC2" w:rsidRDefault="00580FC2" w:rsidP="00580FC2">
      <w:pPr>
        <w:rPr>
          <w:sz w:val="28"/>
          <w:szCs w:val="28"/>
        </w:rPr>
      </w:pPr>
      <w:r w:rsidRPr="00580FC2">
        <w:rPr>
          <w:sz w:val="28"/>
          <w:szCs w:val="28"/>
        </w:rPr>
        <w:t xml:space="preserve"> Available matrix:   7   4   3</w:t>
      </w:r>
    </w:p>
    <w:p w14:paraId="29DD0D01" w14:textId="77777777" w:rsidR="00580FC2" w:rsidRPr="00580FC2" w:rsidRDefault="00580FC2" w:rsidP="00580FC2">
      <w:pPr>
        <w:rPr>
          <w:sz w:val="28"/>
          <w:szCs w:val="28"/>
        </w:rPr>
      </w:pPr>
      <w:r w:rsidRPr="00580FC2">
        <w:rPr>
          <w:sz w:val="28"/>
          <w:szCs w:val="28"/>
        </w:rPr>
        <w:t xml:space="preserve"> Allocated matrix        Max      need</w:t>
      </w:r>
    </w:p>
    <w:p w14:paraId="2048A280" w14:textId="77777777" w:rsidR="00580FC2" w:rsidRPr="00580FC2" w:rsidRDefault="00580FC2" w:rsidP="00580FC2">
      <w:pPr>
        <w:rPr>
          <w:sz w:val="28"/>
          <w:szCs w:val="28"/>
        </w:rPr>
      </w:pPr>
      <w:r w:rsidRPr="00580FC2">
        <w:rPr>
          <w:sz w:val="28"/>
          <w:szCs w:val="28"/>
        </w:rPr>
        <w:t xml:space="preserve">   0   1   0|   7   5   3|   7   4   3</w:t>
      </w:r>
    </w:p>
    <w:p w14:paraId="1D8ED8C0" w14:textId="77777777" w:rsidR="00580FC2" w:rsidRPr="00580FC2" w:rsidRDefault="00580FC2" w:rsidP="00580FC2">
      <w:pPr>
        <w:rPr>
          <w:sz w:val="28"/>
          <w:szCs w:val="28"/>
        </w:rPr>
      </w:pPr>
      <w:r w:rsidRPr="00580FC2">
        <w:rPr>
          <w:sz w:val="28"/>
          <w:szCs w:val="28"/>
        </w:rPr>
        <w:t xml:space="preserve">   0   0   0|   0   0   0|   0   0   0</w:t>
      </w:r>
    </w:p>
    <w:p w14:paraId="0C1E05D6" w14:textId="77777777" w:rsidR="00580FC2" w:rsidRPr="00580FC2" w:rsidRDefault="00580FC2" w:rsidP="00580FC2">
      <w:pPr>
        <w:rPr>
          <w:sz w:val="28"/>
          <w:szCs w:val="28"/>
        </w:rPr>
      </w:pPr>
      <w:r w:rsidRPr="00580FC2">
        <w:rPr>
          <w:sz w:val="28"/>
          <w:szCs w:val="28"/>
        </w:rPr>
        <w:t xml:space="preserve">   3   0   2|   9   0   2|   6   0   0</w:t>
      </w:r>
    </w:p>
    <w:p w14:paraId="76D28C2D" w14:textId="77777777" w:rsidR="00580FC2" w:rsidRPr="00580FC2" w:rsidRDefault="00580FC2" w:rsidP="00580FC2">
      <w:pPr>
        <w:rPr>
          <w:sz w:val="28"/>
          <w:szCs w:val="28"/>
        </w:rPr>
      </w:pPr>
      <w:r w:rsidRPr="00580FC2">
        <w:rPr>
          <w:sz w:val="28"/>
          <w:szCs w:val="28"/>
        </w:rPr>
        <w:t xml:space="preserve">   0   0   0|   0   0   0|   0   0   0</w:t>
      </w:r>
    </w:p>
    <w:p w14:paraId="06588559" w14:textId="77777777" w:rsidR="00580FC2" w:rsidRPr="00580FC2" w:rsidRDefault="00580FC2" w:rsidP="00580FC2">
      <w:pPr>
        <w:rPr>
          <w:sz w:val="28"/>
          <w:szCs w:val="28"/>
        </w:rPr>
      </w:pPr>
      <w:r w:rsidRPr="00580FC2">
        <w:rPr>
          <w:sz w:val="28"/>
          <w:szCs w:val="28"/>
        </w:rPr>
        <w:t xml:space="preserve">   0   0   2|   4   3   3|   4   3   1</w:t>
      </w:r>
    </w:p>
    <w:p w14:paraId="0D00697F" w14:textId="77777777" w:rsidR="00580FC2" w:rsidRPr="00580FC2" w:rsidRDefault="00580FC2" w:rsidP="00580FC2">
      <w:pPr>
        <w:rPr>
          <w:sz w:val="28"/>
          <w:szCs w:val="28"/>
        </w:rPr>
      </w:pPr>
      <w:r w:rsidRPr="00580FC2">
        <w:rPr>
          <w:sz w:val="28"/>
          <w:szCs w:val="28"/>
        </w:rPr>
        <w:t xml:space="preserve"> Process 1 completed</w:t>
      </w:r>
    </w:p>
    <w:p w14:paraId="63DBEF85" w14:textId="77777777" w:rsidR="00580FC2" w:rsidRPr="00580FC2" w:rsidRDefault="00580FC2" w:rsidP="00580FC2">
      <w:pPr>
        <w:rPr>
          <w:sz w:val="28"/>
          <w:szCs w:val="28"/>
        </w:rPr>
      </w:pPr>
      <w:r w:rsidRPr="00580FC2">
        <w:rPr>
          <w:sz w:val="28"/>
          <w:szCs w:val="28"/>
        </w:rPr>
        <w:t xml:space="preserve"> Available matrix:   7   5   3</w:t>
      </w:r>
    </w:p>
    <w:p w14:paraId="0780BEFA" w14:textId="77777777" w:rsidR="00580FC2" w:rsidRPr="00580FC2" w:rsidRDefault="00580FC2" w:rsidP="00580FC2">
      <w:pPr>
        <w:rPr>
          <w:sz w:val="28"/>
          <w:szCs w:val="28"/>
        </w:rPr>
      </w:pPr>
      <w:r w:rsidRPr="00580FC2">
        <w:rPr>
          <w:sz w:val="28"/>
          <w:szCs w:val="28"/>
        </w:rPr>
        <w:t xml:space="preserve"> Allocated matrix        Max      need</w:t>
      </w:r>
    </w:p>
    <w:p w14:paraId="712B2162" w14:textId="77777777" w:rsidR="00580FC2" w:rsidRPr="00580FC2" w:rsidRDefault="00580FC2" w:rsidP="00580FC2">
      <w:pPr>
        <w:rPr>
          <w:sz w:val="28"/>
          <w:szCs w:val="28"/>
        </w:rPr>
      </w:pPr>
      <w:r w:rsidRPr="00580FC2">
        <w:rPr>
          <w:sz w:val="28"/>
          <w:szCs w:val="28"/>
        </w:rPr>
        <w:t xml:space="preserve">   0   0   0|   0   0   0|   0   0   0</w:t>
      </w:r>
    </w:p>
    <w:p w14:paraId="1EAC9F05" w14:textId="77777777" w:rsidR="00580FC2" w:rsidRPr="00580FC2" w:rsidRDefault="00580FC2" w:rsidP="00580FC2">
      <w:pPr>
        <w:rPr>
          <w:sz w:val="28"/>
          <w:szCs w:val="28"/>
        </w:rPr>
      </w:pPr>
      <w:r w:rsidRPr="00580FC2">
        <w:rPr>
          <w:sz w:val="28"/>
          <w:szCs w:val="28"/>
        </w:rPr>
        <w:t xml:space="preserve">   0   0   0|   0   0   0|   0   0   0</w:t>
      </w:r>
    </w:p>
    <w:p w14:paraId="5F5D4461" w14:textId="77777777" w:rsidR="00580FC2" w:rsidRPr="00580FC2" w:rsidRDefault="00580FC2" w:rsidP="00580FC2">
      <w:pPr>
        <w:rPr>
          <w:sz w:val="28"/>
          <w:szCs w:val="28"/>
        </w:rPr>
      </w:pPr>
      <w:r w:rsidRPr="00580FC2">
        <w:rPr>
          <w:sz w:val="28"/>
          <w:szCs w:val="28"/>
        </w:rPr>
        <w:t xml:space="preserve">   3   0   2|   9   0   2|   6   0   0</w:t>
      </w:r>
    </w:p>
    <w:p w14:paraId="1815149C" w14:textId="77777777" w:rsidR="00580FC2" w:rsidRPr="00580FC2" w:rsidRDefault="00580FC2" w:rsidP="00580FC2">
      <w:pPr>
        <w:rPr>
          <w:sz w:val="28"/>
          <w:szCs w:val="28"/>
        </w:rPr>
      </w:pPr>
      <w:r w:rsidRPr="00580FC2">
        <w:rPr>
          <w:sz w:val="28"/>
          <w:szCs w:val="28"/>
        </w:rPr>
        <w:t xml:space="preserve">   0   0   0|   0   0   0|   0   0   0</w:t>
      </w:r>
    </w:p>
    <w:p w14:paraId="7BC45034" w14:textId="77777777" w:rsidR="00580FC2" w:rsidRPr="00580FC2" w:rsidRDefault="00580FC2" w:rsidP="00580FC2">
      <w:pPr>
        <w:rPr>
          <w:sz w:val="28"/>
          <w:szCs w:val="28"/>
        </w:rPr>
      </w:pPr>
      <w:r w:rsidRPr="00580FC2">
        <w:rPr>
          <w:sz w:val="28"/>
          <w:szCs w:val="28"/>
        </w:rPr>
        <w:t xml:space="preserve">   0   0   2|   4   3   3|   4   3   1</w:t>
      </w:r>
    </w:p>
    <w:p w14:paraId="3545C930" w14:textId="77777777" w:rsidR="00580FC2" w:rsidRPr="00580FC2" w:rsidRDefault="00580FC2" w:rsidP="00580FC2">
      <w:pPr>
        <w:rPr>
          <w:sz w:val="28"/>
          <w:szCs w:val="28"/>
        </w:rPr>
      </w:pPr>
      <w:r w:rsidRPr="00580FC2">
        <w:rPr>
          <w:sz w:val="28"/>
          <w:szCs w:val="28"/>
        </w:rPr>
        <w:t xml:space="preserve"> Process 3 completed</w:t>
      </w:r>
    </w:p>
    <w:p w14:paraId="5143F84C" w14:textId="77777777" w:rsidR="00580FC2" w:rsidRPr="00580FC2" w:rsidRDefault="00580FC2" w:rsidP="00580FC2">
      <w:pPr>
        <w:rPr>
          <w:sz w:val="28"/>
          <w:szCs w:val="28"/>
        </w:rPr>
      </w:pPr>
      <w:r w:rsidRPr="00580FC2">
        <w:rPr>
          <w:sz w:val="28"/>
          <w:szCs w:val="28"/>
        </w:rPr>
        <w:t xml:space="preserve"> Available matrix:   10   5   5</w:t>
      </w:r>
    </w:p>
    <w:p w14:paraId="37996EDA" w14:textId="77777777" w:rsidR="00580FC2" w:rsidRPr="00580FC2" w:rsidRDefault="00580FC2" w:rsidP="00580FC2">
      <w:pPr>
        <w:rPr>
          <w:sz w:val="28"/>
          <w:szCs w:val="28"/>
        </w:rPr>
      </w:pPr>
      <w:r w:rsidRPr="00580FC2">
        <w:rPr>
          <w:sz w:val="28"/>
          <w:szCs w:val="28"/>
        </w:rPr>
        <w:t xml:space="preserve"> Allocated matrix        Max      need</w:t>
      </w:r>
    </w:p>
    <w:p w14:paraId="143E629C" w14:textId="77777777" w:rsidR="00580FC2" w:rsidRPr="00580FC2" w:rsidRDefault="00580FC2" w:rsidP="00580FC2">
      <w:pPr>
        <w:rPr>
          <w:sz w:val="28"/>
          <w:szCs w:val="28"/>
        </w:rPr>
      </w:pPr>
      <w:r w:rsidRPr="00580FC2">
        <w:rPr>
          <w:sz w:val="28"/>
          <w:szCs w:val="28"/>
        </w:rPr>
        <w:t xml:space="preserve">   0   0   0|   0   0   0|   0   0   0</w:t>
      </w:r>
    </w:p>
    <w:p w14:paraId="3859C41A" w14:textId="77777777" w:rsidR="00580FC2" w:rsidRPr="00580FC2" w:rsidRDefault="00580FC2" w:rsidP="00580FC2">
      <w:pPr>
        <w:rPr>
          <w:sz w:val="28"/>
          <w:szCs w:val="28"/>
        </w:rPr>
      </w:pPr>
      <w:r w:rsidRPr="00580FC2">
        <w:rPr>
          <w:sz w:val="28"/>
          <w:szCs w:val="28"/>
        </w:rPr>
        <w:t xml:space="preserve">   0   0   0|   0   0   0|   0   0   0</w:t>
      </w:r>
    </w:p>
    <w:p w14:paraId="66C4F395" w14:textId="77777777" w:rsidR="00580FC2" w:rsidRPr="00580FC2" w:rsidRDefault="00580FC2" w:rsidP="00580FC2">
      <w:pPr>
        <w:rPr>
          <w:sz w:val="28"/>
          <w:szCs w:val="28"/>
        </w:rPr>
      </w:pPr>
      <w:r w:rsidRPr="00580FC2">
        <w:rPr>
          <w:sz w:val="28"/>
          <w:szCs w:val="28"/>
        </w:rPr>
        <w:t xml:space="preserve">   0   0   0|   0   0   0|   0   0   0</w:t>
      </w:r>
    </w:p>
    <w:p w14:paraId="2CC188AD" w14:textId="77777777" w:rsidR="00580FC2" w:rsidRPr="00580FC2" w:rsidRDefault="00580FC2" w:rsidP="00580FC2">
      <w:pPr>
        <w:rPr>
          <w:sz w:val="28"/>
          <w:szCs w:val="28"/>
        </w:rPr>
      </w:pPr>
      <w:r w:rsidRPr="00580FC2">
        <w:rPr>
          <w:sz w:val="28"/>
          <w:szCs w:val="28"/>
        </w:rPr>
        <w:t xml:space="preserve">   0   0   0|   0   0   0|   0   0   0</w:t>
      </w:r>
    </w:p>
    <w:p w14:paraId="17A51DC1" w14:textId="77777777" w:rsidR="00580FC2" w:rsidRPr="00580FC2" w:rsidRDefault="00580FC2" w:rsidP="00580FC2">
      <w:pPr>
        <w:rPr>
          <w:sz w:val="28"/>
          <w:szCs w:val="28"/>
        </w:rPr>
      </w:pPr>
      <w:r w:rsidRPr="00580FC2">
        <w:rPr>
          <w:sz w:val="28"/>
          <w:szCs w:val="28"/>
        </w:rPr>
        <w:t xml:space="preserve">   0   0   2|   4   3   3|   4   3   1</w:t>
      </w:r>
    </w:p>
    <w:p w14:paraId="347344D7" w14:textId="77777777" w:rsidR="00580FC2" w:rsidRPr="00580FC2" w:rsidRDefault="00580FC2" w:rsidP="00580FC2">
      <w:pPr>
        <w:rPr>
          <w:sz w:val="28"/>
          <w:szCs w:val="28"/>
        </w:rPr>
      </w:pPr>
      <w:r w:rsidRPr="00580FC2">
        <w:rPr>
          <w:sz w:val="28"/>
          <w:szCs w:val="28"/>
        </w:rPr>
        <w:t xml:space="preserve"> Process 5 completed</w:t>
      </w:r>
      <w:r w:rsidR="002E197A">
        <w:rPr>
          <w:sz w:val="28"/>
          <w:szCs w:val="28"/>
        </w:rPr>
        <w:t xml:space="preserve">      </w:t>
      </w:r>
      <w:r w:rsidRPr="00580FC2">
        <w:rPr>
          <w:sz w:val="28"/>
          <w:szCs w:val="28"/>
        </w:rPr>
        <w:t xml:space="preserve"> Available matrix:   10   5   7</w:t>
      </w:r>
      <w:r w:rsidR="002E197A">
        <w:rPr>
          <w:sz w:val="28"/>
          <w:szCs w:val="28"/>
        </w:rPr>
        <w:t xml:space="preserve">     </w:t>
      </w:r>
      <w:r w:rsidRPr="00580FC2">
        <w:rPr>
          <w:sz w:val="28"/>
          <w:szCs w:val="28"/>
        </w:rPr>
        <w:t>The system is in a safe state!!</w:t>
      </w:r>
    </w:p>
    <w:p w14:paraId="4524A9C5" w14:textId="77777777" w:rsidR="00580FC2" w:rsidRDefault="00580FC2">
      <w:pPr>
        <w:rPr>
          <w:sz w:val="28"/>
          <w:szCs w:val="28"/>
        </w:rPr>
      </w:pPr>
    </w:p>
    <w:p w14:paraId="2A91D737" w14:textId="77777777" w:rsidR="00580FC2" w:rsidRDefault="00580FC2" w:rsidP="00580FC2">
      <w:pPr>
        <w:pStyle w:val="NormalWeb"/>
        <w:shd w:val="clear" w:color="auto" w:fill="FFFFFF"/>
        <w:spacing w:before="240" w:beforeAutospacing="0" w:after="240" w:afterAutospacing="0" w:line="276" w:lineRule="auto"/>
        <w:jc w:val="both"/>
        <w:rPr>
          <w:b/>
          <w:bCs/>
          <w:color w:val="333333"/>
          <w:sz w:val="28"/>
          <w:szCs w:val="28"/>
          <w:shd w:val="clear" w:color="auto" w:fill="FFFFFF"/>
        </w:rPr>
      </w:pPr>
      <w:r w:rsidRPr="00580FC2">
        <w:rPr>
          <w:b/>
          <w:bCs/>
          <w:color w:val="333333"/>
          <w:shd w:val="clear" w:color="auto" w:fill="FFFFFF"/>
        </w:rPr>
        <w:t xml:space="preserve"> </w:t>
      </w:r>
      <w:r w:rsidRPr="00580FC2">
        <w:rPr>
          <w:b/>
          <w:bCs/>
          <w:color w:val="333333"/>
          <w:sz w:val="28"/>
          <w:szCs w:val="28"/>
          <w:u w:val="single"/>
          <w:shd w:val="clear" w:color="auto" w:fill="FFFFFF"/>
        </w:rPr>
        <w:t>Exercise-6a</w:t>
      </w:r>
      <w:r w:rsidRPr="00AF644B">
        <w:rPr>
          <w:b/>
          <w:bCs/>
          <w:color w:val="333333"/>
          <w:sz w:val="28"/>
          <w:szCs w:val="28"/>
          <w:shd w:val="clear" w:color="auto" w:fill="FFFFFF"/>
        </w:rPr>
        <w:t xml:space="preserve">: IMPLEMENTATION OF FIFO PAGE REPLACEMENT </w:t>
      </w:r>
      <w:r w:rsidR="00AF644B">
        <w:rPr>
          <w:b/>
          <w:bCs/>
          <w:color w:val="333333"/>
          <w:sz w:val="28"/>
          <w:szCs w:val="28"/>
          <w:shd w:val="clear" w:color="auto" w:fill="FFFFFF"/>
        </w:rPr>
        <w:t xml:space="preserve">  </w:t>
      </w:r>
    </w:p>
    <w:p w14:paraId="37FA1AFE" w14:textId="77777777" w:rsidR="00AF644B" w:rsidRDefault="00AF644B" w:rsidP="00580FC2">
      <w:pPr>
        <w:pStyle w:val="NormalWeb"/>
        <w:shd w:val="clear" w:color="auto" w:fill="FFFFFF"/>
        <w:spacing w:before="240" w:beforeAutospacing="0" w:after="240" w:afterAutospacing="0" w:line="276" w:lineRule="auto"/>
        <w:jc w:val="both"/>
        <w:rPr>
          <w:b/>
          <w:bCs/>
          <w:color w:val="333333"/>
          <w:u w:val="single"/>
          <w:shd w:val="clear" w:color="auto" w:fill="FFFFFF"/>
        </w:rPr>
      </w:pPr>
      <w:r>
        <w:rPr>
          <w:b/>
          <w:bCs/>
          <w:color w:val="333333"/>
          <w:sz w:val="28"/>
          <w:szCs w:val="28"/>
          <w:shd w:val="clear" w:color="auto" w:fill="FFFFFF"/>
        </w:rPr>
        <w:t xml:space="preserve">                        </w:t>
      </w:r>
      <w:r w:rsidRPr="00AF644B">
        <w:rPr>
          <w:b/>
          <w:bCs/>
          <w:color w:val="333333"/>
          <w:sz w:val="28"/>
          <w:szCs w:val="28"/>
          <w:shd w:val="clear" w:color="auto" w:fill="FFFFFF"/>
        </w:rPr>
        <w:t>ALGORITHM</w:t>
      </w:r>
    </w:p>
    <w:p w14:paraId="10EA5D17"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u w:val="single"/>
          <w:lang w:eastAsia="en-IN"/>
        </w:rPr>
      </w:pPr>
      <w:r w:rsidRPr="00AF644B">
        <w:rPr>
          <w:rFonts w:ascii="Times New Roman" w:eastAsia="Times New Roman" w:hAnsi="Times New Roman" w:cs="Times New Roman"/>
          <w:b/>
          <w:bCs/>
          <w:color w:val="333333"/>
          <w:sz w:val="28"/>
          <w:szCs w:val="28"/>
          <w:u w:val="single"/>
          <w:lang w:eastAsia="en-IN"/>
        </w:rPr>
        <w:t>AIM:</w:t>
      </w:r>
    </w:p>
    <w:p w14:paraId="0A01F488" w14:textId="77777777" w:rsidR="00580FC2" w:rsidRDefault="00580FC2" w:rsidP="00580FC2">
      <w:pPr>
        <w:shd w:val="clear" w:color="auto" w:fill="FFFFFF"/>
        <w:spacing w:after="0"/>
        <w:jc w:val="both"/>
        <w:rPr>
          <w:rFonts w:ascii="Times New Roman" w:eastAsia="Times New Roman" w:hAnsi="Times New Roman" w:cs="Times New Roman"/>
          <w:color w:val="333333"/>
          <w:sz w:val="24"/>
          <w:szCs w:val="24"/>
          <w:lang w:eastAsia="en-IN"/>
        </w:rPr>
      </w:pPr>
    </w:p>
    <w:p w14:paraId="080EA93A" w14:textId="77777777" w:rsidR="00580FC2" w:rsidRPr="00580FC2" w:rsidRDefault="00580FC2" w:rsidP="00580FC2">
      <w:pPr>
        <w:shd w:val="clear" w:color="auto" w:fill="FFFFFF"/>
        <w:spacing w:after="0"/>
        <w:ind w:firstLine="720"/>
        <w:jc w:val="both"/>
        <w:rPr>
          <w:rFonts w:ascii="Times New Roman" w:eastAsia="Times New Roman" w:hAnsi="Times New Roman" w:cs="Times New Roman"/>
          <w:color w:val="333333"/>
          <w:sz w:val="28"/>
          <w:szCs w:val="28"/>
          <w:lang w:eastAsia="en-IN"/>
        </w:rPr>
      </w:pPr>
      <w:r w:rsidRPr="00580FC2">
        <w:rPr>
          <w:rFonts w:ascii="Times New Roman" w:eastAsia="Times New Roman" w:hAnsi="Times New Roman" w:cs="Times New Roman"/>
          <w:color w:val="333333"/>
          <w:sz w:val="28"/>
          <w:szCs w:val="28"/>
          <w:lang w:eastAsia="en-IN"/>
        </w:rPr>
        <w:t>To write a c program to implement FIFO page replacement algorithm</w:t>
      </w:r>
    </w:p>
    <w:p w14:paraId="357EC2CE" w14:textId="77777777" w:rsidR="00580FC2" w:rsidRPr="00580FC2"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5B041D2B"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u w:val="single"/>
          <w:lang w:eastAsia="en-IN"/>
        </w:rPr>
      </w:pPr>
      <w:r w:rsidRPr="00AF644B">
        <w:rPr>
          <w:rFonts w:ascii="Times New Roman" w:eastAsia="Times New Roman" w:hAnsi="Times New Roman" w:cs="Times New Roman"/>
          <w:b/>
          <w:bCs/>
          <w:color w:val="333333"/>
          <w:sz w:val="28"/>
          <w:szCs w:val="28"/>
          <w:u w:val="single"/>
          <w:lang w:eastAsia="en-IN"/>
        </w:rPr>
        <w:t>ALGORITHM</w:t>
      </w:r>
      <w:r w:rsidR="00AF644B" w:rsidRPr="00AF644B">
        <w:rPr>
          <w:rFonts w:ascii="Times New Roman" w:eastAsia="Times New Roman" w:hAnsi="Times New Roman" w:cs="Times New Roman"/>
          <w:b/>
          <w:bCs/>
          <w:color w:val="333333"/>
          <w:sz w:val="28"/>
          <w:szCs w:val="28"/>
          <w:u w:val="single"/>
          <w:lang w:eastAsia="en-IN"/>
        </w:rPr>
        <w:t>:</w:t>
      </w:r>
    </w:p>
    <w:p w14:paraId="47DFEDA3" w14:textId="77777777" w:rsidR="00580FC2" w:rsidRDefault="00580FC2" w:rsidP="00580FC2">
      <w:pPr>
        <w:shd w:val="clear" w:color="auto" w:fill="FFFFFF"/>
        <w:spacing w:after="0"/>
        <w:jc w:val="both"/>
        <w:rPr>
          <w:rFonts w:ascii="Times New Roman" w:eastAsia="Times New Roman" w:hAnsi="Times New Roman" w:cs="Times New Roman"/>
          <w:color w:val="333333"/>
          <w:sz w:val="24"/>
          <w:szCs w:val="24"/>
          <w:lang w:eastAsia="en-IN"/>
        </w:rPr>
      </w:pPr>
    </w:p>
    <w:p w14:paraId="74AC5915"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 Start the process</w:t>
      </w:r>
    </w:p>
    <w:p w14:paraId="12E276CA"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14F3D61D"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2. Declare the size with respect to page length</w:t>
      </w:r>
    </w:p>
    <w:p w14:paraId="6969C8E3"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1A4C88B4"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3. Check the need of replacement from the page to memory</w:t>
      </w:r>
    </w:p>
    <w:p w14:paraId="05252BE0"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7E10D29D"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4. Check the need of replacement from old page to new page in memory</w:t>
      </w:r>
    </w:p>
    <w:p w14:paraId="666CD19C" w14:textId="77777777" w:rsidR="00AF644B" w:rsidRDefault="00AF644B" w:rsidP="00580FC2">
      <w:pPr>
        <w:shd w:val="clear" w:color="auto" w:fill="FFFFFF"/>
        <w:spacing w:after="0"/>
        <w:jc w:val="both"/>
        <w:rPr>
          <w:rFonts w:ascii="Times New Roman" w:eastAsia="Times New Roman" w:hAnsi="Times New Roman" w:cs="Times New Roman"/>
          <w:color w:val="333333"/>
          <w:sz w:val="28"/>
          <w:szCs w:val="28"/>
          <w:lang w:eastAsia="en-IN"/>
        </w:rPr>
      </w:pPr>
    </w:p>
    <w:p w14:paraId="77B2422F"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5. Forma queue to hold all pages</w:t>
      </w:r>
    </w:p>
    <w:p w14:paraId="0CA1F03A"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3B898AF5"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6. Insert the page require memory into the queue</w:t>
      </w:r>
    </w:p>
    <w:p w14:paraId="26A4A116"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14C498CB"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7. Check for bad replacement and page fault</w:t>
      </w:r>
    </w:p>
    <w:p w14:paraId="55266861"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3D7F39C4"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8. Get the number of processes to be inserted</w:t>
      </w:r>
    </w:p>
    <w:p w14:paraId="54D7D697"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77503625"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9. Display the values</w:t>
      </w:r>
    </w:p>
    <w:p w14:paraId="5B3A1ABB"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5F206A59"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10. Stop the process</w:t>
      </w:r>
    </w:p>
    <w:p w14:paraId="799CC02E" w14:textId="77777777" w:rsidR="00580FC2" w:rsidRPr="00AF644B" w:rsidRDefault="00580FC2" w:rsidP="00580FC2">
      <w:pPr>
        <w:pStyle w:val="NormalWeb"/>
        <w:spacing w:line="276" w:lineRule="auto"/>
        <w:jc w:val="both"/>
        <w:rPr>
          <w:sz w:val="28"/>
          <w:szCs w:val="28"/>
        </w:rPr>
      </w:pPr>
      <w:r w:rsidRPr="00AF644B">
        <w:rPr>
          <w:b/>
          <w:bCs/>
          <w:sz w:val="28"/>
          <w:szCs w:val="28"/>
          <w:u w:val="single"/>
        </w:rPr>
        <w:t>PROGRAM:</w:t>
      </w:r>
    </w:p>
    <w:p w14:paraId="0D859B7A" w14:textId="77777777" w:rsidR="00580FC2" w:rsidRPr="00AF644B" w:rsidRDefault="00580FC2" w:rsidP="00580FC2">
      <w:pPr>
        <w:pStyle w:val="NormalWeb"/>
        <w:spacing w:line="276" w:lineRule="auto"/>
        <w:jc w:val="both"/>
        <w:rPr>
          <w:sz w:val="28"/>
          <w:szCs w:val="28"/>
        </w:rPr>
      </w:pPr>
      <w:r w:rsidRPr="00AF644B">
        <w:rPr>
          <w:sz w:val="28"/>
          <w:szCs w:val="28"/>
        </w:rPr>
        <w:t>#include&lt;stdio.h&gt;</w:t>
      </w:r>
    </w:p>
    <w:p w14:paraId="59AA470C" w14:textId="77777777" w:rsidR="00580FC2" w:rsidRPr="00AF644B" w:rsidRDefault="00580FC2" w:rsidP="00580FC2">
      <w:pPr>
        <w:pStyle w:val="NormalWeb"/>
        <w:spacing w:line="276" w:lineRule="auto"/>
        <w:jc w:val="both"/>
        <w:rPr>
          <w:sz w:val="28"/>
          <w:szCs w:val="28"/>
        </w:rPr>
      </w:pPr>
      <w:r w:rsidRPr="00AF644B">
        <w:rPr>
          <w:sz w:val="28"/>
          <w:szCs w:val="28"/>
        </w:rPr>
        <w:t>int main()</w:t>
      </w:r>
    </w:p>
    <w:p w14:paraId="74748C3F" w14:textId="77777777" w:rsidR="00580FC2" w:rsidRPr="00AF644B" w:rsidRDefault="00580FC2" w:rsidP="00580FC2">
      <w:pPr>
        <w:pStyle w:val="NormalWeb"/>
        <w:spacing w:line="276" w:lineRule="auto"/>
        <w:jc w:val="both"/>
        <w:rPr>
          <w:sz w:val="28"/>
          <w:szCs w:val="28"/>
        </w:rPr>
      </w:pPr>
      <w:r w:rsidRPr="00AF644B">
        <w:rPr>
          <w:sz w:val="28"/>
          <w:szCs w:val="28"/>
        </w:rPr>
        <w:t>{</w:t>
      </w:r>
    </w:p>
    <w:p w14:paraId="36353483" w14:textId="77777777" w:rsidR="00580FC2" w:rsidRPr="00AF644B" w:rsidRDefault="00580FC2" w:rsidP="00580FC2">
      <w:pPr>
        <w:pStyle w:val="NormalWeb"/>
        <w:spacing w:line="276" w:lineRule="auto"/>
        <w:jc w:val="both"/>
        <w:rPr>
          <w:sz w:val="28"/>
          <w:szCs w:val="28"/>
        </w:rPr>
      </w:pPr>
      <w:r w:rsidRPr="00AF644B">
        <w:rPr>
          <w:sz w:val="28"/>
          <w:szCs w:val="28"/>
        </w:rPr>
        <w:t>int i,j,n,a[50],frame[10],no,k,avail,count=0;</w:t>
      </w:r>
    </w:p>
    <w:p w14:paraId="322C6786" w14:textId="77777777" w:rsidR="00580FC2" w:rsidRPr="00AF644B" w:rsidRDefault="00580FC2" w:rsidP="00580FC2">
      <w:pPr>
        <w:pStyle w:val="NormalWeb"/>
        <w:spacing w:line="276" w:lineRule="auto"/>
        <w:jc w:val="both"/>
        <w:rPr>
          <w:sz w:val="28"/>
          <w:szCs w:val="28"/>
        </w:rPr>
      </w:pPr>
      <w:r w:rsidRPr="00AF644B">
        <w:rPr>
          <w:sz w:val="28"/>
          <w:szCs w:val="28"/>
        </w:rPr>
        <w:t>printf("\n ENTER THE NUMBER OF PAGES:\n");</w:t>
      </w:r>
    </w:p>
    <w:p w14:paraId="6C8C42AA" w14:textId="77777777" w:rsidR="00580FC2" w:rsidRPr="00AF644B" w:rsidRDefault="00580FC2" w:rsidP="00580FC2">
      <w:pPr>
        <w:pStyle w:val="NormalWeb"/>
        <w:spacing w:line="276" w:lineRule="auto"/>
        <w:jc w:val="both"/>
        <w:rPr>
          <w:sz w:val="28"/>
          <w:szCs w:val="28"/>
        </w:rPr>
      </w:pPr>
      <w:r w:rsidRPr="00AF644B">
        <w:rPr>
          <w:sz w:val="28"/>
          <w:szCs w:val="28"/>
        </w:rPr>
        <w:t>scanf("%d",&amp;n);</w:t>
      </w:r>
    </w:p>
    <w:p w14:paraId="5BE65C6E" w14:textId="77777777" w:rsidR="00580FC2" w:rsidRPr="00AF644B" w:rsidRDefault="00580FC2" w:rsidP="00580FC2">
      <w:pPr>
        <w:pStyle w:val="NormalWeb"/>
        <w:spacing w:line="276" w:lineRule="auto"/>
        <w:jc w:val="both"/>
        <w:rPr>
          <w:sz w:val="28"/>
          <w:szCs w:val="28"/>
        </w:rPr>
      </w:pPr>
      <w:r w:rsidRPr="00AF644B">
        <w:rPr>
          <w:sz w:val="28"/>
          <w:szCs w:val="28"/>
        </w:rPr>
        <w:t>printf("\n ENTER THE PAGE NUMBER :\n");</w:t>
      </w:r>
    </w:p>
    <w:p w14:paraId="2F74DEB9" w14:textId="77777777" w:rsidR="00580FC2" w:rsidRPr="00AF644B" w:rsidRDefault="00580FC2" w:rsidP="00580FC2">
      <w:pPr>
        <w:pStyle w:val="NormalWeb"/>
        <w:spacing w:line="276" w:lineRule="auto"/>
        <w:jc w:val="both"/>
        <w:rPr>
          <w:sz w:val="28"/>
          <w:szCs w:val="28"/>
        </w:rPr>
      </w:pPr>
      <w:r w:rsidRPr="00AF644B">
        <w:rPr>
          <w:sz w:val="28"/>
          <w:szCs w:val="28"/>
        </w:rPr>
        <w:t>for(i=1;i&lt;=n;i++)</w:t>
      </w:r>
    </w:p>
    <w:p w14:paraId="3191353A" w14:textId="77777777" w:rsidR="00580FC2" w:rsidRPr="00AF644B" w:rsidRDefault="00580FC2" w:rsidP="00580FC2">
      <w:pPr>
        <w:pStyle w:val="NormalWeb"/>
        <w:spacing w:line="276" w:lineRule="auto"/>
        <w:jc w:val="both"/>
        <w:rPr>
          <w:sz w:val="28"/>
          <w:szCs w:val="28"/>
        </w:rPr>
      </w:pPr>
      <w:r w:rsidRPr="00AF644B">
        <w:rPr>
          <w:sz w:val="28"/>
          <w:szCs w:val="28"/>
        </w:rPr>
        <w:t>scanf("%d",&amp;a[i]);</w:t>
      </w:r>
    </w:p>
    <w:p w14:paraId="2AB3B9A1" w14:textId="77777777" w:rsidR="00580FC2" w:rsidRPr="00AF644B" w:rsidRDefault="00580FC2" w:rsidP="00580FC2">
      <w:pPr>
        <w:pStyle w:val="NormalWeb"/>
        <w:spacing w:line="276" w:lineRule="auto"/>
        <w:jc w:val="both"/>
        <w:rPr>
          <w:sz w:val="28"/>
          <w:szCs w:val="28"/>
        </w:rPr>
      </w:pPr>
      <w:r w:rsidRPr="00AF644B">
        <w:rPr>
          <w:sz w:val="28"/>
          <w:szCs w:val="28"/>
        </w:rPr>
        <w:t>printf("\n ENTER THE NUMBER OF FRAMES :");</w:t>
      </w:r>
    </w:p>
    <w:p w14:paraId="4BE51ADF" w14:textId="77777777" w:rsidR="00580FC2" w:rsidRPr="00AF644B" w:rsidRDefault="00580FC2" w:rsidP="00580FC2">
      <w:pPr>
        <w:pStyle w:val="NormalWeb"/>
        <w:spacing w:line="276" w:lineRule="auto"/>
        <w:jc w:val="both"/>
        <w:rPr>
          <w:sz w:val="28"/>
          <w:szCs w:val="28"/>
        </w:rPr>
      </w:pPr>
      <w:r w:rsidRPr="00AF644B">
        <w:rPr>
          <w:sz w:val="28"/>
          <w:szCs w:val="28"/>
        </w:rPr>
        <w:t>scanf("%d",&amp;no);</w:t>
      </w:r>
    </w:p>
    <w:p w14:paraId="2F44BE7F" w14:textId="77777777" w:rsidR="00580FC2" w:rsidRPr="00AF644B" w:rsidRDefault="00580FC2" w:rsidP="00580FC2">
      <w:pPr>
        <w:pStyle w:val="NormalWeb"/>
        <w:spacing w:line="276" w:lineRule="auto"/>
        <w:jc w:val="both"/>
        <w:rPr>
          <w:sz w:val="28"/>
          <w:szCs w:val="28"/>
        </w:rPr>
      </w:pPr>
      <w:r w:rsidRPr="00AF644B">
        <w:rPr>
          <w:sz w:val="28"/>
          <w:szCs w:val="28"/>
          <w:lang w:val="sv-SE"/>
        </w:rPr>
        <w:t>for(i=0;i&lt;no;i++)</w:t>
      </w:r>
    </w:p>
    <w:p w14:paraId="7B4CCDAC" w14:textId="77777777" w:rsidR="00580FC2" w:rsidRPr="00AF644B" w:rsidRDefault="00580FC2" w:rsidP="00580FC2">
      <w:pPr>
        <w:pStyle w:val="NormalWeb"/>
        <w:spacing w:line="276" w:lineRule="auto"/>
        <w:jc w:val="both"/>
        <w:rPr>
          <w:sz w:val="28"/>
          <w:szCs w:val="28"/>
        </w:rPr>
      </w:pPr>
      <w:r w:rsidRPr="00AF644B">
        <w:rPr>
          <w:sz w:val="28"/>
          <w:szCs w:val="28"/>
          <w:lang w:val="sv-SE"/>
        </w:rPr>
        <w:t>frame[i]= -1;</w:t>
      </w:r>
    </w:p>
    <w:p w14:paraId="4C7B40E3" w14:textId="77777777" w:rsidR="00580FC2" w:rsidRPr="00AF644B" w:rsidRDefault="00580FC2" w:rsidP="00580FC2">
      <w:pPr>
        <w:pStyle w:val="NormalWeb"/>
        <w:spacing w:line="276" w:lineRule="auto"/>
        <w:jc w:val="both"/>
        <w:rPr>
          <w:sz w:val="28"/>
          <w:szCs w:val="28"/>
        </w:rPr>
      </w:pPr>
      <w:r w:rsidRPr="00AF644B">
        <w:rPr>
          <w:sz w:val="28"/>
          <w:szCs w:val="28"/>
        </w:rPr>
        <w:t>j=0;</w:t>
      </w:r>
    </w:p>
    <w:p w14:paraId="2F75129E" w14:textId="77777777" w:rsidR="00580FC2" w:rsidRPr="00AF644B" w:rsidRDefault="00580FC2" w:rsidP="00580FC2">
      <w:pPr>
        <w:pStyle w:val="NormalWeb"/>
        <w:spacing w:line="276" w:lineRule="auto"/>
        <w:jc w:val="both"/>
        <w:rPr>
          <w:sz w:val="28"/>
          <w:szCs w:val="28"/>
        </w:rPr>
      </w:pPr>
      <w:r w:rsidRPr="00AF644B">
        <w:rPr>
          <w:sz w:val="28"/>
          <w:szCs w:val="28"/>
        </w:rPr>
        <w:t>printf("\tref string\t page frames\n");</w:t>
      </w:r>
    </w:p>
    <w:p w14:paraId="3957FC2F" w14:textId="77777777" w:rsidR="00580FC2" w:rsidRPr="00AF644B" w:rsidRDefault="00580FC2" w:rsidP="00580FC2">
      <w:pPr>
        <w:pStyle w:val="NormalWeb"/>
        <w:spacing w:line="276" w:lineRule="auto"/>
        <w:jc w:val="both"/>
        <w:rPr>
          <w:sz w:val="28"/>
          <w:szCs w:val="28"/>
        </w:rPr>
      </w:pPr>
      <w:r w:rsidRPr="00AF644B">
        <w:rPr>
          <w:sz w:val="28"/>
          <w:szCs w:val="28"/>
        </w:rPr>
        <w:t>for(i=1;i&lt;=n;i++)</w:t>
      </w:r>
    </w:p>
    <w:p w14:paraId="7F72672B" w14:textId="77777777" w:rsidR="00580FC2" w:rsidRPr="00AF644B" w:rsidRDefault="00580FC2" w:rsidP="00580FC2">
      <w:pPr>
        <w:pStyle w:val="NormalWeb"/>
        <w:spacing w:line="276" w:lineRule="auto"/>
        <w:jc w:val="both"/>
        <w:rPr>
          <w:sz w:val="28"/>
          <w:szCs w:val="28"/>
        </w:rPr>
      </w:pPr>
      <w:r w:rsidRPr="00AF644B">
        <w:rPr>
          <w:sz w:val="28"/>
          <w:szCs w:val="28"/>
          <w:lang w:val="fr-FR"/>
        </w:rPr>
        <w:t>{</w:t>
      </w:r>
    </w:p>
    <w:p w14:paraId="62ECE37D" w14:textId="77777777" w:rsidR="00580FC2" w:rsidRPr="00AF644B" w:rsidRDefault="00580FC2" w:rsidP="00580FC2">
      <w:pPr>
        <w:pStyle w:val="NormalWeb"/>
        <w:spacing w:line="276" w:lineRule="auto"/>
        <w:jc w:val="both"/>
        <w:rPr>
          <w:sz w:val="28"/>
          <w:szCs w:val="28"/>
        </w:rPr>
      </w:pPr>
      <w:r w:rsidRPr="00AF644B">
        <w:rPr>
          <w:sz w:val="28"/>
          <w:szCs w:val="28"/>
          <w:lang w:val="fr-FR"/>
        </w:rPr>
        <w:t>printf("%d\t\t",a[i]);</w:t>
      </w:r>
    </w:p>
    <w:p w14:paraId="34E030D1" w14:textId="77777777" w:rsidR="00580FC2" w:rsidRPr="00AF644B" w:rsidRDefault="00580FC2" w:rsidP="00580FC2">
      <w:pPr>
        <w:pStyle w:val="NormalWeb"/>
        <w:spacing w:line="276" w:lineRule="auto"/>
        <w:jc w:val="both"/>
        <w:rPr>
          <w:sz w:val="28"/>
          <w:szCs w:val="28"/>
        </w:rPr>
      </w:pPr>
      <w:r w:rsidRPr="00AF644B">
        <w:rPr>
          <w:sz w:val="28"/>
          <w:szCs w:val="28"/>
        </w:rPr>
        <w:t>avail=0;</w:t>
      </w:r>
    </w:p>
    <w:p w14:paraId="17BD85D0" w14:textId="77777777" w:rsidR="00580FC2" w:rsidRPr="00AF644B" w:rsidRDefault="00580FC2" w:rsidP="00580FC2">
      <w:pPr>
        <w:pStyle w:val="NormalWeb"/>
        <w:spacing w:line="276" w:lineRule="auto"/>
        <w:jc w:val="both"/>
        <w:rPr>
          <w:sz w:val="28"/>
          <w:szCs w:val="28"/>
        </w:rPr>
      </w:pPr>
      <w:r w:rsidRPr="00AF644B">
        <w:rPr>
          <w:sz w:val="28"/>
          <w:szCs w:val="28"/>
        </w:rPr>
        <w:t>for(k=0;k&lt;no;k++)</w:t>
      </w:r>
    </w:p>
    <w:p w14:paraId="5CC345C4" w14:textId="77777777" w:rsidR="00580FC2" w:rsidRPr="00AF644B" w:rsidRDefault="00580FC2" w:rsidP="00580FC2">
      <w:pPr>
        <w:pStyle w:val="NormalWeb"/>
        <w:spacing w:line="276" w:lineRule="auto"/>
        <w:jc w:val="both"/>
        <w:rPr>
          <w:sz w:val="28"/>
          <w:szCs w:val="28"/>
        </w:rPr>
      </w:pPr>
      <w:r w:rsidRPr="00AF644B">
        <w:rPr>
          <w:sz w:val="28"/>
          <w:szCs w:val="28"/>
        </w:rPr>
        <w:t>if(frame[k]==a[i])</w:t>
      </w:r>
    </w:p>
    <w:p w14:paraId="4A585BCD" w14:textId="77777777" w:rsidR="00580FC2" w:rsidRPr="00AF644B" w:rsidRDefault="00580FC2" w:rsidP="00580FC2">
      <w:pPr>
        <w:pStyle w:val="NormalWeb"/>
        <w:spacing w:line="276" w:lineRule="auto"/>
        <w:jc w:val="both"/>
        <w:rPr>
          <w:sz w:val="28"/>
          <w:szCs w:val="28"/>
        </w:rPr>
      </w:pPr>
      <w:r w:rsidRPr="00AF644B">
        <w:rPr>
          <w:sz w:val="28"/>
          <w:szCs w:val="28"/>
        </w:rPr>
        <w:t>avail=1;</w:t>
      </w:r>
    </w:p>
    <w:p w14:paraId="3AC69B05" w14:textId="77777777" w:rsidR="00580FC2" w:rsidRPr="00AF644B" w:rsidRDefault="00580FC2" w:rsidP="00580FC2">
      <w:pPr>
        <w:pStyle w:val="NormalWeb"/>
        <w:spacing w:line="276" w:lineRule="auto"/>
        <w:jc w:val="both"/>
        <w:rPr>
          <w:sz w:val="28"/>
          <w:szCs w:val="28"/>
        </w:rPr>
      </w:pPr>
      <w:r w:rsidRPr="00AF644B">
        <w:rPr>
          <w:sz w:val="28"/>
          <w:szCs w:val="28"/>
        </w:rPr>
        <w:t>if (avail==0)</w:t>
      </w:r>
    </w:p>
    <w:p w14:paraId="7035D698" w14:textId="77777777" w:rsidR="00580FC2" w:rsidRPr="00AF644B" w:rsidRDefault="00580FC2" w:rsidP="00580FC2">
      <w:pPr>
        <w:pStyle w:val="NormalWeb"/>
        <w:spacing w:line="276" w:lineRule="auto"/>
        <w:jc w:val="both"/>
        <w:rPr>
          <w:sz w:val="28"/>
          <w:szCs w:val="28"/>
        </w:rPr>
      </w:pPr>
      <w:r w:rsidRPr="00AF644B">
        <w:rPr>
          <w:sz w:val="28"/>
          <w:szCs w:val="28"/>
        </w:rPr>
        <w:t>{</w:t>
      </w:r>
    </w:p>
    <w:p w14:paraId="5C7685DF" w14:textId="77777777" w:rsidR="00580FC2" w:rsidRPr="00AF644B" w:rsidRDefault="00580FC2" w:rsidP="00580FC2">
      <w:pPr>
        <w:pStyle w:val="NormalWeb"/>
        <w:spacing w:line="276" w:lineRule="auto"/>
        <w:jc w:val="both"/>
        <w:rPr>
          <w:sz w:val="28"/>
          <w:szCs w:val="28"/>
        </w:rPr>
      </w:pPr>
      <w:r w:rsidRPr="00AF644B">
        <w:rPr>
          <w:sz w:val="28"/>
          <w:szCs w:val="28"/>
        </w:rPr>
        <w:t>frame[j]=a[i];</w:t>
      </w:r>
    </w:p>
    <w:p w14:paraId="49FA9134" w14:textId="77777777" w:rsidR="00580FC2" w:rsidRPr="00AF644B" w:rsidRDefault="00580FC2" w:rsidP="00580FC2">
      <w:pPr>
        <w:pStyle w:val="NormalWeb"/>
        <w:spacing w:line="276" w:lineRule="auto"/>
        <w:jc w:val="both"/>
        <w:rPr>
          <w:sz w:val="28"/>
          <w:szCs w:val="28"/>
        </w:rPr>
      </w:pPr>
      <w:r w:rsidRPr="00AF644B">
        <w:rPr>
          <w:sz w:val="28"/>
          <w:szCs w:val="28"/>
        </w:rPr>
        <w:t>j=(j+1)%no;</w:t>
      </w:r>
    </w:p>
    <w:p w14:paraId="2CA165E3" w14:textId="77777777" w:rsidR="00580FC2" w:rsidRPr="00AF644B" w:rsidRDefault="00580FC2" w:rsidP="00580FC2">
      <w:pPr>
        <w:pStyle w:val="NormalWeb"/>
        <w:spacing w:line="276" w:lineRule="auto"/>
        <w:jc w:val="both"/>
        <w:rPr>
          <w:sz w:val="28"/>
          <w:szCs w:val="28"/>
        </w:rPr>
      </w:pPr>
      <w:r w:rsidRPr="00AF644B">
        <w:rPr>
          <w:sz w:val="28"/>
          <w:szCs w:val="28"/>
        </w:rPr>
        <w:t>count++;</w:t>
      </w:r>
    </w:p>
    <w:p w14:paraId="46CE81D1" w14:textId="77777777" w:rsidR="00580FC2" w:rsidRPr="00AF644B" w:rsidRDefault="00580FC2" w:rsidP="00580FC2">
      <w:pPr>
        <w:pStyle w:val="NormalWeb"/>
        <w:spacing w:line="276" w:lineRule="auto"/>
        <w:jc w:val="both"/>
        <w:rPr>
          <w:sz w:val="28"/>
          <w:szCs w:val="28"/>
        </w:rPr>
      </w:pPr>
      <w:r w:rsidRPr="00AF644B">
        <w:rPr>
          <w:sz w:val="28"/>
          <w:szCs w:val="28"/>
        </w:rPr>
        <w:t>for(k=0;k&lt;no;k++)</w:t>
      </w:r>
    </w:p>
    <w:p w14:paraId="7B570C48" w14:textId="77777777" w:rsidR="00580FC2" w:rsidRPr="00AF644B" w:rsidRDefault="00580FC2" w:rsidP="00580FC2">
      <w:pPr>
        <w:pStyle w:val="NormalWeb"/>
        <w:spacing w:line="276" w:lineRule="auto"/>
        <w:jc w:val="both"/>
        <w:rPr>
          <w:sz w:val="28"/>
          <w:szCs w:val="28"/>
        </w:rPr>
      </w:pPr>
      <w:r w:rsidRPr="00AF644B">
        <w:rPr>
          <w:sz w:val="28"/>
          <w:szCs w:val="28"/>
          <w:lang w:val="fr-FR"/>
        </w:rPr>
        <w:t>printf("%d\t",frame[k]);</w:t>
      </w:r>
    </w:p>
    <w:p w14:paraId="557F32CC" w14:textId="77777777" w:rsidR="00580FC2" w:rsidRPr="00AF644B" w:rsidRDefault="00580FC2" w:rsidP="00580FC2">
      <w:pPr>
        <w:pStyle w:val="NormalWeb"/>
        <w:spacing w:line="276" w:lineRule="auto"/>
        <w:jc w:val="both"/>
        <w:rPr>
          <w:sz w:val="28"/>
          <w:szCs w:val="28"/>
        </w:rPr>
      </w:pPr>
      <w:r w:rsidRPr="00AF644B">
        <w:rPr>
          <w:sz w:val="28"/>
          <w:szCs w:val="28"/>
        </w:rPr>
        <w:t>}</w:t>
      </w:r>
    </w:p>
    <w:p w14:paraId="0BCC93B4" w14:textId="77777777" w:rsidR="00580FC2" w:rsidRPr="00AF644B" w:rsidRDefault="00580FC2" w:rsidP="00580FC2">
      <w:pPr>
        <w:pStyle w:val="NormalWeb"/>
        <w:spacing w:line="276" w:lineRule="auto"/>
        <w:jc w:val="both"/>
        <w:rPr>
          <w:sz w:val="28"/>
          <w:szCs w:val="28"/>
        </w:rPr>
      </w:pPr>
      <w:r w:rsidRPr="00AF644B">
        <w:rPr>
          <w:sz w:val="28"/>
          <w:szCs w:val="28"/>
        </w:rPr>
        <w:t>printf("\n");</w:t>
      </w:r>
    </w:p>
    <w:p w14:paraId="424B20D4" w14:textId="77777777" w:rsidR="00580FC2" w:rsidRPr="00AF644B" w:rsidRDefault="00580FC2" w:rsidP="00580FC2">
      <w:pPr>
        <w:pStyle w:val="NormalWeb"/>
        <w:spacing w:line="276" w:lineRule="auto"/>
        <w:jc w:val="both"/>
        <w:rPr>
          <w:sz w:val="28"/>
          <w:szCs w:val="28"/>
        </w:rPr>
      </w:pPr>
      <w:r w:rsidRPr="00AF644B">
        <w:rPr>
          <w:sz w:val="28"/>
          <w:szCs w:val="28"/>
        </w:rPr>
        <w:t>}</w:t>
      </w:r>
    </w:p>
    <w:p w14:paraId="573746F2" w14:textId="77777777" w:rsidR="00580FC2" w:rsidRPr="00AF644B" w:rsidRDefault="00580FC2" w:rsidP="00580FC2">
      <w:pPr>
        <w:pStyle w:val="NormalWeb"/>
        <w:spacing w:line="276" w:lineRule="auto"/>
        <w:jc w:val="both"/>
        <w:rPr>
          <w:sz w:val="28"/>
          <w:szCs w:val="28"/>
        </w:rPr>
      </w:pPr>
      <w:r w:rsidRPr="00AF644B">
        <w:rPr>
          <w:sz w:val="28"/>
          <w:szCs w:val="28"/>
        </w:rPr>
        <w:t>printf("Page Fault Is %d",count);</w:t>
      </w:r>
    </w:p>
    <w:p w14:paraId="7EA99B42" w14:textId="77777777" w:rsidR="00580FC2" w:rsidRPr="00AF644B" w:rsidRDefault="00580FC2" w:rsidP="00580FC2">
      <w:pPr>
        <w:pStyle w:val="NormalWeb"/>
        <w:spacing w:line="276" w:lineRule="auto"/>
        <w:jc w:val="both"/>
        <w:rPr>
          <w:sz w:val="28"/>
          <w:szCs w:val="28"/>
        </w:rPr>
      </w:pPr>
      <w:r w:rsidRPr="00AF644B">
        <w:rPr>
          <w:sz w:val="28"/>
          <w:szCs w:val="28"/>
        </w:rPr>
        <w:t>return 0;</w:t>
      </w:r>
    </w:p>
    <w:p w14:paraId="4BB64204" w14:textId="77777777" w:rsidR="00580FC2" w:rsidRPr="00AF644B" w:rsidRDefault="00580FC2" w:rsidP="00580FC2">
      <w:pPr>
        <w:pStyle w:val="NormalWeb"/>
        <w:spacing w:line="276" w:lineRule="auto"/>
        <w:jc w:val="both"/>
        <w:rPr>
          <w:sz w:val="28"/>
          <w:szCs w:val="28"/>
        </w:rPr>
      </w:pPr>
      <w:r w:rsidRPr="00AF644B">
        <w:rPr>
          <w:sz w:val="28"/>
          <w:szCs w:val="28"/>
        </w:rPr>
        <w:t>}</w:t>
      </w:r>
    </w:p>
    <w:p w14:paraId="2A0F63DA"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b/>
          <w:bCs/>
          <w:color w:val="333333"/>
          <w:sz w:val="28"/>
          <w:szCs w:val="28"/>
          <w:u w:val="single"/>
          <w:lang w:eastAsia="en-IN"/>
        </w:rPr>
        <w:t>OUTPUT:</w:t>
      </w:r>
    </w:p>
    <w:p w14:paraId="2B767837"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p>
    <w:p w14:paraId="7AEE9D89"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ENTER THE NUMBER OF PAGES:  20</w:t>
      </w:r>
    </w:p>
    <w:p w14:paraId="2F1E7C85"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ENTER THE PAGE NUMBER :       7 0 1 2 0 3 0 4 2 3 0 3 2 1 2 0 1 7 0 1</w:t>
      </w:r>
    </w:p>
    <w:p w14:paraId="3F9BB596"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ENTER THE NUMBER OF FRAMES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3</w:t>
      </w:r>
    </w:p>
    <w:p w14:paraId="539208F8"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u w:val="single"/>
          <w:lang w:eastAsia="en-IN"/>
        </w:rPr>
        <w:t>ref string</w:t>
      </w:r>
      <w:r w:rsidRPr="00AF644B">
        <w:rPr>
          <w:rFonts w:ascii="Times New Roman" w:eastAsia="Times New Roman" w:hAnsi="Times New Roman" w:cs="Times New Roman"/>
          <w:color w:val="333333"/>
          <w:sz w:val="28"/>
          <w:szCs w:val="28"/>
          <w:lang w:eastAsia="en-IN"/>
        </w:rPr>
        <w:t>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u w:val="single"/>
          <w:lang w:eastAsia="en-IN"/>
        </w:rPr>
        <w:t>page frames</w:t>
      </w:r>
    </w:p>
    <w:p w14:paraId="246EE4E4"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7                      7      -1      -1</w:t>
      </w:r>
    </w:p>
    <w:p w14:paraId="4D4FCDA7"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0                      7       0     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-1</w:t>
      </w:r>
    </w:p>
    <w:p w14:paraId="09915CCF"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1                      7       0       1</w:t>
      </w:r>
    </w:p>
    <w:p w14:paraId="28A21C36"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2                      2       0       1</w:t>
      </w:r>
    </w:p>
    <w:p w14:paraId="6E210121"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0</w:t>
      </w:r>
    </w:p>
    <w:p w14:paraId="03355411"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3                      2       3       1</w:t>
      </w:r>
    </w:p>
    <w:p w14:paraId="2FE6B411"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xml:space="preserve">0               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2       3       0</w:t>
      </w:r>
    </w:p>
    <w:p w14:paraId="4096CA3E"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xml:space="preserve">4               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4       3       0</w:t>
      </w:r>
    </w:p>
    <w:p w14:paraId="73D983BD"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2                      4       2       0</w:t>
      </w:r>
    </w:p>
    <w:p w14:paraId="7A9FD3FB"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xml:space="preserve">3                    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4       2       3</w:t>
      </w:r>
    </w:p>
    <w:p w14:paraId="60943ACB"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xml:space="preserve">0               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0       2       3</w:t>
      </w:r>
    </w:p>
    <w:p w14:paraId="31A06C44"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3</w:t>
      </w:r>
    </w:p>
    <w:p w14:paraId="72664378"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2</w:t>
      </w:r>
    </w:p>
    <w:p w14:paraId="58373978"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0       1       3</w:t>
      </w:r>
    </w:p>
    <w:p w14:paraId="59A49991"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2                     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0       1       2</w:t>
      </w:r>
    </w:p>
    <w:p w14:paraId="1AA43BE0"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0</w:t>
      </w:r>
    </w:p>
    <w:p w14:paraId="2999BEF1"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w:t>
      </w:r>
    </w:p>
    <w:p w14:paraId="0A3EF0BB"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7                     </w:t>
      </w:r>
      <w:r w:rsidR="00AF644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7       1       2</w:t>
      </w:r>
    </w:p>
    <w:p w14:paraId="2BA5ECDC"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0                      7       0       2</w:t>
      </w:r>
    </w:p>
    <w:p w14:paraId="177C6CDF"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1                      7       0       1</w:t>
      </w:r>
    </w:p>
    <w:p w14:paraId="1B695C4A" w14:textId="77777777" w:rsidR="00580FC2" w:rsidRPr="00AF644B" w:rsidRDefault="00580FC2" w:rsidP="00580FC2">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Page Fault Is 15</w:t>
      </w:r>
    </w:p>
    <w:p w14:paraId="34063BFB" w14:textId="77777777" w:rsidR="00AF644B" w:rsidRDefault="00AF644B" w:rsidP="00580FC2">
      <w:pPr>
        <w:rPr>
          <w:sz w:val="28"/>
          <w:szCs w:val="28"/>
        </w:rPr>
      </w:pPr>
    </w:p>
    <w:p w14:paraId="6E37CF64"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6E1C2CE8"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49F3AA9B"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23E4CC8F"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1B885208"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57BFCCB4"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741D0063"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17A4BE7E"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262CAA3D"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1A8B9E0F"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793B6C41" w14:textId="77777777" w:rsidR="002E197A" w:rsidRDefault="002E197A" w:rsidP="00AF644B">
      <w:pPr>
        <w:pStyle w:val="NormalWeb"/>
        <w:shd w:val="clear" w:color="auto" w:fill="FFFFFF"/>
        <w:spacing w:before="240" w:beforeAutospacing="0" w:after="240" w:afterAutospacing="0" w:line="276" w:lineRule="auto"/>
        <w:jc w:val="both"/>
        <w:rPr>
          <w:b/>
          <w:bCs/>
          <w:color w:val="333333"/>
          <w:sz w:val="32"/>
          <w:szCs w:val="32"/>
          <w:u w:val="single"/>
          <w:shd w:val="clear" w:color="auto" w:fill="FFFFFF"/>
        </w:rPr>
      </w:pPr>
    </w:p>
    <w:p w14:paraId="77B4EC66" w14:textId="77777777" w:rsidR="00AF644B" w:rsidRPr="00AF644B" w:rsidRDefault="00AF644B" w:rsidP="00AF644B">
      <w:pPr>
        <w:pStyle w:val="NormalWeb"/>
        <w:shd w:val="clear" w:color="auto" w:fill="FFFFFF"/>
        <w:spacing w:before="240" w:beforeAutospacing="0" w:after="240" w:afterAutospacing="0" w:line="276" w:lineRule="auto"/>
        <w:jc w:val="both"/>
        <w:rPr>
          <w:b/>
          <w:bCs/>
          <w:color w:val="333333"/>
          <w:sz w:val="28"/>
          <w:szCs w:val="28"/>
          <w:shd w:val="clear" w:color="auto" w:fill="FFFFFF"/>
        </w:rPr>
      </w:pPr>
      <w:r w:rsidRPr="00AF644B">
        <w:rPr>
          <w:b/>
          <w:bCs/>
          <w:color w:val="333333"/>
          <w:sz w:val="32"/>
          <w:szCs w:val="32"/>
          <w:u w:val="single"/>
          <w:shd w:val="clear" w:color="auto" w:fill="FFFFFF"/>
        </w:rPr>
        <w:t>Exercise-6b.)</w:t>
      </w:r>
      <w:r>
        <w:rPr>
          <w:b/>
          <w:bCs/>
          <w:color w:val="333333"/>
          <w:sz w:val="28"/>
          <w:szCs w:val="28"/>
          <w:shd w:val="clear" w:color="auto" w:fill="FFFFFF"/>
        </w:rPr>
        <w:t xml:space="preserve">:- </w:t>
      </w:r>
      <w:r w:rsidRPr="00AF644B">
        <w:rPr>
          <w:b/>
          <w:bCs/>
          <w:color w:val="333333"/>
          <w:sz w:val="28"/>
          <w:szCs w:val="28"/>
          <w:shd w:val="clear" w:color="auto" w:fill="FFFFFF"/>
        </w:rPr>
        <w:t>IMPLEMENTATION OF LRU PAGE REPLACEMENT ALGORITHM AND PROGRAM</w:t>
      </w:r>
    </w:p>
    <w:p w14:paraId="72DE0FBF" w14:textId="77777777" w:rsid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b/>
          <w:bCs/>
          <w:color w:val="333333"/>
          <w:sz w:val="28"/>
          <w:szCs w:val="28"/>
          <w:u w:val="single"/>
          <w:lang w:eastAsia="en-IN"/>
        </w:rPr>
        <w:t>Aim:</w:t>
      </w:r>
      <w:r w:rsidRPr="00AF644B">
        <w:rPr>
          <w:rFonts w:ascii="Times New Roman" w:eastAsia="Times New Roman" w:hAnsi="Times New Roman" w:cs="Times New Roman"/>
          <w:color w:val="333333"/>
          <w:sz w:val="28"/>
          <w:szCs w:val="28"/>
          <w:lang w:eastAsia="en-IN"/>
        </w:rPr>
        <w:t xml:space="preserve"> T</w:t>
      </w:r>
      <w:r>
        <w:rPr>
          <w:rFonts w:ascii="Times New Roman" w:eastAsia="Times New Roman" w:hAnsi="Times New Roman" w:cs="Times New Roman"/>
          <w:color w:val="333333"/>
          <w:sz w:val="28"/>
          <w:szCs w:val="28"/>
          <w:lang w:eastAsia="en-IN"/>
        </w:rPr>
        <w:t xml:space="preserve">o simulate LRU page replacement </w:t>
      </w:r>
      <w:r w:rsidR="00A652DB">
        <w:rPr>
          <w:rFonts w:ascii="Times New Roman" w:eastAsia="Times New Roman" w:hAnsi="Times New Roman" w:cs="Times New Roman"/>
          <w:color w:val="333333"/>
          <w:sz w:val="28"/>
          <w:szCs w:val="28"/>
          <w:lang w:eastAsia="en-IN"/>
        </w:rPr>
        <w:t>algorithm.</w:t>
      </w:r>
    </w:p>
    <w:p w14:paraId="4C0EF49E" w14:textId="77777777" w:rsidR="00A652DB" w:rsidRDefault="00A652DB" w:rsidP="00AF644B">
      <w:pPr>
        <w:shd w:val="clear" w:color="auto" w:fill="FFFFFF"/>
        <w:spacing w:after="0"/>
        <w:jc w:val="both"/>
        <w:rPr>
          <w:rFonts w:ascii="Times New Roman" w:eastAsia="Times New Roman" w:hAnsi="Times New Roman" w:cs="Times New Roman"/>
          <w:color w:val="333333"/>
          <w:sz w:val="28"/>
          <w:szCs w:val="28"/>
          <w:lang w:eastAsia="en-IN"/>
        </w:rPr>
      </w:pPr>
    </w:p>
    <w:p w14:paraId="74CB3054" w14:textId="77777777" w:rsidR="00A652DB" w:rsidRPr="00A652DB" w:rsidRDefault="00A652DB" w:rsidP="00AF644B">
      <w:pPr>
        <w:shd w:val="clear" w:color="auto" w:fill="FFFFFF"/>
        <w:spacing w:after="0"/>
        <w:jc w:val="both"/>
        <w:rPr>
          <w:rFonts w:ascii="Times New Roman" w:eastAsia="Times New Roman" w:hAnsi="Times New Roman" w:cs="Times New Roman"/>
          <w:color w:val="333333"/>
          <w:sz w:val="28"/>
          <w:szCs w:val="28"/>
          <w:lang w:eastAsia="en-IN"/>
        </w:rPr>
      </w:pPr>
      <w:r w:rsidRPr="00A652DB">
        <w:rPr>
          <w:rFonts w:ascii="Times New Roman" w:eastAsia="Times New Roman" w:hAnsi="Times New Roman" w:cs="Times New Roman"/>
          <w:b/>
          <w:bCs/>
          <w:color w:val="333333"/>
          <w:sz w:val="28"/>
          <w:szCs w:val="28"/>
          <w:u w:val="single"/>
          <w:lang w:eastAsia="en-IN"/>
        </w:rPr>
        <w:t>Description:</w:t>
      </w:r>
      <w:r w:rsidRPr="00A652DB">
        <w:rPr>
          <w:rFonts w:ascii="Times New Roman" w:eastAsia="Times New Roman" w:hAnsi="Times New Roman" w:cs="Times New Roman"/>
          <w:color w:val="333333"/>
          <w:sz w:val="28"/>
          <w:szCs w:val="28"/>
          <w:lang w:eastAsia="en-IN"/>
        </w:rPr>
        <w:t xml:space="preserve"> Thi</w:t>
      </w:r>
      <w:r>
        <w:rPr>
          <w:rFonts w:ascii="Times New Roman" w:eastAsia="Times New Roman" w:hAnsi="Times New Roman" w:cs="Times New Roman"/>
          <w:color w:val="333333"/>
          <w:sz w:val="28"/>
          <w:szCs w:val="28"/>
          <w:lang w:eastAsia="en-IN"/>
        </w:rPr>
        <w:t>s page algorithm replaces the page which has not been referred to a long time. This just opposite to optimal page replacement algorithm.</w:t>
      </w:r>
    </w:p>
    <w:p w14:paraId="320A0C0A" w14:textId="77777777" w:rsidR="00AF644B" w:rsidRDefault="00AF644B" w:rsidP="00AF644B">
      <w:pPr>
        <w:shd w:val="clear" w:color="auto" w:fill="FFFFFF"/>
        <w:spacing w:after="0"/>
        <w:jc w:val="both"/>
        <w:rPr>
          <w:rFonts w:ascii="Times New Roman" w:eastAsia="Times New Roman" w:hAnsi="Times New Roman" w:cs="Times New Roman"/>
          <w:b/>
          <w:bCs/>
          <w:color w:val="333333"/>
          <w:sz w:val="28"/>
          <w:szCs w:val="28"/>
          <w:u w:val="single"/>
          <w:lang w:eastAsia="en-IN"/>
        </w:rPr>
      </w:pPr>
    </w:p>
    <w:p w14:paraId="467CA97C"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b/>
          <w:bCs/>
          <w:color w:val="333333"/>
          <w:sz w:val="28"/>
          <w:szCs w:val="28"/>
          <w:u w:val="single"/>
          <w:lang w:eastAsia="en-IN"/>
        </w:rPr>
        <w:t>ALGORITHM :</w:t>
      </w:r>
    </w:p>
    <w:p w14:paraId="377EC95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p>
    <w:p w14:paraId="15FE2F60"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w:t>
      </w:r>
      <w:r w:rsidR="00A652DB">
        <w:rPr>
          <w:rFonts w:ascii="Times New Roman" w:eastAsia="Times New Roman" w:hAnsi="Times New Roman" w:cs="Times New Roman"/>
          <w:color w:val="333333"/>
          <w:sz w:val="28"/>
          <w:szCs w:val="28"/>
          <w:lang w:eastAsia="en-IN"/>
        </w:rPr>
        <w:t>)</w:t>
      </w:r>
      <w:r w:rsidRPr="00AF644B">
        <w:rPr>
          <w:rFonts w:ascii="Times New Roman" w:eastAsia="Times New Roman" w:hAnsi="Times New Roman" w:cs="Times New Roman"/>
          <w:color w:val="333333"/>
          <w:sz w:val="28"/>
          <w:szCs w:val="28"/>
          <w:lang w:eastAsia="en-IN"/>
        </w:rPr>
        <w:t xml:space="preserve"> Start the process</w:t>
      </w:r>
    </w:p>
    <w:p w14:paraId="536C2E85"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2.</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Declare the size</w:t>
      </w:r>
    </w:p>
    <w:p w14:paraId="78418A71"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3.</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Get the number of pages to be inserted</w:t>
      </w:r>
    </w:p>
    <w:p w14:paraId="056900FF"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4.</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Get the value</w:t>
      </w:r>
    </w:p>
    <w:p w14:paraId="2857F880"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5.</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Declare counter and stack</w:t>
      </w:r>
    </w:p>
    <w:p w14:paraId="51E51360"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6.</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Select the least recently used page by counter value</w:t>
      </w:r>
    </w:p>
    <w:p w14:paraId="5C2531A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7.</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Stack them according the selection.</w:t>
      </w:r>
    </w:p>
    <w:p w14:paraId="19EE9D1A"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8.</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Display the values</w:t>
      </w:r>
    </w:p>
    <w:p w14:paraId="720DA238"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9.</w:t>
      </w:r>
      <w:r w:rsidR="00A652DB">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Stop the process</w:t>
      </w:r>
    </w:p>
    <w:p w14:paraId="10152BE4"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p>
    <w:p w14:paraId="174192E3"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b/>
          <w:bCs/>
          <w:color w:val="333333"/>
          <w:sz w:val="28"/>
          <w:szCs w:val="28"/>
          <w:u w:val="single"/>
          <w:lang w:eastAsia="en-IN"/>
        </w:rPr>
        <w:t>PROGRAM:</w:t>
      </w:r>
    </w:p>
    <w:p w14:paraId="49ACC5C3"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#include&lt;stdio.h&gt;</w:t>
      </w:r>
    </w:p>
    <w:p w14:paraId="042BA5A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main()</w:t>
      </w:r>
    </w:p>
    <w:p w14:paraId="197DD88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w:t>
      </w:r>
    </w:p>
    <w:p w14:paraId="0BE847A7"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int q[20],p[50],c=0,c1,d,f,i,j,k=0,n,r,t,b[20],c2[20];</w:t>
      </w:r>
    </w:p>
    <w:p w14:paraId="69118345"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printf("Enter no of pages:");</w:t>
      </w:r>
    </w:p>
    <w:p w14:paraId="5FE5D158"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scanf("%d",&amp;n);</w:t>
      </w:r>
    </w:p>
    <w:p w14:paraId="0E9D10A9"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printf("Enter the reference string:");</w:t>
      </w:r>
    </w:p>
    <w:p w14:paraId="3A94E841"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for(i=0;i&lt;n;i++)</w:t>
      </w:r>
    </w:p>
    <w:p w14:paraId="7D9EDCAD"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scanf("%d",&amp;p[i]);</w:t>
      </w:r>
    </w:p>
    <w:p w14:paraId="5284DB99"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printf("Enter no of frames:");</w:t>
      </w:r>
    </w:p>
    <w:p w14:paraId="4DE95512"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scanf("%d",&amp;f);</w:t>
      </w:r>
    </w:p>
    <w:p w14:paraId="0B71813D"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q[k]=p[k];</w:t>
      </w:r>
    </w:p>
    <w:p w14:paraId="1C77B1A4"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printf("\n\t%d\n",q[k]);</w:t>
      </w:r>
    </w:p>
    <w:p w14:paraId="36E6A810"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c++;</w:t>
      </w:r>
    </w:p>
    <w:p w14:paraId="49CA2C3A"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k++;</w:t>
      </w:r>
    </w:p>
    <w:p w14:paraId="6C0F92AC" w14:textId="77777777" w:rsidR="00AF644B" w:rsidRPr="00AF644B" w:rsidRDefault="00AF644B" w:rsidP="00AF644B">
      <w:pPr>
        <w:shd w:val="clear" w:color="auto" w:fill="FFFFFF"/>
        <w:spacing w:after="0"/>
        <w:ind w:firstLine="72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for(i=1;i&lt;n;i++)</w:t>
      </w:r>
    </w:p>
    <w:p w14:paraId="2C7AB604"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p>
    <w:p w14:paraId="7AA56FB9"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c1=0;</w:t>
      </w:r>
    </w:p>
    <w:p w14:paraId="37BBF5DB"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for(j=0;j&lt;f;j++)</w:t>
      </w:r>
    </w:p>
    <w:p w14:paraId="40D3B0E5"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p>
    <w:p w14:paraId="14360EF8"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if(p[i]!=q[j])</w:t>
      </w:r>
    </w:p>
    <w:p w14:paraId="78E90865"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c1++;</w:t>
      </w:r>
    </w:p>
    <w:p w14:paraId="1EF415C3"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p>
    <w:p w14:paraId="14F3921D"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if(c1==f)</w:t>
      </w:r>
    </w:p>
    <w:p w14:paraId="5F3925D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p>
    <w:p w14:paraId="2E6CC77A"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c++;</w:t>
      </w:r>
    </w:p>
    <w:p w14:paraId="1E2D5329"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if(k&lt;f)</w:t>
      </w:r>
    </w:p>
    <w:p w14:paraId="4BDC1C71"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p>
    <w:p w14:paraId="563BFF01"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q[k]=p[i];</w:t>
      </w:r>
    </w:p>
    <w:p w14:paraId="56B2AF0A"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k++;</w:t>
      </w:r>
    </w:p>
    <w:p w14:paraId="1FF1FF2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for(j=0;j&lt;k;j++)</w:t>
      </w:r>
    </w:p>
    <w:p w14:paraId="21D56F6E"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r w:rsidRPr="00AF644B">
        <w:rPr>
          <w:rFonts w:ascii="Times New Roman" w:eastAsia="Times New Roman" w:hAnsi="Times New Roman" w:cs="Times New Roman"/>
          <w:color w:val="333333"/>
          <w:sz w:val="28"/>
          <w:szCs w:val="28"/>
          <w:lang w:val="fr-FR" w:eastAsia="en-IN"/>
        </w:rPr>
        <w:t>printf("\t%d",q[j]);</w:t>
      </w:r>
    </w:p>
    <w:p w14:paraId="14208BA8"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                                                </w:t>
      </w:r>
      <w:r w:rsidRPr="00AF644B">
        <w:rPr>
          <w:rFonts w:ascii="Times New Roman" w:eastAsia="Times New Roman" w:hAnsi="Times New Roman" w:cs="Times New Roman"/>
          <w:color w:val="333333"/>
          <w:sz w:val="28"/>
          <w:szCs w:val="28"/>
          <w:lang w:val="pt-BR" w:eastAsia="en-IN"/>
        </w:rPr>
        <w:t>printf("\n");</w:t>
      </w:r>
    </w:p>
    <w:p w14:paraId="3F9A6474"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210C875D"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else</w:t>
      </w:r>
    </w:p>
    <w:p w14:paraId="78B1D0BA"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58A15685"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for(r=0;r&lt;f;r++)</w:t>
      </w:r>
    </w:p>
    <w:p w14:paraId="40811C5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3428D7EC"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c2[r]=0;</w:t>
      </w:r>
    </w:p>
    <w:p w14:paraId="1DF059EB"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for(j=i-1;j&lt;n;j--)</w:t>
      </w:r>
    </w:p>
    <w:p w14:paraId="28B65667"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r w:rsidRPr="00AF644B">
        <w:rPr>
          <w:rFonts w:ascii="Times New Roman" w:eastAsia="Times New Roman" w:hAnsi="Times New Roman" w:cs="Times New Roman"/>
          <w:color w:val="333333"/>
          <w:sz w:val="28"/>
          <w:szCs w:val="28"/>
          <w:lang w:eastAsia="en-IN"/>
        </w:rPr>
        <w:t>{</w:t>
      </w:r>
    </w:p>
    <w:p w14:paraId="761D7293"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if(q[r]!=p[j])</w:t>
      </w:r>
    </w:p>
    <w:p w14:paraId="62C16457"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c2[r]++;</w:t>
      </w:r>
    </w:p>
    <w:p w14:paraId="3033500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else</w:t>
      </w:r>
    </w:p>
    <w:p w14:paraId="3B91B7AB"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break;</w:t>
      </w:r>
    </w:p>
    <w:p w14:paraId="603FEB84"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r w:rsidRPr="00AF644B">
        <w:rPr>
          <w:rFonts w:ascii="Times New Roman" w:eastAsia="Times New Roman" w:hAnsi="Times New Roman" w:cs="Times New Roman"/>
          <w:color w:val="333333"/>
          <w:sz w:val="28"/>
          <w:szCs w:val="28"/>
          <w:lang w:val="pt-BR" w:eastAsia="en-IN"/>
        </w:rPr>
        <w:t>}</w:t>
      </w:r>
    </w:p>
    <w:p w14:paraId="0F3B235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6AC761CC"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for(r=0;r&lt;f;r++)</w:t>
      </w:r>
    </w:p>
    <w:p w14:paraId="7DFFBADA"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b[r]=c2[r];</w:t>
      </w:r>
    </w:p>
    <w:p w14:paraId="56B04530"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for(r=0;r&lt;f;r++)</w:t>
      </w:r>
    </w:p>
    <w:p w14:paraId="435B365A"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1D40F47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for(j=r;j&lt;f;j++)</w:t>
      </w:r>
    </w:p>
    <w:p w14:paraId="5FEF1D9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734E478C"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if(b[r]&lt;b[j])</w:t>
      </w:r>
    </w:p>
    <w:p w14:paraId="1D1BBA13"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r w:rsidRPr="00AF644B">
        <w:rPr>
          <w:rFonts w:ascii="Times New Roman" w:eastAsia="Times New Roman" w:hAnsi="Times New Roman" w:cs="Times New Roman"/>
          <w:color w:val="333333"/>
          <w:sz w:val="28"/>
          <w:szCs w:val="28"/>
          <w:lang w:val="fr-FR" w:eastAsia="en-IN"/>
        </w:rPr>
        <w:t>{</w:t>
      </w:r>
    </w:p>
    <w:p w14:paraId="4BBE3A40"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                                                                        t=b[r];</w:t>
      </w:r>
    </w:p>
    <w:p w14:paraId="5BCD90CD"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                                                                        b[r]=b[j];</w:t>
      </w:r>
    </w:p>
    <w:p w14:paraId="7838E35C"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                                                                        b[j]=t;</w:t>
      </w:r>
    </w:p>
    <w:p w14:paraId="397726ED"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fr-FR" w:eastAsia="en-IN"/>
        </w:rPr>
        <w:t>                                                            </w:t>
      </w:r>
      <w:r w:rsidRPr="00AF644B">
        <w:rPr>
          <w:rFonts w:ascii="Times New Roman" w:eastAsia="Times New Roman" w:hAnsi="Times New Roman" w:cs="Times New Roman"/>
          <w:color w:val="333333"/>
          <w:sz w:val="28"/>
          <w:szCs w:val="28"/>
          <w:lang w:val="pt-BR" w:eastAsia="en-IN"/>
        </w:rPr>
        <w:t>}</w:t>
      </w:r>
    </w:p>
    <w:p w14:paraId="2B1D1828"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16348A01"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789F092C"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for(r=0;r&lt;f;r++)</w:t>
      </w:r>
    </w:p>
    <w:p w14:paraId="082FE1C3"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p>
    <w:p w14:paraId="2FF4A439"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if(c2[r]==b[0])</w:t>
      </w:r>
    </w:p>
    <w:p w14:paraId="574CE2E4"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q[r]=p[i];</w:t>
      </w:r>
    </w:p>
    <w:p w14:paraId="3BA929E8"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printf("\t%d",q[r]);</w:t>
      </w:r>
    </w:p>
    <w:p w14:paraId="63B98464"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val="pt-BR" w:eastAsia="en-IN"/>
        </w:rPr>
        <w:t>                                    </w:t>
      </w:r>
      <w:r w:rsidRPr="00AF644B">
        <w:rPr>
          <w:rFonts w:ascii="Times New Roman" w:eastAsia="Times New Roman" w:hAnsi="Times New Roman" w:cs="Times New Roman"/>
          <w:color w:val="333333"/>
          <w:sz w:val="28"/>
          <w:szCs w:val="28"/>
          <w:lang w:eastAsia="en-IN"/>
        </w:rPr>
        <w:t>}</w:t>
      </w:r>
    </w:p>
    <w:p w14:paraId="5F18EBBC"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printf("\n");</w:t>
      </w:r>
    </w:p>
    <w:p w14:paraId="5A186B5B"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p>
    <w:p w14:paraId="75DB56A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w:t>
      </w:r>
    </w:p>
    <w:p w14:paraId="7A982147"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w:t>
      </w:r>
    </w:p>
    <w:p w14:paraId="39418E1D"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printf("\nThe no of page faults is %d",c);</w:t>
      </w:r>
    </w:p>
    <w:p w14:paraId="22F5C8FA"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w:t>
      </w:r>
    </w:p>
    <w:p w14:paraId="4A2BDB83"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p>
    <w:p w14:paraId="0F910F61"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p>
    <w:p w14:paraId="4B07A719"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b/>
          <w:bCs/>
          <w:color w:val="333333"/>
          <w:sz w:val="28"/>
          <w:szCs w:val="28"/>
          <w:u w:val="single"/>
          <w:lang w:eastAsia="en-IN"/>
        </w:rPr>
        <w:t>OUTPUT:</w:t>
      </w:r>
    </w:p>
    <w:p w14:paraId="7FA24005"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Enter no of pages:10</w:t>
      </w:r>
    </w:p>
    <w:p w14:paraId="0E7F0D2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Enter the reference string:7 5 9 4 3 7 9 6 2 1</w:t>
      </w:r>
    </w:p>
    <w:p w14:paraId="3B279B0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Enter no of frames:3</w:t>
      </w:r>
    </w:p>
    <w:p w14:paraId="79726467"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7</w:t>
      </w:r>
    </w:p>
    <w:p w14:paraId="3482CAF7"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7       5</w:t>
      </w:r>
    </w:p>
    <w:p w14:paraId="18B12FD6"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7       5       9</w:t>
      </w:r>
    </w:p>
    <w:p w14:paraId="6084F0DE"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4       5       9</w:t>
      </w:r>
    </w:p>
    <w:p w14:paraId="67196377"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4       3       9</w:t>
      </w:r>
    </w:p>
    <w:p w14:paraId="5409BEDF"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4       3       7</w:t>
      </w:r>
    </w:p>
    <w:p w14:paraId="14EC4768"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9       3       7</w:t>
      </w:r>
    </w:p>
    <w:p w14:paraId="477C24D1"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9       6       7</w:t>
      </w:r>
    </w:p>
    <w:p w14:paraId="009D3D12"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9       6       2</w:t>
      </w:r>
    </w:p>
    <w:p w14:paraId="2B3C9888"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        1       6       2</w:t>
      </w:r>
    </w:p>
    <w:p w14:paraId="4EB46DB4" w14:textId="77777777" w:rsidR="00AF644B" w:rsidRPr="00AF644B" w:rsidRDefault="00AF644B" w:rsidP="00AF644B">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The no of page faults is 10</w:t>
      </w:r>
    </w:p>
    <w:p w14:paraId="7AE15EA0" w14:textId="77777777" w:rsidR="00944E3A" w:rsidRPr="00AC2E53" w:rsidRDefault="00AF644B" w:rsidP="00AC2E53">
      <w:pPr>
        <w:rPr>
          <w:sz w:val="28"/>
          <w:szCs w:val="28"/>
        </w:rPr>
      </w:pPr>
      <w:r>
        <w:rPr>
          <w:sz w:val="28"/>
          <w:szCs w:val="28"/>
        </w:rPr>
        <w:t xml:space="preserve"> </w:t>
      </w:r>
      <w:r w:rsidR="00944E3A" w:rsidRPr="00944E3A">
        <w:rPr>
          <w:rFonts w:ascii="Times-Roman" w:hAnsi="Times-Roman" w:cs="Times-Roman"/>
          <w:b/>
          <w:bCs/>
          <w:sz w:val="28"/>
          <w:szCs w:val="28"/>
        </w:rPr>
        <w:t>6</w:t>
      </w:r>
      <w:r w:rsidR="00EF43E3">
        <w:rPr>
          <w:rFonts w:ascii="Times-Roman" w:hAnsi="Times-Roman" w:cs="Times-Roman"/>
          <w:b/>
          <w:bCs/>
          <w:sz w:val="28"/>
          <w:szCs w:val="28"/>
        </w:rPr>
        <w:t>c.)</w:t>
      </w:r>
      <w:r w:rsidR="00944E3A" w:rsidRPr="00944E3A">
        <w:rPr>
          <w:rFonts w:ascii="Times-Roman" w:hAnsi="Times-Roman" w:cs="Times-Roman"/>
          <w:b/>
          <w:bCs/>
          <w:sz w:val="28"/>
          <w:szCs w:val="28"/>
        </w:rPr>
        <w:t xml:space="preserve"> Simulate the </w:t>
      </w:r>
      <w:r w:rsidR="00EF43E3">
        <w:rPr>
          <w:rFonts w:ascii="Times-Roman" w:hAnsi="Times-Roman" w:cs="Times-Roman"/>
          <w:b/>
          <w:bCs/>
          <w:sz w:val="28"/>
          <w:szCs w:val="28"/>
        </w:rPr>
        <w:t>LFU</w:t>
      </w:r>
      <w:r w:rsidR="00944E3A" w:rsidRPr="00944E3A">
        <w:rPr>
          <w:rFonts w:ascii="Times-Roman" w:hAnsi="Times-Roman" w:cs="Times-Roman"/>
          <w:b/>
          <w:bCs/>
          <w:sz w:val="28"/>
          <w:szCs w:val="28"/>
        </w:rPr>
        <w:t xml:space="preserve"> replacement algorithm.</w:t>
      </w:r>
    </w:p>
    <w:p w14:paraId="32F82C8B" w14:textId="77777777" w:rsidR="00EF43E3" w:rsidRDefault="00EF43E3" w:rsidP="00944E3A">
      <w:pPr>
        <w:autoSpaceDE w:val="0"/>
        <w:autoSpaceDN w:val="0"/>
        <w:adjustRightInd w:val="0"/>
        <w:spacing w:after="0" w:line="240" w:lineRule="auto"/>
        <w:rPr>
          <w:rFonts w:ascii="Times-Roman" w:hAnsi="Times-Roman" w:cs="Times-Roman"/>
          <w:b/>
          <w:bCs/>
          <w:sz w:val="32"/>
          <w:szCs w:val="32"/>
        </w:rPr>
      </w:pPr>
      <w:r w:rsidRPr="00EF43E3">
        <w:rPr>
          <w:rFonts w:ascii="Times-Roman" w:hAnsi="Times-Roman" w:cs="Times-Roman"/>
          <w:b/>
          <w:bCs/>
          <w:sz w:val="32"/>
          <w:szCs w:val="32"/>
        </w:rPr>
        <w:t xml:space="preserve"> </w:t>
      </w:r>
    </w:p>
    <w:p w14:paraId="75D19341" w14:textId="77777777" w:rsidR="00EF43E3" w:rsidRDefault="00EF43E3" w:rsidP="00EF43E3">
      <w:pPr>
        <w:shd w:val="clear" w:color="auto" w:fill="FFFFFF"/>
        <w:spacing w:after="0"/>
        <w:jc w:val="both"/>
        <w:rPr>
          <w:rFonts w:ascii="Times New Roman" w:eastAsia="Times New Roman" w:hAnsi="Times New Roman" w:cs="Times New Roman"/>
          <w:color w:val="333333"/>
          <w:sz w:val="28"/>
          <w:szCs w:val="28"/>
          <w:lang w:eastAsia="en-IN"/>
        </w:rPr>
      </w:pPr>
      <w:r w:rsidRPr="00EF43E3">
        <w:rPr>
          <w:rFonts w:ascii="Times-Roman" w:hAnsi="Times-Roman" w:cs="Times-Roman"/>
          <w:b/>
          <w:bCs/>
          <w:sz w:val="28"/>
          <w:szCs w:val="28"/>
          <w:u w:val="single"/>
        </w:rPr>
        <w:t>Aim:</w:t>
      </w:r>
      <w:r w:rsidRPr="00EF43E3">
        <w:rPr>
          <w:rFonts w:ascii="Times-Roman" w:hAnsi="Times-Roman" w:cs="Times-Roman"/>
          <w:sz w:val="28"/>
          <w:szCs w:val="28"/>
        </w:rPr>
        <w:t xml:space="preserve">  </w:t>
      </w:r>
      <w:r w:rsidRPr="00AF644B">
        <w:rPr>
          <w:rFonts w:ascii="Times New Roman" w:eastAsia="Times New Roman" w:hAnsi="Times New Roman" w:cs="Times New Roman"/>
          <w:color w:val="333333"/>
          <w:sz w:val="28"/>
          <w:szCs w:val="28"/>
          <w:lang w:eastAsia="en-IN"/>
        </w:rPr>
        <w:t>T</w:t>
      </w:r>
      <w:r>
        <w:rPr>
          <w:rFonts w:ascii="Times New Roman" w:eastAsia="Times New Roman" w:hAnsi="Times New Roman" w:cs="Times New Roman"/>
          <w:color w:val="333333"/>
          <w:sz w:val="28"/>
          <w:szCs w:val="28"/>
          <w:lang w:eastAsia="en-IN"/>
        </w:rPr>
        <w:t>o simulate LFU page replacement algorithm.</w:t>
      </w:r>
    </w:p>
    <w:p w14:paraId="040B1EC0" w14:textId="77777777" w:rsidR="00C83DD6" w:rsidRDefault="00C83DD6" w:rsidP="00EF43E3">
      <w:pPr>
        <w:shd w:val="clear" w:color="auto" w:fill="FFFFFF"/>
        <w:spacing w:after="0"/>
        <w:jc w:val="both"/>
        <w:rPr>
          <w:rFonts w:ascii="Times New Roman" w:eastAsia="Times New Roman" w:hAnsi="Times New Roman" w:cs="Times New Roman"/>
          <w:b/>
          <w:bCs/>
          <w:color w:val="333333"/>
          <w:sz w:val="28"/>
          <w:szCs w:val="28"/>
          <w:u w:val="single"/>
          <w:lang w:eastAsia="en-IN"/>
        </w:rPr>
      </w:pPr>
    </w:p>
    <w:p w14:paraId="39A76239" w14:textId="77777777" w:rsidR="00EF43E3" w:rsidRDefault="00EF43E3" w:rsidP="00EF43E3">
      <w:pPr>
        <w:shd w:val="clear" w:color="auto" w:fill="FFFFFF"/>
        <w:spacing w:after="0"/>
        <w:jc w:val="both"/>
        <w:rPr>
          <w:rFonts w:ascii="Times New Roman" w:hAnsi="Times New Roman" w:cs="Times New Roman"/>
          <w:color w:val="40424E"/>
          <w:spacing w:val="2"/>
          <w:sz w:val="28"/>
          <w:szCs w:val="28"/>
          <w:shd w:val="clear" w:color="auto" w:fill="FFFFFF"/>
        </w:rPr>
      </w:pPr>
      <w:r w:rsidRPr="00EF43E3">
        <w:rPr>
          <w:rFonts w:ascii="Times New Roman" w:eastAsia="Times New Roman" w:hAnsi="Times New Roman" w:cs="Times New Roman"/>
          <w:b/>
          <w:bCs/>
          <w:color w:val="333333"/>
          <w:sz w:val="28"/>
          <w:szCs w:val="28"/>
          <w:u w:val="single"/>
          <w:lang w:eastAsia="en-IN"/>
        </w:rPr>
        <w:t>Description:</w:t>
      </w:r>
      <w:r>
        <w:rPr>
          <w:rFonts w:ascii="Times New Roman" w:eastAsia="Times New Roman" w:hAnsi="Times New Roman" w:cs="Times New Roman"/>
          <w:color w:val="333333"/>
          <w:sz w:val="28"/>
          <w:szCs w:val="28"/>
          <w:lang w:eastAsia="en-IN"/>
        </w:rPr>
        <w:t xml:space="preserve"> </w:t>
      </w:r>
      <w:r w:rsidR="00C83DD6" w:rsidRPr="00C83DD6">
        <w:rPr>
          <w:rStyle w:val="Strong"/>
          <w:rFonts w:ascii="Times New Roman" w:hAnsi="Times New Roman" w:cs="Times New Roman"/>
          <w:color w:val="40424E"/>
          <w:spacing w:val="2"/>
          <w:sz w:val="28"/>
          <w:szCs w:val="28"/>
          <w:bdr w:val="none" w:sz="0" w:space="0" w:color="auto" w:frame="1"/>
          <w:shd w:val="clear" w:color="auto" w:fill="FFFFFF"/>
        </w:rPr>
        <w:t>Least Frequently Used (LFU)</w:t>
      </w:r>
      <w:r w:rsidR="00C83DD6" w:rsidRPr="00C83DD6">
        <w:rPr>
          <w:rFonts w:ascii="Times New Roman" w:hAnsi="Times New Roman" w:cs="Times New Roman"/>
          <w:color w:val="40424E"/>
          <w:spacing w:val="2"/>
          <w:sz w:val="28"/>
          <w:szCs w:val="28"/>
          <w:shd w:val="clear" w:color="auto" w:fill="FFFFFF"/>
        </w:rPr>
        <w:t> is a caching algorithm in which the least frequently used cache block is removed whenever the cache is overflowed. In LFU we check the old page as well as the frequency of that page and if the frequency of the page is larger than the old page we cannot remove it and if all the old pages are having same frequency then take last i.e</w:t>
      </w:r>
      <w:r w:rsidR="00286253">
        <w:rPr>
          <w:rFonts w:ascii="Times New Roman" w:hAnsi="Times New Roman" w:cs="Times New Roman"/>
          <w:color w:val="40424E"/>
          <w:spacing w:val="2"/>
          <w:sz w:val="28"/>
          <w:szCs w:val="28"/>
          <w:shd w:val="clear" w:color="auto" w:fill="FFFFFF"/>
        </w:rPr>
        <w:t>.,</w:t>
      </w:r>
      <w:r w:rsidR="00C83DD6" w:rsidRPr="00C83DD6">
        <w:rPr>
          <w:rFonts w:ascii="Times New Roman" w:hAnsi="Times New Roman" w:cs="Times New Roman"/>
          <w:color w:val="40424E"/>
          <w:spacing w:val="2"/>
          <w:sz w:val="28"/>
          <w:szCs w:val="28"/>
          <w:shd w:val="clear" w:color="auto" w:fill="FFFFFF"/>
        </w:rPr>
        <w:t xml:space="preserve"> FIFO method for that and remove that page.</w:t>
      </w:r>
    </w:p>
    <w:p w14:paraId="65700091" w14:textId="77777777" w:rsidR="00C83DD6" w:rsidRDefault="00C83DD6" w:rsidP="00C83DD6">
      <w:pPr>
        <w:shd w:val="clear" w:color="auto" w:fill="FFFFFF"/>
        <w:spacing w:after="0"/>
        <w:jc w:val="both"/>
        <w:rPr>
          <w:rFonts w:ascii="Times New Roman" w:eastAsia="Times New Roman" w:hAnsi="Times New Roman" w:cs="Times New Roman"/>
          <w:b/>
          <w:bCs/>
          <w:color w:val="333333"/>
          <w:sz w:val="28"/>
          <w:szCs w:val="28"/>
          <w:u w:val="single"/>
          <w:lang w:eastAsia="en-IN"/>
        </w:rPr>
      </w:pPr>
      <w:r w:rsidRPr="00AF644B">
        <w:rPr>
          <w:rFonts w:ascii="Times New Roman" w:eastAsia="Times New Roman" w:hAnsi="Times New Roman" w:cs="Times New Roman"/>
          <w:b/>
          <w:bCs/>
          <w:color w:val="333333"/>
          <w:sz w:val="28"/>
          <w:szCs w:val="28"/>
          <w:u w:val="single"/>
          <w:lang w:eastAsia="en-IN"/>
        </w:rPr>
        <w:t>A</w:t>
      </w:r>
      <w:r>
        <w:rPr>
          <w:rFonts w:ascii="Times New Roman" w:eastAsia="Times New Roman" w:hAnsi="Times New Roman" w:cs="Times New Roman"/>
          <w:b/>
          <w:bCs/>
          <w:color w:val="333333"/>
          <w:sz w:val="28"/>
          <w:szCs w:val="28"/>
          <w:u w:val="single"/>
          <w:lang w:eastAsia="en-IN"/>
        </w:rPr>
        <w:t>lgorithm</w:t>
      </w:r>
      <w:r w:rsidRPr="00AF644B">
        <w:rPr>
          <w:rFonts w:ascii="Times New Roman" w:eastAsia="Times New Roman" w:hAnsi="Times New Roman" w:cs="Times New Roman"/>
          <w:b/>
          <w:bCs/>
          <w:color w:val="333333"/>
          <w:sz w:val="28"/>
          <w:szCs w:val="28"/>
          <w:u w:val="single"/>
          <w:lang w:eastAsia="en-IN"/>
        </w:rPr>
        <w:t>:</w:t>
      </w:r>
      <w:r w:rsidR="00286253">
        <w:rPr>
          <w:rFonts w:ascii="Times New Roman" w:eastAsia="Times New Roman" w:hAnsi="Times New Roman" w:cs="Times New Roman"/>
          <w:b/>
          <w:bCs/>
          <w:color w:val="333333"/>
          <w:sz w:val="28"/>
          <w:szCs w:val="28"/>
          <w:u w:val="single"/>
          <w:lang w:eastAsia="en-IN"/>
        </w:rPr>
        <w:t xml:space="preserve"> </w:t>
      </w:r>
    </w:p>
    <w:p w14:paraId="14D2AF0B" w14:textId="77777777" w:rsidR="004946B5" w:rsidRPr="00AF644B"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1.</w:t>
      </w:r>
      <w:r>
        <w:rPr>
          <w:rFonts w:ascii="Times New Roman" w:eastAsia="Times New Roman" w:hAnsi="Times New Roman" w:cs="Times New Roman"/>
          <w:color w:val="333333"/>
          <w:sz w:val="28"/>
          <w:szCs w:val="28"/>
          <w:lang w:eastAsia="en-IN"/>
        </w:rPr>
        <w:t>)</w:t>
      </w:r>
      <w:r w:rsidRPr="00AF644B">
        <w:rPr>
          <w:rFonts w:ascii="Times New Roman" w:eastAsia="Times New Roman" w:hAnsi="Times New Roman" w:cs="Times New Roman"/>
          <w:color w:val="333333"/>
          <w:sz w:val="28"/>
          <w:szCs w:val="28"/>
          <w:lang w:eastAsia="en-IN"/>
        </w:rPr>
        <w:t xml:space="preserve"> Start the process</w:t>
      </w:r>
    </w:p>
    <w:p w14:paraId="7191EFD7" w14:textId="77777777" w:rsidR="004946B5" w:rsidRPr="00AF644B"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2.</w:t>
      </w:r>
      <w:r>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Declare the size</w:t>
      </w:r>
    </w:p>
    <w:p w14:paraId="06AB09D0" w14:textId="77777777" w:rsidR="004946B5" w:rsidRPr="00AF644B"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3.</w:t>
      </w:r>
      <w:r>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Get the number of pages to be inserted</w:t>
      </w:r>
    </w:p>
    <w:p w14:paraId="6AA42A08" w14:textId="77777777" w:rsidR="004946B5" w:rsidRPr="00AF644B"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4.</w:t>
      </w:r>
      <w:r>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Get the value</w:t>
      </w:r>
    </w:p>
    <w:p w14:paraId="36ED5AF6" w14:textId="77777777" w:rsidR="004946B5" w:rsidRPr="00AF644B"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5.</w:t>
      </w:r>
      <w:r>
        <w:rPr>
          <w:rFonts w:ascii="Times New Roman" w:eastAsia="Times New Roman" w:hAnsi="Times New Roman" w:cs="Times New Roman"/>
          <w:color w:val="333333"/>
          <w:sz w:val="28"/>
          <w:szCs w:val="28"/>
          <w:lang w:eastAsia="en-IN"/>
        </w:rPr>
        <w:t xml:space="preserve">) </w:t>
      </w:r>
      <w:r w:rsidR="00286253" w:rsidRPr="00286253">
        <w:rPr>
          <w:rFonts w:ascii="Times New Roman" w:hAnsi="Times New Roman" w:cs="Times New Roman"/>
          <w:color w:val="202122"/>
          <w:sz w:val="28"/>
          <w:szCs w:val="28"/>
          <w:shd w:val="clear" w:color="auto" w:fill="FFFFFF"/>
        </w:rPr>
        <w:t>The simplest method to employ an LFU algorithm is to assign a counter to every block that is loaded into the cache.</w:t>
      </w:r>
      <w:r w:rsidR="00286253">
        <w:rPr>
          <w:rFonts w:ascii="Arial" w:hAnsi="Arial" w:cs="Arial"/>
          <w:color w:val="202122"/>
          <w:sz w:val="21"/>
          <w:szCs w:val="21"/>
          <w:shd w:val="clear" w:color="auto" w:fill="FFFFFF"/>
        </w:rPr>
        <w:t> </w:t>
      </w:r>
    </w:p>
    <w:p w14:paraId="4AC751FA" w14:textId="77777777" w:rsidR="004946B5" w:rsidRPr="00286253"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6.</w:t>
      </w:r>
      <w:r>
        <w:rPr>
          <w:rFonts w:ascii="Times New Roman" w:eastAsia="Times New Roman" w:hAnsi="Times New Roman" w:cs="Times New Roman"/>
          <w:color w:val="333333"/>
          <w:sz w:val="28"/>
          <w:szCs w:val="28"/>
          <w:lang w:eastAsia="en-IN"/>
        </w:rPr>
        <w:t xml:space="preserve">) </w:t>
      </w:r>
      <w:r w:rsidR="00286253">
        <w:rPr>
          <w:rFonts w:ascii="Arial" w:hAnsi="Arial" w:cs="Arial"/>
          <w:color w:val="202122"/>
          <w:sz w:val="21"/>
          <w:szCs w:val="21"/>
          <w:shd w:val="clear" w:color="auto" w:fill="FFFFFF"/>
        </w:rPr>
        <w:t> </w:t>
      </w:r>
      <w:r w:rsidR="00286253" w:rsidRPr="00286253">
        <w:rPr>
          <w:rFonts w:ascii="Times New Roman" w:hAnsi="Times New Roman" w:cs="Times New Roman"/>
          <w:color w:val="202122"/>
          <w:sz w:val="28"/>
          <w:szCs w:val="28"/>
          <w:shd w:val="clear" w:color="auto" w:fill="FFFFFF"/>
        </w:rPr>
        <w:t>Each time a reference is made to that block the counter is increased by one</w:t>
      </w:r>
    </w:p>
    <w:p w14:paraId="5BA0D004" w14:textId="77777777" w:rsidR="00454AD7" w:rsidRDefault="004946B5" w:rsidP="00454AD7">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7.</w:t>
      </w:r>
      <w:r>
        <w:rPr>
          <w:rFonts w:ascii="Times New Roman" w:eastAsia="Times New Roman" w:hAnsi="Times New Roman" w:cs="Times New Roman"/>
          <w:color w:val="333333"/>
          <w:sz w:val="28"/>
          <w:szCs w:val="28"/>
          <w:lang w:eastAsia="en-IN"/>
        </w:rPr>
        <w:t xml:space="preserve">) </w:t>
      </w:r>
      <w:r w:rsidR="00286253" w:rsidRPr="00286253">
        <w:rPr>
          <w:rFonts w:ascii="Times New Roman" w:hAnsi="Times New Roman" w:cs="Times New Roman"/>
          <w:color w:val="202122"/>
          <w:sz w:val="28"/>
          <w:szCs w:val="28"/>
          <w:shd w:val="clear" w:color="auto" w:fill="FFFFFF"/>
        </w:rPr>
        <w:t>When the cache reaches capacity and has a new block waiting to be inserted the system will search for the block with the lowest counter and remove it from the cache.</w:t>
      </w:r>
      <w:r w:rsidR="00286253" w:rsidRPr="00AF644B">
        <w:rPr>
          <w:rFonts w:ascii="Times New Roman" w:eastAsia="Times New Roman" w:hAnsi="Times New Roman" w:cs="Times New Roman"/>
          <w:color w:val="333333"/>
          <w:sz w:val="28"/>
          <w:szCs w:val="28"/>
          <w:lang w:eastAsia="en-IN"/>
        </w:rPr>
        <w:t xml:space="preserve"> </w:t>
      </w:r>
    </w:p>
    <w:p w14:paraId="43590E62" w14:textId="77777777" w:rsidR="00454AD7" w:rsidRDefault="00454AD7" w:rsidP="00454AD7">
      <w:pPr>
        <w:shd w:val="clear" w:color="auto" w:fill="FFFFFF"/>
        <w:spacing w:after="0"/>
        <w:jc w:val="both"/>
        <w:rPr>
          <w:rFonts w:ascii="Times New Roman" w:eastAsia="Times New Roman" w:hAnsi="Times New Roman" w:cs="Times New Roman"/>
          <w:color w:val="333333"/>
          <w:sz w:val="28"/>
          <w:szCs w:val="28"/>
          <w:lang w:eastAsia="en-IN"/>
        </w:rPr>
      </w:pPr>
      <w:r w:rsidRPr="00454AD7">
        <w:rPr>
          <w:rFonts w:ascii="Times New Roman" w:eastAsia="Times New Roman" w:hAnsi="Times New Roman" w:cs="Times New Roman"/>
          <w:b/>
          <w:bCs/>
          <w:color w:val="202122"/>
          <w:sz w:val="28"/>
          <w:szCs w:val="28"/>
          <w:u w:val="single"/>
        </w:rPr>
        <w:t>Ideal LFU</w:t>
      </w:r>
      <w:r w:rsidRPr="00454AD7">
        <w:rPr>
          <w:rFonts w:ascii="Times New Roman" w:eastAsia="Times New Roman" w:hAnsi="Times New Roman" w:cs="Times New Roman"/>
          <w:color w:val="202122"/>
          <w:sz w:val="28"/>
          <w:szCs w:val="28"/>
        </w:rPr>
        <w:t>: there is a counter for each item in the catalogue</w:t>
      </w:r>
      <w:r>
        <w:rPr>
          <w:rFonts w:ascii="Times New Roman" w:eastAsia="Times New Roman" w:hAnsi="Times New Roman" w:cs="Times New Roman"/>
          <w:color w:val="202122"/>
          <w:sz w:val="28"/>
          <w:szCs w:val="28"/>
        </w:rPr>
        <w:t>.</w:t>
      </w:r>
    </w:p>
    <w:p w14:paraId="4A8992C7" w14:textId="77777777" w:rsidR="00454AD7" w:rsidRPr="00454AD7" w:rsidRDefault="00454AD7" w:rsidP="00454AD7">
      <w:pPr>
        <w:shd w:val="clear" w:color="auto" w:fill="FFFFFF"/>
        <w:spacing w:after="0"/>
        <w:jc w:val="both"/>
        <w:rPr>
          <w:rFonts w:ascii="Times New Roman" w:eastAsia="Times New Roman" w:hAnsi="Times New Roman" w:cs="Times New Roman"/>
          <w:color w:val="333333"/>
          <w:sz w:val="28"/>
          <w:szCs w:val="28"/>
          <w:lang w:eastAsia="en-IN"/>
        </w:rPr>
      </w:pPr>
      <w:r w:rsidRPr="00454AD7">
        <w:rPr>
          <w:rFonts w:ascii="Times New Roman" w:eastAsia="Times New Roman" w:hAnsi="Times New Roman" w:cs="Times New Roman"/>
          <w:b/>
          <w:bCs/>
          <w:color w:val="202122"/>
          <w:sz w:val="28"/>
          <w:szCs w:val="28"/>
          <w:u w:val="single"/>
        </w:rPr>
        <w:t>Practical LFU</w:t>
      </w:r>
      <w:r w:rsidRPr="00454AD7">
        <w:rPr>
          <w:rFonts w:ascii="Times New Roman" w:eastAsia="Times New Roman" w:hAnsi="Times New Roman" w:cs="Times New Roman"/>
          <w:color w:val="202122"/>
          <w:sz w:val="28"/>
          <w:szCs w:val="28"/>
        </w:rPr>
        <w:t>: there is a counter for the items stored in cache. The counter is forgotten if the item is evicted.</w:t>
      </w:r>
    </w:p>
    <w:p w14:paraId="1AD0B995" w14:textId="77777777" w:rsidR="004946B5" w:rsidRPr="00AF644B"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8.</w:t>
      </w:r>
      <w:r>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Display the values</w:t>
      </w:r>
    </w:p>
    <w:p w14:paraId="546C4213" w14:textId="77777777" w:rsidR="004946B5" w:rsidRPr="00AF644B" w:rsidRDefault="004946B5" w:rsidP="004946B5">
      <w:pPr>
        <w:shd w:val="clear" w:color="auto" w:fill="FFFFFF"/>
        <w:spacing w:after="0"/>
        <w:jc w:val="both"/>
        <w:rPr>
          <w:rFonts w:ascii="Times New Roman" w:eastAsia="Times New Roman" w:hAnsi="Times New Roman" w:cs="Times New Roman"/>
          <w:color w:val="333333"/>
          <w:sz w:val="28"/>
          <w:szCs w:val="28"/>
          <w:lang w:eastAsia="en-IN"/>
        </w:rPr>
      </w:pPr>
      <w:r w:rsidRPr="00AF644B">
        <w:rPr>
          <w:rFonts w:ascii="Times New Roman" w:eastAsia="Times New Roman" w:hAnsi="Times New Roman" w:cs="Times New Roman"/>
          <w:color w:val="333333"/>
          <w:sz w:val="28"/>
          <w:szCs w:val="28"/>
          <w:lang w:eastAsia="en-IN"/>
        </w:rPr>
        <w:t>9.</w:t>
      </w:r>
      <w:r>
        <w:rPr>
          <w:rFonts w:ascii="Times New Roman" w:eastAsia="Times New Roman" w:hAnsi="Times New Roman" w:cs="Times New Roman"/>
          <w:color w:val="333333"/>
          <w:sz w:val="28"/>
          <w:szCs w:val="28"/>
          <w:lang w:eastAsia="en-IN"/>
        </w:rPr>
        <w:t xml:space="preserve">) </w:t>
      </w:r>
      <w:r w:rsidRPr="00AF644B">
        <w:rPr>
          <w:rFonts w:ascii="Times New Roman" w:eastAsia="Times New Roman" w:hAnsi="Times New Roman" w:cs="Times New Roman"/>
          <w:color w:val="333333"/>
          <w:sz w:val="28"/>
          <w:szCs w:val="28"/>
          <w:lang w:eastAsia="en-IN"/>
        </w:rPr>
        <w:t>Stop the process</w:t>
      </w:r>
    </w:p>
    <w:p w14:paraId="582FAE8A" w14:textId="77777777" w:rsidR="004946B5" w:rsidRDefault="00454AD7" w:rsidP="00C83DD6">
      <w:pPr>
        <w:shd w:val="clear" w:color="auto" w:fill="FFFFFF"/>
        <w:spacing w:after="0"/>
        <w:jc w:val="both"/>
        <w:rPr>
          <w:rFonts w:ascii="Times New Roman" w:eastAsia="Times New Roman" w:hAnsi="Times New Roman" w:cs="Times New Roman"/>
          <w:b/>
          <w:bCs/>
          <w:color w:val="333333"/>
          <w:sz w:val="28"/>
          <w:szCs w:val="28"/>
          <w:u w:val="single"/>
          <w:lang w:eastAsia="en-IN"/>
        </w:rPr>
      </w:pPr>
      <w:r>
        <w:rPr>
          <w:rFonts w:ascii="Times New Roman" w:eastAsia="Times New Roman" w:hAnsi="Times New Roman" w:cs="Times New Roman"/>
          <w:b/>
          <w:bCs/>
          <w:color w:val="333333"/>
          <w:sz w:val="28"/>
          <w:szCs w:val="28"/>
          <w:u w:val="single"/>
          <w:lang w:eastAsia="en-IN"/>
        </w:rPr>
        <w:t>Program:</w:t>
      </w:r>
    </w:p>
    <w:p w14:paraId="3847C398"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#include&lt;stdio.h&gt;</w:t>
      </w:r>
    </w:p>
    <w:p w14:paraId="3427616E"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Courier New" w:eastAsia="Times New Roman" w:hAnsi="Courier New" w:cs="Courier New"/>
          <w:color w:val="000000"/>
          <w:sz w:val="28"/>
          <w:szCs w:val="28"/>
        </w:rPr>
        <w:t> </w:t>
      </w:r>
    </w:p>
    <w:p w14:paraId="65D1902D"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int main()</w:t>
      </w:r>
    </w:p>
    <w:p w14:paraId="3394F8AC"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w:t>
      </w:r>
    </w:p>
    <w:p w14:paraId="7514AEA8"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int total_frames, total_pages, hit = 0;</w:t>
      </w:r>
    </w:p>
    <w:p w14:paraId="357D4A82"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int pages[25], frame[10], arr[25], time[25];</w:t>
      </w:r>
    </w:p>
    <w:p w14:paraId="22A03139"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int m, n, page, flag, k, minimum_time, temp;</w:t>
      </w:r>
    </w:p>
    <w:p w14:paraId="768D22EF"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printf("Enter Total Number of Pages:\t");</w:t>
      </w:r>
    </w:p>
    <w:p w14:paraId="1F8212C1"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xml:space="preserve">      scanf("%d", &amp;total_pages); </w:t>
      </w:r>
    </w:p>
    <w:p w14:paraId="5C162731"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printf("Enter Total Number of Frames:\t");</w:t>
      </w:r>
    </w:p>
    <w:p w14:paraId="58EA5BAA"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scanf("%d", &amp;total_frames);</w:t>
      </w:r>
    </w:p>
    <w:p w14:paraId="31CB72EF"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for(m = 0; m &lt; total_frames; m++)</w:t>
      </w:r>
    </w:p>
    <w:p w14:paraId="6504FD0F"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0B6D182C"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frame[m] = -1;</w:t>
      </w:r>
    </w:p>
    <w:p w14:paraId="7344FCCA"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38A2C30D"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for(m = 0; m &lt; 25; m++)</w:t>
      </w:r>
    </w:p>
    <w:p w14:paraId="57219254"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3DF77ABB"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arr[m] = 0;</w:t>
      </w:r>
    </w:p>
    <w:p w14:paraId="5A2C2615"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6ABDDEC6"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printf("Enter Values of Reference String\n");</w:t>
      </w:r>
    </w:p>
    <w:p w14:paraId="11184865"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for(m = 0; m &lt; total_pages; m++)</w:t>
      </w:r>
    </w:p>
    <w:p w14:paraId="6B9E04D5"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282C5DC9"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printf("Enter Value No.[%d]:\t", m + 1);</w:t>
      </w:r>
    </w:p>
    <w:p w14:paraId="4916ABFB"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scanf("%d", &amp;pages[m]);</w:t>
      </w:r>
    </w:p>
    <w:p w14:paraId="05D08C5C"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2CA56689"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printf("\n");</w:t>
      </w:r>
    </w:p>
    <w:p w14:paraId="605B69B0"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for(m = 0; m &lt; total_pages; m++)</w:t>
      </w:r>
    </w:p>
    <w:p w14:paraId="2DF26F90"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48AEACFF"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arr[pages[m]]++;</w:t>
      </w:r>
    </w:p>
    <w:p w14:paraId="702F89A0"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time[pages[m]] = m;</w:t>
      </w:r>
    </w:p>
    <w:p w14:paraId="6ABFBAE7"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flag = 1;</w:t>
      </w:r>
    </w:p>
    <w:p w14:paraId="587232D1"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k = frame[0];</w:t>
      </w:r>
    </w:p>
    <w:p w14:paraId="30146247"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for(n = 0; n &lt; total_frames; n++)</w:t>
      </w:r>
    </w:p>
    <w:p w14:paraId="190B1C48"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5A48AB81"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if(frame[n] == -1 || frame[n] == pages[m])</w:t>
      </w:r>
    </w:p>
    <w:p w14:paraId="30E85A4B"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5CDCAE56"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if(frame[n] != -1)</w:t>
      </w:r>
    </w:p>
    <w:p w14:paraId="1918F0D6"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6CDC022E"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hit++;</w:t>
      </w:r>
    </w:p>
    <w:p w14:paraId="4F4C80A4"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44EFFD01"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flag = 0;</w:t>
      </w:r>
    </w:p>
    <w:p w14:paraId="45C9D8A5"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frame[n] = pages[m];</w:t>
      </w:r>
    </w:p>
    <w:p w14:paraId="6B88FE24"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break;</w:t>
      </w:r>
    </w:p>
    <w:p w14:paraId="018AA0DF"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3E4A2CCE"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if(arr[k] &gt; arr[frame[n]])</w:t>
      </w:r>
    </w:p>
    <w:p w14:paraId="3EA5B19B"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759B5348"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k = frame[n];</w:t>
      </w:r>
    </w:p>
    <w:p w14:paraId="62D6F866"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6C045C02"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7E4ABBB3"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if(flag)</w:t>
      </w:r>
    </w:p>
    <w:p w14:paraId="140FAF5A"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38C6C3C5"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minimum_time = 25;</w:t>
      </w:r>
    </w:p>
    <w:p w14:paraId="3C513F9F"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for(n = 0; n &lt; total_frames; n++)</w:t>
      </w:r>
    </w:p>
    <w:p w14:paraId="1402958D"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422FED15"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if(arr[frame[n]] == arr[k] &amp;&amp; time[frame[n]] &lt; minimum_time)</w:t>
      </w:r>
    </w:p>
    <w:p w14:paraId="43A71492"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7BCD0BFD"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temp = n;</w:t>
      </w:r>
    </w:p>
    <w:p w14:paraId="0451D8C8"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minimum_time = time[frame[n]];</w:t>
      </w:r>
    </w:p>
    <w:p w14:paraId="52F62B79"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48EEB159"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08168EDC"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arr[frame[temp]] = 0;</w:t>
      </w:r>
    </w:p>
    <w:p w14:paraId="64733422"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frame[temp] = pages[m];</w:t>
      </w:r>
    </w:p>
    <w:p w14:paraId="32A3EE9E"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5605FD50"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for(n = 0; n &lt; total_frames; n++)</w:t>
      </w:r>
    </w:p>
    <w:p w14:paraId="3ED3BEB4"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5C47D4A8"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printf("%d\t", frame[n]);</w:t>
      </w:r>
    </w:p>
    <w:p w14:paraId="4AB625FE"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48DC6FDE"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printf("\n");</w:t>
      </w:r>
    </w:p>
    <w:p w14:paraId="4BBC7562"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w:t>
      </w:r>
    </w:p>
    <w:p w14:paraId="17F0135C"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printf("Page Hit:\t%d\n", hit);</w:t>
      </w:r>
    </w:p>
    <w:p w14:paraId="70237355"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      return 0;</w:t>
      </w:r>
    </w:p>
    <w:p w14:paraId="1B0C6597" w14:textId="77777777" w:rsidR="00454AD7" w:rsidRPr="00454AD7" w:rsidRDefault="00454AD7" w:rsidP="00454AD7">
      <w:pPr>
        <w:spacing w:after="0" w:line="240" w:lineRule="auto"/>
        <w:textAlignment w:val="baseline"/>
        <w:rPr>
          <w:rFonts w:ascii="Courier New" w:eastAsia="Times New Roman" w:hAnsi="Courier New" w:cs="Courier New"/>
          <w:color w:val="000000"/>
          <w:sz w:val="28"/>
          <w:szCs w:val="28"/>
        </w:rPr>
      </w:pPr>
      <w:r w:rsidRPr="00454AD7">
        <w:rPr>
          <w:rFonts w:ascii="inherit" w:eastAsia="Times New Roman" w:hAnsi="inherit" w:cs="Courier New"/>
          <w:color w:val="000000"/>
          <w:sz w:val="28"/>
          <w:szCs w:val="28"/>
          <w:bdr w:val="none" w:sz="0" w:space="0" w:color="auto" w:frame="1"/>
        </w:rPr>
        <w:t>}</w:t>
      </w:r>
    </w:p>
    <w:p w14:paraId="45A1FFF0" w14:textId="77777777" w:rsidR="00454AD7" w:rsidRDefault="00454AD7" w:rsidP="00C83DD6">
      <w:pPr>
        <w:shd w:val="clear" w:color="auto" w:fill="FFFFFF"/>
        <w:spacing w:after="0"/>
        <w:jc w:val="both"/>
        <w:rPr>
          <w:rFonts w:ascii="Times New Roman" w:eastAsia="Times New Roman" w:hAnsi="Times New Roman" w:cs="Times New Roman"/>
          <w:b/>
          <w:bCs/>
          <w:color w:val="333333"/>
          <w:sz w:val="28"/>
          <w:szCs w:val="28"/>
          <w:u w:val="single"/>
          <w:lang w:eastAsia="en-IN"/>
        </w:rPr>
      </w:pPr>
    </w:p>
    <w:p w14:paraId="72E468DC" w14:textId="77777777" w:rsidR="00454AD7" w:rsidRDefault="00454AD7" w:rsidP="00C83DD6">
      <w:pPr>
        <w:shd w:val="clear" w:color="auto" w:fill="FFFFFF"/>
        <w:spacing w:after="0"/>
        <w:jc w:val="both"/>
        <w:rPr>
          <w:rFonts w:ascii="Times New Roman" w:eastAsia="Times New Roman" w:hAnsi="Times New Roman" w:cs="Times New Roman"/>
          <w:b/>
          <w:bCs/>
          <w:color w:val="333333"/>
          <w:sz w:val="28"/>
          <w:szCs w:val="28"/>
          <w:u w:val="single"/>
          <w:lang w:eastAsia="en-IN"/>
        </w:rPr>
      </w:pPr>
      <w:r>
        <w:rPr>
          <w:rFonts w:ascii="Times New Roman" w:eastAsia="Times New Roman" w:hAnsi="Times New Roman" w:cs="Times New Roman"/>
          <w:b/>
          <w:bCs/>
          <w:color w:val="333333"/>
          <w:sz w:val="28"/>
          <w:szCs w:val="28"/>
          <w:u w:val="single"/>
          <w:lang w:eastAsia="en-IN"/>
        </w:rPr>
        <w:t xml:space="preserve">OUTPUT: </w:t>
      </w:r>
    </w:p>
    <w:p w14:paraId="3F97B57C" w14:textId="77777777" w:rsidR="00454AD7" w:rsidRDefault="00AC2E53" w:rsidP="00C83DD6">
      <w:pPr>
        <w:shd w:val="clear" w:color="auto" w:fill="FFFFFF"/>
        <w:spacing w:after="0"/>
        <w:jc w:val="both"/>
        <w:rPr>
          <w:rFonts w:ascii="Times New Roman" w:eastAsia="Times New Roman" w:hAnsi="Times New Roman" w:cs="Times New Roman"/>
          <w:b/>
          <w:bCs/>
          <w:color w:val="333333"/>
          <w:sz w:val="28"/>
          <w:szCs w:val="28"/>
          <w:u w:val="single"/>
          <w:lang w:eastAsia="en-IN"/>
        </w:rPr>
      </w:pPr>
      <w:r>
        <w:rPr>
          <w:rFonts w:ascii="Times New Roman" w:eastAsia="Times New Roman" w:hAnsi="Times New Roman" w:cs="Times New Roman"/>
          <w:b/>
          <w:bCs/>
          <w:noProof/>
          <w:color w:val="333333"/>
          <w:sz w:val="28"/>
          <w:szCs w:val="28"/>
          <w:u w:val="single"/>
          <w:lang w:eastAsia="en-IN"/>
        </w:rPr>
        <w:drawing>
          <wp:inline distT="0" distB="0" distL="0" distR="0" wp14:anchorId="7B7F5E2C" wp14:editId="604CB857">
            <wp:extent cx="6400800" cy="32581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fu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258185"/>
                    </a:xfrm>
                    <a:prstGeom prst="rect">
                      <a:avLst/>
                    </a:prstGeom>
                  </pic:spPr>
                </pic:pic>
              </a:graphicData>
            </a:graphic>
          </wp:inline>
        </w:drawing>
      </w:r>
    </w:p>
    <w:p w14:paraId="3A1A2FBD" w14:textId="77777777" w:rsidR="00454AD7" w:rsidRDefault="00454AD7" w:rsidP="00C83DD6">
      <w:pPr>
        <w:shd w:val="clear" w:color="auto" w:fill="FFFFFF"/>
        <w:spacing w:after="0"/>
        <w:jc w:val="both"/>
        <w:rPr>
          <w:rFonts w:ascii="Times New Roman" w:eastAsia="Times New Roman" w:hAnsi="Times New Roman" w:cs="Times New Roman"/>
          <w:b/>
          <w:bCs/>
          <w:color w:val="333333"/>
          <w:sz w:val="28"/>
          <w:szCs w:val="28"/>
          <w:u w:val="single"/>
          <w:lang w:eastAsia="en-IN"/>
        </w:rPr>
      </w:pPr>
    </w:p>
    <w:p w14:paraId="19A62966" w14:textId="77777777" w:rsidR="00731197" w:rsidRPr="00731197" w:rsidRDefault="00731197" w:rsidP="00731197">
      <w:pPr>
        <w:autoSpaceDE w:val="0"/>
        <w:autoSpaceDN w:val="0"/>
        <w:adjustRightInd w:val="0"/>
        <w:spacing w:after="0" w:line="240" w:lineRule="auto"/>
        <w:rPr>
          <w:rFonts w:ascii="Times-Roman" w:hAnsi="Times-Roman" w:cs="Times-Roman"/>
          <w:b/>
          <w:bCs/>
          <w:sz w:val="28"/>
          <w:szCs w:val="28"/>
        </w:rPr>
      </w:pPr>
      <w:r w:rsidRPr="00731197">
        <w:rPr>
          <w:rFonts w:ascii="Times-Roman" w:hAnsi="Times-Roman" w:cs="Times-Roman"/>
          <w:b/>
          <w:bCs/>
          <w:sz w:val="28"/>
          <w:szCs w:val="28"/>
        </w:rPr>
        <w:t>7. Simulate the following File allocation strategies</w:t>
      </w:r>
      <w:r>
        <w:rPr>
          <w:rFonts w:ascii="Times-Roman" w:hAnsi="Times-Roman" w:cs="Times-Roman"/>
          <w:b/>
          <w:bCs/>
          <w:sz w:val="28"/>
          <w:szCs w:val="28"/>
        </w:rPr>
        <w:t>:</w:t>
      </w:r>
    </w:p>
    <w:p w14:paraId="168EE953" w14:textId="77777777" w:rsidR="00731197" w:rsidRDefault="00731197" w:rsidP="00731197">
      <w:pPr>
        <w:shd w:val="clear" w:color="auto" w:fill="FFFFFF"/>
        <w:spacing w:after="0"/>
        <w:jc w:val="both"/>
        <w:rPr>
          <w:rFonts w:ascii="Times-Roman" w:hAnsi="Times-Roman" w:cs="Times-Roman"/>
          <w:b/>
          <w:bCs/>
          <w:sz w:val="28"/>
          <w:szCs w:val="28"/>
        </w:rPr>
      </w:pPr>
      <w:r>
        <w:rPr>
          <w:rFonts w:ascii="Times-Roman" w:hAnsi="Times-Roman" w:cs="Times-Roman"/>
          <w:b/>
          <w:bCs/>
          <w:sz w:val="28"/>
          <w:szCs w:val="28"/>
        </w:rPr>
        <w:t xml:space="preserve">                                                                                        </w:t>
      </w:r>
      <w:r w:rsidRPr="00731197">
        <w:rPr>
          <w:rFonts w:ascii="Times-Roman" w:hAnsi="Times-Roman" w:cs="Times-Roman"/>
          <w:b/>
          <w:bCs/>
          <w:sz w:val="28"/>
          <w:szCs w:val="28"/>
        </w:rPr>
        <w:t xml:space="preserve">a) Sequenced </w:t>
      </w:r>
    </w:p>
    <w:p w14:paraId="0399E2A2" w14:textId="77777777" w:rsidR="00731197" w:rsidRDefault="00731197" w:rsidP="00731197">
      <w:pPr>
        <w:shd w:val="clear" w:color="auto" w:fill="FFFFFF"/>
        <w:spacing w:after="0"/>
        <w:jc w:val="both"/>
        <w:rPr>
          <w:rFonts w:ascii="Times-Roman" w:hAnsi="Times-Roman" w:cs="Times-Roman"/>
          <w:b/>
          <w:bCs/>
          <w:sz w:val="28"/>
          <w:szCs w:val="28"/>
        </w:rPr>
      </w:pPr>
      <w:r>
        <w:rPr>
          <w:rFonts w:ascii="Times-Roman" w:hAnsi="Times-Roman" w:cs="Times-Roman"/>
          <w:b/>
          <w:bCs/>
          <w:sz w:val="28"/>
          <w:szCs w:val="28"/>
        </w:rPr>
        <w:t xml:space="preserve">                                                                                        </w:t>
      </w:r>
      <w:r w:rsidRPr="00731197">
        <w:rPr>
          <w:rFonts w:ascii="Times-Roman" w:hAnsi="Times-Roman" w:cs="Times-Roman"/>
          <w:b/>
          <w:bCs/>
          <w:sz w:val="28"/>
          <w:szCs w:val="28"/>
        </w:rPr>
        <w:t xml:space="preserve">b) Indexed </w:t>
      </w:r>
    </w:p>
    <w:p w14:paraId="41980D49" w14:textId="77777777" w:rsidR="00454AD7" w:rsidRPr="00731197" w:rsidRDefault="00731197" w:rsidP="00731197">
      <w:pPr>
        <w:shd w:val="clear" w:color="auto" w:fill="FFFFFF"/>
        <w:spacing w:after="0"/>
        <w:jc w:val="both"/>
        <w:rPr>
          <w:rFonts w:ascii="Times New Roman" w:eastAsia="Times New Roman" w:hAnsi="Times New Roman" w:cs="Times New Roman"/>
          <w:b/>
          <w:bCs/>
          <w:color w:val="333333"/>
          <w:sz w:val="28"/>
          <w:szCs w:val="28"/>
          <w:u w:val="single"/>
          <w:lang w:eastAsia="en-IN"/>
        </w:rPr>
      </w:pPr>
      <w:r>
        <w:rPr>
          <w:rFonts w:ascii="Times-Roman" w:hAnsi="Times-Roman" w:cs="Times-Roman"/>
          <w:b/>
          <w:bCs/>
          <w:sz w:val="28"/>
          <w:szCs w:val="28"/>
        </w:rPr>
        <w:t xml:space="preserve">                                                                                        </w:t>
      </w:r>
      <w:r w:rsidRPr="00731197">
        <w:rPr>
          <w:rFonts w:ascii="Times-Roman" w:hAnsi="Times-Roman" w:cs="Times-Roman"/>
          <w:b/>
          <w:bCs/>
          <w:sz w:val="28"/>
          <w:szCs w:val="28"/>
        </w:rPr>
        <w:t>c) Linked</w:t>
      </w:r>
    </w:p>
    <w:p w14:paraId="01427859" w14:textId="77777777" w:rsidR="00731197" w:rsidRDefault="00731197" w:rsidP="00731197">
      <w:pPr>
        <w:shd w:val="clear" w:color="auto" w:fill="FFFFFF"/>
        <w:spacing w:after="0"/>
        <w:ind w:left="360"/>
        <w:jc w:val="both"/>
        <w:rPr>
          <w:rFonts w:ascii="Times New Roman" w:eastAsia="Times New Roman" w:hAnsi="Times New Roman" w:cs="Times New Roman"/>
          <w:b/>
          <w:bCs/>
          <w:color w:val="333333"/>
          <w:sz w:val="28"/>
          <w:szCs w:val="28"/>
          <w:u w:val="single"/>
          <w:lang w:eastAsia="en-IN"/>
        </w:rPr>
      </w:pPr>
      <w:r>
        <w:rPr>
          <w:rFonts w:ascii="Times New Roman" w:eastAsia="Times New Roman" w:hAnsi="Times New Roman" w:cs="Times New Roman"/>
          <w:b/>
          <w:bCs/>
          <w:color w:val="333333"/>
          <w:sz w:val="28"/>
          <w:szCs w:val="28"/>
          <w:u w:val="single"/>
          <w:lang w:eastAsia="en-IN"/>
        </w:rPr>
        <w:t>7a.)</w:t>
      </w:r>
    </w:p>
    <w:p w14:paraId="6E0FA51A" w14:textId="77777777" w:rsidR="00731197" w:rsidRDefault="00731197" w:rsidP="00731197">
      <w:pPr>
        <w:shd w:val="clear" w:color="auto" w:fill="FFFFFF"/>
        <w:spacing w:after="0"/>
        <w:ind w:left="360"/>
        <w:jc w:val="both"/>
        <w:rPr>
          <w:rFonts w:ascii="Times New Roman" w:eastAsia="Times New Roman" w:hAnsi="Times New Roman" w:cs="Times New Roman"/>
          <w:b/>
          <w:bCs/>
          <w:color w:val="333333"/>
          <w:sz w:val="28"/>
          <w:szCs w:val="28"/>
          <w:u w:val="single"/>
          <w:lang w:eastAsia="en-IN"/>
        </w:rPr>
      </w:pPr>
    </w:p>
    <w:p w14:paraId="693DCE2E" w14:textId="77777777" w:rsidR="00C83DD6" w:rsidRDefault="00731197" w:rsidP="00731197">
      <w:pPr>
        <w:shd w:val="clear" w:color="auto" w:fill="FFFFFF"/>
        <w:spacing w:after="0"/>
        <w:ind w:left="360"/>
        <w:jc w:val="both"/>
        <w:rPr>
          <w:rFonts w:ascii="Times New Roman" w:eastAsia="Times New Roman" w:hAnsi="Times New Roman" w:cs="Times New Roman"/>
          <w:color w:val="333333"/>
          <w:sz w:val="28"/>
          <w:szCs w:val="28"/>
          <w:lang w:eastAsia="en-IN"/>
        </w:rPr>
      </w:pPr>
      <w:r w:rsidRPr="00731197">
        <w:rPr>
          <w:rFonts w:ascii="Times New Roman" w:eastAsia="Times New Roman" w:hAnsi="Times New Roman" w:cs="Times New Roman"/>
          <w:b/>
          <w:bCs/>
          <w:color w:val="333333"/>
          <w:sz w:val="28"/>
          <w:szCs w:val="28"/>
          <w:u w:val="single"/>
          <w:lang w:eastAsia="en-IN"/>
        </w:rPr>
        <w:t>Aim:</w:t>
      </w:r>
      <w:r w:rsidRPr="00731197">
        <w:rPr>
          <w:rFonts w:ascii="Times New Roman" w:eastAsia="Times New Roman" w:hAnsi="Times New Roman" w:cs="Times New Roman"/>
          <w:color w:val="333333"/>
          <w:sz w:val="28"/>
          <w:szCs w:val="28"/>
          <w:lang w:eastAsia="en-IN"/>
        </w:rPr>
        <w:t xml:space="preserve"> To simulate the sequenced file allocation strategy technique.</w:t>
      </w:r>
    </w:p>
    <w:p w14:paraId="031BAA22" w14:textId="77777777" w:rsidR="00731197" w:rsidRDefault="00731197" w:rsidP="00731197">
      <w:pPr>
        <w:shd w:val="clear" w:color="auto" w:fill="FFFFFF"/>
        <w:spacing w:after="0"/>
        <w:ind w:left="36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b/>
          <w:bCs/>
          <w:color w:val="333333"/>
          <w:sz w:val="28"/>
          <w:szCs w:val="28"/>
          <w:u w:val="single"/>
          <w:lang w:eastAsia="en-IN"/>
        </w:rPr>
        <w:t>Description:</w:t>
      </w:r>
      <w:r w:rsidRPr="00731197">
        <w:rPr>
          <w:rFonts w:ascii="Times New Roman" w:eastAsia="Times New Roman" w:hAnsi="Times New Roman" w:cs="Times New Roman"/>
          <w:color w:val="333333"/>
          <w:sz w:val="28"/>
          <w:szCs w:val="28"/>
          <w:lang w:eastAsia="en-IN"/>
        </w:rPr>
        <w:t xml:space="preserve"> S</w:t>
      </w:r>
      <w:r>
        <w:rPr>
          <w:rFonts w:ascii="Times New Roman" w:eastAsia="Times New Roman" w:hAnsi="Times New Roman" w:cs="Times New Roman"/>
          <w:color w:val="333333"/>
          <w:sz w:val="28"/>
          <w:szCs w:val="28"/>
          <w:lang w:eastAsia="en-IN"/>
        </w:rPr>
        <w:t>equenced file allocation is one of the most used methods for allocation sequence means we allocate the block in such a manner, so that in the harddisk, all the blocks get the contiguous physical block.</w:t>
      </w:r>
    </w:p>
    <w:p w14:paraId="575A91A6" w14:textId="77777777" w:rsidR="00731197" w:rsidRDefault="00731197" w:rsidP="00731197">
      <w:pPr>
        <w:shd w:val="clear" w:color="auto" w:fill="FFFFFF"/>
        <w:spacing w:after="0"/>
        <w:ind w:left="360"/>
        <w:jc w:val="both"/>
        <w:rPr>
          <w:rFonts w:ascii="Times New Roman" w:eastAsia="Times New Roman" w:hAnsi="Times New Roman" w:cs="Times New Roman"/>
          <w:b/>
          <w:bCs/>
          <w:color w:val="333333"/>
          <w:sz w:val="28"/>
          <w:szCs w:val="28"/>
          <w:u w:val="single"/>
          <w:lang w:eastAsia="en-IN"/>
        </w:rPr>
      </w:pPr>
      <w:r>
        <w:rPr>
          <w:rFonts w:ascii="Times New Roman" w:eastAsia="Times New Roman" w:hAnsi="Times New Roman" w:cs="Times New Roman"/>
          <w:b/>
          <w:bCs/>
          <w:color w:val="333333"/>
          <w:sz w:val="28"/>
          <w:szCs w:val="28"/>
          <w:u w:val="single"/>
          <w:lang w:eastAsia="en-IN"/>
        </w:rPr>
        <w:t xml:space="preserve">Algorithm: </w:t>
      </w:r>
    </w:p>
    <w:p w14:paraId="48926918" w14:textId="77777777" w:rsidR="00731197" w:rsidRDefault="00731197" w:rsidP="00731197">
      <w:pPr>
        <w:pStyle w:val="ListParagraph"/>
        <w:numPr>
          <w:ilvl w:val="0"/>
          <w:numId w:val="7"/>
        </w:num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Start the process</w:t>
      </w:r>
    </w:p>
    <w:p w14:paraId="33D69BC1" w14:textId="77777777" w:rsidR="00731197" w:rsidRDefault="00731197" w:rsidP="00731197">
      <w:pPr>
        <w:pStyle w:val="ListParagraph"/>
        <w:numPr>
          <w:ilvl w:val="0"/>
          <w:numId w:val="7"/>
        </w:num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Get the number of files</w:t>
      </w:r>
    </w:p>
    <w:p w14:paraId="4B221361" w14:textId="77777777" w:rsidR="00731197" w:rsidRDefault="00731197" w:rsidP="00731197">
      <w:pPr>
        <w:pStyle w:val="ListParagraph"/>
        <w:numPr>
          <w:ilvl w:val="0"/>
          <w:numId w:val="7"/>
        </w:num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Get the memory requirement of the each file</w:t>
      </w:r>
    </w:p>
    <w:p w14:paraId="754E4906" w14:textId="77777777" w:rsidR="00731197" w:rsidRDefault="00731197" w:rsidP="00944E3A">
      <w:pPr>
        <w:pStyle w:val="ListParagraph"/>
        <w:numPr>
          <w:ilvl w:val="0"/>
          <w:numId w:val="7"/>
        </w:num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Allocate the required locations to each in sequential order</w:t>
      </w:r>
    </w:p>
    <w:p w14:paraId="575474BF" w14:textId="77777777" w:rsidR="007F3C89" w:rsidRDefault="007F3C89" w:rsidP="007F3C89">
      <w:pPr>
        <w:pStyle w:val="ListParagraph"/>
        <w:numPr>
          <w:ilvl w:val="0"/>
          <w:numId w:val="8"/>
        </w:num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Randomly select a location from available location s1=random(100);</w:t>
      </w:r>
    </w:p>
    <w:p w14:paraId="5E0FB01B" w14:textId="77777777" w:rsidR="007F3C89" w:rsidRDefault="007F3C89" w:rsidP="007F3C89">
      <w:pPr>
        <w:pStyle w:val="ListParagraph"/>
        <w:numPr>
          <w:ilvl w:val="0"/>
          <w:numId w:val="8"/>
        </w:num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Check whether the required locations are free from selected location</w:t>
      </w:r>
    </w:p>
    <w:p w14:paraId="1AE3EB28" w14:textId="77777777" w:rsidR="007F3C89" w:rsidRDefault="007F3C89" w:rsidP="007F3C89">
      <w:pPr>
        <w:pStyle w:val="ListParagraph"/>
        <w:numPr>
          <w:ilvl w:val="0"/>
          <w:numId w:val="8"/>
        </w:numPr>
        <w:shd w:val="clear" w:color="auto" w:fill="FFFFFF"/>
        <w:spacing w:after="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Allocate and set flag=1 to the allocated location</w:t>
      </w:r>
    </w:p>
    <w:p w14:paraId="34C10DDC" w14:textId="77777777" w:rsidR="007F3C89" w:rsidRDefault="007F3C89" w:rsidP="007F3C89">
      <w:pPr>
        <w:pStyle w:val="ListParagraph"/>
        <w:numPr>
          <w:ilvl w:val="0"/>
          <w:numId w:val="7"/>
        </w:numPr>
        <w:shd w:val="clear" w:color="auto" w:fill="FFFFFF"/>
        <w:spacing w:after="0"/>
        <w:jc w:val="both"/>
        <w:rPr>
          <w:rFonts w:ascii="Times-Roman" w:hAnsi="Times-Roman" w:cs="Times-Roman"/>
          <w:sz w:val="28"/>
          <w:szCs w:val="28"/>
        </w:rPr>
      </w:pPr>
      <w:r w:rsidRPr="007F3C89">
        <w:rPr>
          <w:rFonts w:ascii="Times-Roman" w:hAnsi="Times-Roman" w:cs="Times-Roman"/>
          <w:sz w:val="28"/>
          <w:szCs w:val="28"/>
        </w:rPr>
        <w:t xml:space="preserve"> Print </w:t>
      </w:r>
      <w:r>
        <w:rPr>
          <w:rFonts w:ascii="Times-Roman" w:hAnsi="Times-Roman" w:cs="Times-Roman"/>
          <w:sz w:val="28"/>
          <w:szCs w:val="28"/>
        </w:rPr>
        <w:t>the results file number, length, blocks allocated</w:t>
      </w:r>
    </w:p>
    <w:p w14:paraId="6D3D90D4" w14:textId="77777777" w:rsidR="007F3C89" w:rsidRDefault="007F3C89" w:rsidP="007F3C89">
      <w:pPr>
        <w:pStyle w:val="ListParagraph"/>
        <w:numPr>
          <w:ilvl w:val="0"/>
          <w:numId w:val="7"/>
        </w:numPr>
        <w:shd w:val="clear" w:color="auto" w:fill="FFFFFF"/>
        <w:spacing w:after="0"/>
        <w:jc w:val="both"/>
        <w:rPr>
          <w:rFonts w:ascii="Times-Roman" w:hAnsi="Times-Roman" w:cs="Times-Roman"/>
          <w:sz w:val="28"/>
          <w:szCs w:val="28"/>
        </w:rPr>
      </w:pPr>
      <w:r>
        <w:rPr>
          <w:rFonts w:ascii="Times-Roman" w:hAnsi="Times-Roman" w:cs="Times-Roman"/>
          <w:sz w:val="28"/>
          <w:szCs w:val="28"/>
        </w:rPr>
        <w:t xml:space="preserve"> Stop</w:t>
      </w:r>
      <w:r w:rsidR="00944E3A" w:rsidRPr="007F3C89">
        <w:rPr>
          <w:rFonts w:ascii="Times-Roman" w:hAnsi="Times-Roman" w:cs="Times-Roman"/>
          <w:sz w:val="28"/>
          <w:szCs w:val="28"/>
        </w:rPr>
        <w:t xml:space="preserve"> </w:t>
      </w:r>
      <w:r>
        <w:rPr>
          <w:rFonts w:ascii="Times-Roman" w:hAnsi="Times-Roman" w:cs="Times-Roman"/>
          <w:sz w:val="28"/>
          <w:szCs w:val="28"/>
        </w:rPr>
        <w:t>the program</w:t>
      </w:r>
    </w:p>
    <w:p w14:paraId="6DEA0209" w14:textId="77777777" w:rsidR="007F3C89" w:rsidRDefault="007F3C89" w:rsidP="007F3C89">
      <w:pPr>
        <w:shd w:val="clear" w:color="auto" w:fill="FFFFFF"/>
        <w:spacing w:after="0"/>
        <w:jc w:val="both"/>
        <w:rPr>
          <w:rFonts w:ascii="Times-Roman" w:hAnsi="Times-Roman" w:cs="Times-Roman"/>
          <w:b/>
          <w:bCs/>
          <w:sz w:val="28"/>
          <w:szCs w:val="28"/>
          <w:u w:val="single"/>
        </w:rPr>
      </w:pPr>
      <w:r>
        <w:rPr>
          <w:rFonts w:ascii="Times-Roman" w:hAnsi="Times-Roman" w:cs="Times-Roman"/>
          <w:sz w:val="28"/>
          <w:szCs w:val="28"/>
        </w:rPr>
        <w:t xml:space="preserve">    </w:t>
      </w:r>
      <w:r w:rsidRPr="007F3C89">
        <w:rPr>
          <w:rFonts w:ascii="Times-Roman" w:hAnsi="Times-Roman" w:cs="Times-Roman"/>
          <w:b/>
          <w:bCs/>
          <w:sz w:val="28"/>
          <w:szCs w:val="28"/>
          <w:u w:val="single"/>
        </w:rPr>
        <w:t>Program:</w:t>
      </w:r>
      <w:r>
        <w:rPr>
          <w:rFonts w:ascii="Times-Roman" w:hAnsi="Times-Roman" w:cs="Times-Roman"/>
          <w:b/>
          <w:bCs/>
          <w:sz w:val="28"/>
          <w:szCs w:val="28"/>
          <w:u w:val="single"/>
        </w:rPr>
        <w:t xml:space="preserve"> </w:t>
      </w:r>
    </w:p>
    <w:p w14:paraId="455CF833" w14:textId="77777777" w:rsidR="007F3C89" w:rsidRDefault="007F3C89" w:rsidP="007F3C89">
      <w:pPr>
        <w:shd w:val="clear" w:color="auto" w:fill="FFFFFF"/>
        <w:spacing w:after="0"/>
        <w:jc w:val="both"/>
        <w:rPr>
          <w:rFonts w:ascii="Times-Roman" w:hAnsi="Times-Roman" w:cs="Times-Roman"/>
          <w:sz w:val="28"/>
          <w:szCs w:val="28"/>
        </w:rPr>
      </w:pPr>
    </w:p>
    <w:p w14:paraId="1AAA89C8" w14:textId="77777777" w:rsidR="007F3C89" w:rsidRPr="007F3C89" w:rsidRDefault="007F3C89" w:rsidP="007F3C89">
      <w:pPr>
        <w:pStyle w:val="NormalWeb"/>
        <w:spacing w:before="240" w:after="240" w:line="276" w:lineRule="auto"/>
        <w:jc w:val="both"/>
        <w:rPr>
          <w:sz w:val="28"/>
          <w:szCs w:val="28"/>
        </w:rPr>
      </w:pPr>
      <w:r w:rsidRPr="007F3C89">
        <w:rPr>
          <w:sz w:val="28"/>
          <w:szCs w:val="28"/>
        </w:rPr>
        <w:t>#include &lt; stdio.h&gt;</w:t>
      </w:r>
    </w:p>
    <w:p w14:paraId="1B747B8D" w14:textId="77777777" w:rsidR="007F3C89" w:rsidRPr="007F3C89" w:rsidRDefault="007F3C89" w:rsidP="007F3C89">
      <w:pPr>
        <w:pStyle w:val="NormalWeb"/>
        <w:spacing w:before="240" w:after="240" w:line="276" w:lineRule="auto"/>
        <w:jc w:val="both"/>
        <w:rPr>
          <w:sz w:val="28"/>
          <w:szCs w:val="28"/>
        </w:rPr>
      </w:pPr>
      <w:r w:rsidRPr="007F3C89">
        <w:rPr>
          <w:sz w:val="28"/>
          <w:szCs w:val="28"/>
        </w:rPr>
        <w:t>#include&lt;conio.h&gt;</w:t>
      </w:r>
    </w:p>
    <w:p w14:paraId="5EB4850C" w14:textId="77777777" w:rsidR="007F3C89" w:rsidRDefault="007F3C89" w:rsidP="007F3C89">
      <w:pPr>
        <w:pStyle w:val="NormalWeb"/>
        <w:spacing w:before="240" w:after="240" w:line="276" w:lineRule="auto"/>
        <w:jc w:val="both"/>
        <w:rPr>
          <w:sz w:val="28"/>
          <w:szCs w:val="28"/>
        </w:rPr>
      </w:pPr>
      <w:r w:rsidRPr="007F3C89">
        <w:rPr>
          <w:sz w:val="28"/>
          <w:szCs w:val="28"/>
        </w:rPr>
        <w:t>void main()</w:t>
      </w:r>
    </w:p>
    <w:p w14:paraId="4E60F95F"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794B8D72" w14:textId="77777777" w:rsidR="007F3C89" w:rsidRPr="007F3C89" w:rsidRDefault="007F3C89" w:rsidP="007F3C89">
      <w:pPr>
        <w:pStyle w:val="NormalWeb"/>
        <w:spacing w:before="240" w:after="240" w:line="276" w:lineRule="auto"/>
        <w:jc w:val="both"/>
        <w:rPr>
          <w:sz w:val="28"/>
          <w:szCs w:val="28"/>
        </w:rPr>
      </w:pPr>
      <w:r w:rsidRPr="007F3C89">
        <w:rPr>
          <w:sz w:val="28"/>
          <w:szCs w:val="28"/>
        </w:rPr>
        <w:t>int f[50], i, st, len, j, c, k, count = 0;</w:t>
      </w:r>
    </w:p>
    <w:p w14:paraId="627E49BF" w14:textId="77777777" w:rsidR="007F3C89" w:rsidRPr="007F3C89" w:rsidRDefault="007F3C89" w:rsidP="007F3C89">
      <w:pPr>
        <w:pStyle w:val="NormalWeb"/>
        <w:spacing w:before="240" w:after="240" w:line="276" w:lineRule="auto"/>
        <w:jc w:val="both"/>
        <w:rPr>
          <w:sz w:val="28"/>
          <w:szCs w:val="28"/>
        </w:rPr>
      </w:pPr>
      <w:r w:rsidRPr="007F3C89">
        <w:rPr>
          <w:sz w:val="28"/>
          <w:szCs w:val="28"/>
        </w:rPr>
        <w:t>clrscr();</w:t>
      </w:r>
    </w:p>
    <w:p w14:paraId="21DFFDA1" w14:textId="77777777" w:rsidR="007F3C89" w:rsidRPr="007F3C89" w:rsidRDefault="007F3C89" w:rsidP="007F3C89">
      <w:pPr>
        <w:pStyle w:val="NormalWeb"/>
        <w:spacing w:before="240" w:after="240" w:line="276" w:lineRule="auto"/>
        <w:jc w:val="both"/>
        <w:rPr>
          <w:sz w:val="28"/>
          <w:szCs w:val="28"/>
        </w:rPr>
      </w:pPr>
      <w:r w:rsidRPr="007F3C89">
        <w:rPr>
          <w:sz w:val="28"/>
          <w:szCs w:val="28"/>
        </w:rPr>
        <w:t>for(i=0;i&lt;50;i++)</w:t>
      </w:r>
    </w:p>
    <w:p w14:paraId="2911C9C7" w14:textId="77777777" w:rsidR="007F3C89" w:rsidRPr="007F3C89" w:rsidRDefault="007F3C89" w:rsidP="007F3C89">
      <w:pPr>
        <w:pStyle w:val="NormalWeb"/>
        <w:spacing w:before="240" w:after="240" w:line="276" w:lineRule="auto"/>
        <w:jc w:val="both"/>
        <w:rPr>
          <w:sz w:val="28"/>
          <w:szCs w:val="28"/>
        </w:rPr>
      </w:pPr>
      <w:r w:rsidRPr="007F3C89">
        <w:rPr>
          <w:sz w:val="28"/>
          <w:szCs w:val="28"/>
        </w:rPr>
        <w:t>f[i]=0;</w:t>
      </w:r>
    </w:p>
    <w:p w14:paraId="2A76AB4A"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printf("Files Allocated are : \n");</w:t>
      </w:r>
    </w:p>
    <w:p w14:paraId="2596011D" w14:textId="77777777" w:rsidR="007F3C89" w:rsidRPr="007F3C89" w:rsidRDefault="007F3C89" w:rsidP="007F3C89">
      <w:pPr>
        <w:pStyle w:val="NormalWeb"/>
        <w:spacing w:before="240" w:after="240" w:line="276" w:lineRule="auto"/>
        <w:jc w:val="both"/>
        <w:rPr>
          <w:sz w:val="28"/>
          <w:szCs w:val="28"/>
        </w:rPr>
      </w:pPr>
      <w:r w:rsidRPr="007F3C89">
        <w:rPr>
          <w:sz w:val="28"/>
          <w:szCs w:val="28"/>
        </w:rPr>
        <w:t>x: count=0;</w:t>
      </w:r>
    </w:p>
    <w:p w14:paraId="06B5771A"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printf(“Enter starting block and length of files: ”);</w:t>
      </w:r>
    </w:p>
    <w:p w14:paraId="7AA6D172" w14:textId="77777777" w:rsidR="007F3C89" w:rsidRPr="007F3C89" w:rsidRDefault="007F3C89" w:rsidP="007F3C89">
      <w:pPr>
        <w:pStyle w:val="NormalWeb"/>
        <w:spacing w:before="240" w:after="240" w:line="276" w:lineRule="auto"/>
        <w:jc w:val="both"/>
        <w:rPr>
          <w:sz w:val="28"/>
          <w:szCs w:val="28"/>
        </w:rPr>
      </w:pPr>
      <w:r w:rsidRPr="007F3C89">
        <w:rPr>
          <w:sz w:val="28"/>
          <w:szCs w:val="28"/>
        </w:rPr>
        <w:t>scanf("%d%d", &amp;st,&amp;len);</w:t>
      </w:r>
    </w:p>
    <w:p w14:paraId="6CBDFAAC" w14:textId="77777777" w:rsidR="007F3C89" w:rsidRPr="007F3C89" w:rsidRDefault="007F3C89" w:rsidP="007F3C89">
      <w:pPr>
        <w:pStyle w:val="NormalWeb"/>
        <w:spacing w:before="240" w:after="240" w:line="276" w:lineRule="auto"/>
        <w:jc w:val="both"/>
        <w:rPr>
          <w:sz w:val="28"/>
          <w:szCs w:val="28"/>
        </w:rPr>
      </w:pPr>
      <w:r w:rsidRPr="007F3C89">
        <w:rPr>
          <w:sz w:val="28"/>
          <w:szCs w:val="28"/>
        </w:rPr>
        <w:t>for(k=st;k&lt;(st+len);k++)</w:t>
      </w:r>
    </w:p>
    <w:p w14:paraId="4F4686DA" w14:textId="77777777" w:rsidR="007F3C89" w:rsidRPr="007F3C89" w:rsidRDefault="007F3C89" w:rsidP="007F3C89">
      <w:pPr>
        <w:pStyle w:val="NormalWeb"/>
        <w:spacing w:before="240" w:after="240" w:line="276" w:lineRule="auto"/>
        <w:jc w:val="both"/>
        <w:rPr>
          <w:sz w:val="28"/>
          <w:szCs w:val="28"/>
        </w:rPr>
      </w:pPr>
      <w:r w:rsidRPr="007F3C89">
        <w:rPr>
          <w:sz w:val="28"/>
          <w:szCs w:val="28"/>
        </w:rPr>
        <w:t>if(f[k]==0)</w:t>
      </w:r>
    </w:p>
    <w:p w14:paraId="5FB04876" w14:textId="77777777" w:rsidR="007F3C89" w:rsidRPr="007F3C89" w:rsidRDefault="007F3C89" w:rsidP="007F3C89">
      <w:pPr>
        <w:pStyle w:val="NormalWeb"/>
        <w:spacing w:before="240" w:after="240" w:line="276" w:lineRule="auto"/>
        <w:jc w:val="both"/>
        <w:rPr>
          <w:sz w:val="28"/>
          <w:szCs w:val="28"/>
        </w:rPr>
      </w:pPr>
      <w:r w:rsidRPr="007F3C89">
        <w:rPr>
          <w:sz w:val="28"/>
          <w:szCs w:val="28"/>
        </w:rPr>
        <w:t>count++;</w:t>
      </w:r>
    </w:p>
    <w:p w14:paraId="08D8CCF5" w14:textId="77777777" w:rsidR="007F3C89" w:rsidRPr="007F3C89" w:rsidRDefault="007F3C89" w:rsidP="007F3C89">
      <w:pPr>
        <w:pStyle w:val="NormalWeb"/>
        <w:spacing w:before="240" w:after="240" w:line="276" w:lineRule="auto"/>
        <w:jc w:val="both"/>
        <w:rPr>
          <w:sz w:val="28"/>
          <w:szCs w:val="28"/>
        </w:rPr>
      </w:pPr>
      <w:r w:rsidRPr="007F3C89">
        <w:rPr>
          <w:sz w:val="28"/>
          <w:szCs w:val="28"/>
        </w:rPr>
        <w:t>if(len==count)</w:t>
      </w:r>
    </w:p>
    <w:p w14:paraId="003B90AD"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0829DCC5" w14:textId="77777777" w:rsidR="007F3C89" w:rsidRPr="007F3C89" w:rsidRDefault="007F3C89" w:rsidP="007F3C89">
      <w:pPr>
        <w:pStyle w:val="NormalWeb"/>
        <w:spacing w:before="240" w:after="240" w:line="276" w:lineRule="auto"/>
        <w:jc w:val="both"/>
        <w:rPr>
          <w:sz w:val="28"/>
          <w:szCs w:val="28"/>
        </w:rPr>
      </w:pPr>
      <w:r w:rsidRPr="007F3C89">
        <w:rPr>
          <w:sz w:val="28"/>
          <w:szCs w:val="28"/>
        </w:rPr>
        <w:t>for(j=st;j&lt;(st+len);j++)</w:t>
      </w:r>
    </w:p>
    <w:p w14:paraId="49073394" w14:textId="77777777" w:rsidR="007F3C89" w:rsidRPr="007F3C89" w:rsidRDefault="007F3C89" w:rsidP="007F3C89">
      <w:pPr>
        <w:pStyle w:val="NormalWeb"/>
        <w:spacing w:before="240" w:after="240" w:line="276" w:lineRule="auto"/>
        <w:jc w:val="both"/>
        <w:rPr>
          <w:sz w:val="28"/>
          <w:szCs w:val="28"/>
        </w:rPr>
      </w:pPr>
      <w:r w:rsidRPr="007F3C89">
        <w:rPr>
          <w:sz w:val="28"/>
          <w:szCs w:val="28"/>
        </w:rPr>
        <w:t>if(f[j]==0)</w:t>
      </w:r>
    </w:p>
    <w:p w14:paraId="34529DF5"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60828B74" w14:textId="77777777" w:rsidR="007F3C89" w:rsidRPr="007F3C89" w:rsidRDefault="007F3C89" w:rsidP="007F3C89">
      <w:pPr>
        <w:pStyle w:val="NormalWeb"/>
        <w:spacing w:before="240" w:after="240" w:line="276" w:lineRule="auto"/>
        <w:jc w:val="both"/>
        <w:rPr>
          <w:sz w:val="28"/>
          <w:szCs w:val="28"/>
        </w:rPr>
      </w:pPr>
      <w:r w:rsidRPr="007F3C89">
        <w:rPr>
          <w:sz w:val="28"/>
          <w:szCs w:val="28"/>
        </w:rPr>
        <w:t>f[j]=1;</w:t>
      </w:r>
    </w:p>
    <w:p w14:paraId="0B2CDDFA"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printf("%d\t%d\n",j,f[j]);</w:t>
      </w:r>
    </w:p>
    <w:p w14:paraId="534C6476"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34B6D5E4" w14:textId="77777777" w:rsidR="007F3C89" w:rsidRPr="007F3C89" w:rsidRDefault="007F3C89" w:rsidP="007F3C89">
      <w:pPr>
        <w:pStyle w:val="NormalWeb"/>
        <w:spacing w:before="240" w:after="240" w:line="276" w:lineRule="auto"/>
        <w:jc w:val="both"/>
        <w:rPr>
          <w:sz w:val="28"/>
          <w:szCs w:val="28"/>
        </w:rPr>
      </w:pPr>
      <w:r w:rsidRPr="007F3C89">
        <w:rPr>
          <w:sz w:val="28"/>
          <w:szCs w:val="28"/>
        </w:rPr>
        <w:t>if(j!=(st+len-1))</w:t>
      </w:r>
    </w:p>
    <w:p w14:paraId="65384931"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 The file is allocated to disk\n");</w:t>
      </w:r>
    </w:p>
    <w:p w14:paraId="3B5CD3F0"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733B70AE" w14:textId="77777777" w:rsidR="007F3C89" w:rsidRPr="007F3C89" w:rsidRDefault="007F3C89" w:rsidP="007F3C89">
      <w:pPr>
        <w:pStyle w:val="NormalWeb"/>
        <w:spacing w:before="240" w:after="240" w:line="276" w:lineRule="auto"/>
        <w:jc w:val="both"/>
        <w:rPr>
          <w:sz w:val="28"/>
          <w:szCs w:val="28"/>
        </w:rPr>
      </w:pPr>
      <w:r w:rsidRPr="007F3C89">
        <w:rPr>
          <w:sz w:val="28"/>
          <w:szCs w:val="28"/>
        </w:rPr>
        <w:t>else</w:t>
      </w:r>
    </w:p>
    <w:p w14:paraId="4A5EC2E3"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 The file is not allocated \n");</w:t>
      </w:r>
    </w:p>
    <w:p w14:paraId="30676C16"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printf("Do you want to enter more file(Yes - 1/No - 0)");</w:t>
      </w:r>
    </w:p>
    <w:p w14:paraId="0AAA57DF" w14:textId="77777777" w:rsidR="007F3C89" w:rsidRPr="007F3C89" w:rsidRDefault="007F3C89" w:rsidP="007F3C89">
      <w:pPr>
        <w:pStyle w:val="NormalWeb"/>
        <w:spacing w:before="240" w:after="240" w:line="276" w:lineRule="auto"/>
        <w:jc w:val="both"/>
        <w:rPr>
          <w:sz w:val="28"/>
          <w:szCs w:val="28"/>
        </w:rPr>
      </w:pPr>
      <w:r w:rsidRPr="007F3C89">
        <w:rPr>
          <w:sz w:val="28"/>
          <w:szCs w:val="28"/>
        </w:rPr>
        <w:t>scanf("%d", &amp;c);</w:t>
      </w:r>
    </w:p>
    <w:p w14:paraId="43F9AB40" w14:textId="77777777" w:rsidR="007F3C89" w:rsidRPr="007F3C89" w:rsidRDefault="007F3C89" w:rsidP="007F3C89">
      <w:pPr>
        <w:pStyle w:val="NormalWeb"/>
        <w:spacing w:before="240" w:after="240" w:line="276" w:lineRule="auto"/>
        <w:jc w:val="both"/>
        <w:rPr>
          <w:sz w:val="28"/>
          <w:szCs w:val="28"/>
        </w:rPr>
      </w:pPr>
      <w:r w:rsidRPr="007F3C89">
        <w:rPr>
          <w:sz w:val="28"/>
          <w:szCs w:val="28"/>
        </w:rPr>
        <w:t>if(c==1)</w:t>
      </w:r>
    </w:p>
    <w:p w14:paraId="5C2B9AA7" w14:textId="77777777" w:rsidR="007F3C89" w:rsidRPr="007F3C89" w:rsidRDefault="007F3C89" w:rsidP="007F3C89">
      <w:pPr>
        <w:pStyle w:val="NormalWeb"/>
        <w:spacing w:before="240" w:after="240" w:line="276" w:lineRule="auto"/>
        <w:jc w:val="both"/>
        <w:rPr>
          <w:sz w:val="28"/>
          <w:szCs w:val="28"/>
        </w:rPr>
      </w:pPr>
      <w:r w:rsidRPr="007F3C89">
        <w:rPr>
          <w:sz w:val="28"/>
          <w:szCs w:val="28"/>
        </w:rPr>
        <w:t>goto x;</w:t>
      </w:r>
    </w:p>
    <w:p w14:paraId="0FD8E1CC" w14:textId="77777777" w:rsidR="007F3C89" w:rsidRPr="007F3C89" w:rsidRDefault="007F3C89" w:rsidP="007F3C89">
      <w:pPr>
        <w:pStyle w:val="NormalWeb"/>
        <w:spacing w:before="240" w:after="240" w:line="276" w:lineRule="auto"/>
        <w:jc w:val="both"/>
        <w:rPr>
          <w:sz w:val="28"/>
          <w:szCs w:val="28"/>
        </w:rPr>
      </w:pPr>
      <w:r w:rsidRPr="007F3C89">
        <w:rPr>
          <w:sz w:val="28"/>
          <w:szCs w:val="28"/>
        </w:rPr>
        <w:t>else</w:t>
      </w:r>
    </w:p>
    <w:p w14:paraId="0E5AFC85" w14:textId="77777777" w:rsidR="007F3C89" w:rsidRPr="007F3C89" w:rsidRDefault="007F3C89" w:rsidP="007F3C89">
      <w:pPr>
        <w:pStyle w:val="NormalWeb"/>
        <w:spacing w:before="240" w:after="240" w:line="276" w:lineRule="auto"/>
        <w:jc w:val="both"/>
        <w:rPr>
          <w:sz w:val="28"/>
          <w:szCs w:val="28"/>
        </w:rPr>
      </w:pPr>
      <w:r w:rsidRPr="007F3C89">
        <w:rPr>
          <w:sz w:val="28"/>
          <w:szCs w:val="28"/>
        </w:rPr>
        <w:t>exit();</w:t>
      </w:r>
    </w:p>
    <w:p w14:paraId="539630A3" w14:textId="77777777" w:rsidR="007F3C89" w:rsidRPr="007F3C89" w:rsidRDefault="007F3C89" w:rsidP="007F3C89">
      <w:pPr>
        <w:pStyle w:val="NormalWeb"/>
        <w:spacing w:before="240" w:after="240" w:line="276" w:lineRule="auto"/>
        <w:jc w:val="both"/>
        <w:rPr>
          <w:sz w:val="28"/>
          <w:szCs w:val="28"/>
        </w:rPr>
      </w:pPr>
      <w:r w:rsidRPr="007F3C89">
        <w:rPr>
          <w:sz w:val="28"/>
          <w:szCs w:val="28"/>
        </w:rPr>
        <w:t>getch();</w:t>
      </w:r>
    </w:p>
    <w:p w14:paraId="43D4D181"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5676181B" w14:textId="77777777" w:rsidR="007F3C89" w:rsidRPr="007F3C89" w:rsidRDefault="007F3C89" w:rsidP="007F3C89">
      <w:pPr>
        <w:pStyle w:val="NormalWeb"/>
        <w:spacing w:before="240" w:after="240" w:line="276" w:lineRule="auto"/>
        <w:jc w:val="both"/>
        <w:rPr>
          <w:sz w:val="28"/>
          <w:szCs w:val="28"/>
          <w:u w:val="single"/>
        </w:rPr>
      </w:pPr>
      <w:r w:rsidRPr="007F3C89">
        <w:rPr>
          <w:b/>
          <w:bCs/>
          <w:sz w:val="28"/>
          <w:szCs w:val="28"/>
          <w:u w:val="single"/>
        </w:rPr>
        <w:t>Output:</w:t>
      </w:r>
      <w:r>
        <w:rPr>
          <w:b/>
          <w:bCs/>
          <w:sz w:val="28"/>
          <w:szCs w:val="28"/>
          <w:u w:val="single"/>
        </w:rPr>
        <w:t xml:space="preserve"> </w:t>
      </w:r>
    </w:p>
    <w:p w14:paraId="0B87A046" w14:textId="77777777" w:rsidR="007F3C89" w:rsidRPr="007F3C89" w:rsidRDefault="007F3C89" w:rsidP="007F3C89">
      <w:pPr>
        <w:pStyle w:val="NormalWeb"/>
        <w:spacing w:before="240" w:after="240" w:line="276" w:lineRule="auto"/>
        <w:jc w:val="both"/>
        <w:rPr>
          <w:sz w:val="28"/>
          <w:szCs w:val="28"/>
        </w:rPr>
      </w:pPr>
      <w:r w:rsidRPr="007F3C89">
        <w:rPr>
          <w:sz w:val="28"/>
          <w:szCs w:val="28"/>
        </w:rPr>
        <w:t>Files Allocated are :</w:t>
      </w:r>
    </w:p>
    <w:p w14:paraId="6D1C5673" w14:textId="77777777" w:rsidR="007F3C89" w:rsidRPr="007F3C89" w:rsidRDefault="007F3C89" w:rsidP="007F3C89">
      <w:pPr>
        <w:pStyle w:val="NormalWeb"/>
        <w:spacing w:before="240" w:after="240" w:line="276" w:lineRule="auto"/>
        <w:jc w:val="both"/>
        <w:rPr>
          <w:sz w:val="28"/>
          <w:szCs w:val="28"/>
        </w:rPr>
      </w:pPr>
      <w:r w:rsidRPr="007F3C89">
        <w:rPr>
          <w:sz w:val="28"/>
          <w:szCs w:val="28"/>
        </w:rPr>
        <w:t>Enter starting block and length of files: 14 3</w:t>
      </w:r>
    </w:p>
    <w:p w14:paraId="732D5C61" w14:textId="77777777" w:rsidR="007F3C89" w:rsidRPr="007F3C89" w:rsidRDefault="007F3C89" w:rsidP="007F3C89">
      <w:pPr>
        <w:pStyle w:val="NormalWeb"/>
        <w:spacing w:before="240" w:after="240" w:line="276" w:lineRule="auto"/>
        <w:jc w:val="both"/>
        <w:rPr>
          <w:sz w:val="28"/>
          <w:szCs w:val="28"/>
        </w:rPr>
      </w:pPr>
      <w:r w:rsidRPr="007F3C89">
        <w:rPr>
          <w:sz w:val="28"/>
          <w:szCs w:val="28"/>
        </w:rPr>
        <w:t>14 1</w:t>
      </w:r>
    </w:p>
    <w:p w14:paraId="2E3DF6F1" w14:textId="77777777" w:rsidR="007F3C89" w:rsidRPr="007F3C89" w:rsidRDefault="007F3C89" w:rsidP="007F3C89">
      <w:pPr>
        <w:pStyle w:val="NormalWeb"/>
        <w:spacing w:before="240" w:after="240" w:line="276" w:lineRule="auto"/>
        <w:jc w:val="both"/>
        <w:rPr>
          <w:sz w:val="28"/>
          <w:szCs w:val="28"/>
        </w:rPr>
      </w:pPr>
      <w:r w:rsidRPr="007F3C89">
        <w:rPr>
          <w:sz w:val="28"/>
          <w:szCs w:val="28"/>
        </w:rPr>
        <w:t>15 1</w:t>
      </w:r>
    </w:p>
    <w:p w14:paraId="1A373F37" w14:textId="77777777" w:rsidR="007F3C89" w:rsidRPr="007F3C89" w:rsidRDefault="007F3C89" w:rsidP="007F3C89">
      <w:pPr>
        <w:pStyle w:val="NormalWeb"/>
        <w:spacing w:before="240" w:after="240" w:line="276" w:lineRule="auto"/>
        <w:jc w:val="both"/>
        <w:rPr>
          <w:sz w:val="28"/>
          <w:szCs w:val="28"/>
        </w:rPr>
      </w:pPr>
      <w:r w:rsidRPr="007F3C89">
        <w:rPr>
          <w:sz w:val="28"/>
          <w:szCs w:val="28"/>
        </w:rPr>
        <w:t>16 1</w:t>
      </w:r>
    </w:p>
    <w:p w14:paraId="5480D548" w14:textId="77777777" w:rsidR="007F3C89" w:rsidRPr="007F3C89" w:rsidRDefault="007F3C89" w:rsidP="007F3C89">
      <w:pPr>
        <w:pStyle w:val="NormalWeb"/>
        <w:spacing w:before="240" w:after="240" w:line="276" w:lineRule="auto"/>
        <w:jc w:val="both"/>
        <w:rPr>
          <w:sz w:val="28"/>
          <w:szCs w:val="28"/>
        </w:rPr>
      </w:pPr>
      <w:r w:rsidRPr="007F3C89">
        <w:rPr>
          <w:sz w:val="28"/>
          <w:szCs w:val="28"/>
        </w:rPr>
        <w:t>The file is allocated to disk</w:t>
      </w:r>
    </w:p>
    <w:p w14:paraId="6D82FCC0" w14:textId="77777777" w:rsidR="007F3C89" w:rsidRPr="007F3C89" w:rsidRDefault="007F3C89" w:rsidP="007F3C89">
      <w:pPr>
        <w:pStyle w:val="NormalWeb"/>
        <w:spacing w:before="240" w:after="240" w:line="276" w:lineRule="auto"/>
        <w:jc w:val="both"/>
        <w:rPr>
          <w:sz w:val="28"/>
          <w:szCs w:val="28"/>
        </w:rPr>
      </w:pPr>
      <w:r w:rsidRPr="007F3C89">
        <w:rPr>
          <w:sz w:val="28"/>
          <w:szCs w:val="28"/>
        </w:rPr>
        <w:t>Do you want to enter more file(Yes - 1/No - 0)1</w:t>
      </w:r>
    </w:p>
    <w:p w14:paraId="55274A89" w14:textId="77777777" w:rsidR="007F3C89" w:rsidRPr="007F3C89" w:rsidRDefault="007F3C89" w:rsidP="007F3C89">
      <w:pPr>
        <w:pStyle w:val="NormalWeb"/>
        <w:spacing w:before="240" w:after="240" w:line="276" w:lineRule="auto"/>
        <w:jc w:val="both"/>
        <w:rPr>
          <w:sz w:val="28"/>
          <w:szCs w:val="28"/>
        </w:rPr>
      </w:pPr>
      <w:r w:rsidRPr="007F3C89">
        <w:rPr>
          <w:sz w:val="28"/>
          <w:szCs w:val="28"/>
        </w:rPr>
        <w:t>Enter starting block and length of files: 14 1</w:t>
      </w:r>
    </w:p>
    <w:p w14:paraId="5F633C1D" w14:textId="77777777" w:rsidR="007F3C89" w:rsidRPr="007F3C89" w:rsidRDefault="007F3C89" w:rsidP="007F3C89">
      <w:pPr>
        <w:pStyle w:val="NormalWeb"/>
        <w:spacing w:before="240" w:after="240" w:line="276" w:lineRule="auto"/>
        <w:jc w:val="both"/>
        <w:rPr>
          <w:sz w:val="28"/>
          <w:szCs w:val="28"/>
        </w:rPr>
      </w:pPr>
      <w:r w:rsidRPr="007F3C89">
        <w:rPr>
          <w:sz w:val="28"/>
          <w:szCs w:val="28"/>
        </w:rPr>
        <w:t>The file is not allocated</w:t>
      </w:r>
    </w:p>
    <w:p w14:paraId="7D061646" w14:textId="77777777" w:rsidR="007F3C89" w:rsidRPr="007F3C89" w:rsidRDefault="007F3C89" w:rsidP="007F3C89">
      <w:pPr>
        <w:pStyle w:val="NormalWeb"/>
        <w:spacing w:before="240" w:after="240" w:line="276" w:lineRule="auto"/>
        <w:jc w:val="both"/>
        <w:rPr>
          <w:sz w:val="28"/>
          <w:szCs w:val="28"/>
        </w:rPr>
      </w:pPr>
      <w:r w:rsidRPr="007F3C89">
        <w:rPr>
          <w:sz w:val="28"/>
          <w:szCs w:val="28"/>
        </w:rPr>
        <w:t>Do you want to enter more file(Yes - 1/No - 0)1</w:t>
      </w:r>
    </w:p>
    <w:p w14:paraId="6D91714A" w14:textId="77777777" w:rsidR="007F3C89" w:rsidRPr="007F3C89" w:rsidRDefault="007F3C89" w:rsidP="007F3C89">
      <w:pPr>
        <w:pStyle w:val="NormalWeb"/>
        <w:spacing w:before="240" w:after="240" w:line="276" w:lineRule="auto"/>
        <w:jc w:val="both"/>
        <w:rPr>
          <w:sz w:val="28"/>
          <w:szCs w:val="28"/>
        </w:rPr>
      </w:pPr>
      <w:r w:rsidRPr="007F3C89">
        <w:rPr>
          <w:sz w:val="28"/>
          <w:szCs w:val="28"/>
        </w:rPr>
        <w:t>Enter starting block and length of files: 14 4</w:t>
      </w:r>
    </w:p>
    <w:p w14:paraId="7FB41971" w14:textId="77777777" w:rsidR="007F3C89" w:rsidRPr="007F3C89" w:rsidRDefault="007F3C89" w:rsidP="007F3C89">
      <w:pPr>
        <w:pStyle w:val="NormalWeb"/>
        <w:spacing w:before="240" w:after="240" w:line="276" w:lineRule="auto"/>
        <w:jc w:val="both"/>
        <w:rPr>
          <w:sz w:val="28"/>
          <w:szCs w:val="28"/>
        </w:rPr>
      </w:pPr>
      <w:r w:rsidRPr="007F3C89">
        <w:rPr>
          <w:sz w:val="28"/>
          <w:szCs w:val="28"/>
        </w:rPr>
        <w:t>The file is not allocated</w:t>
      </w:r>
    </w:p>
    <w:p w14:paraId="3B41041B" w14:textId="77777777" w:rsidR="007F3C89" w:rsidRPr="007F3C89" w:rsidRDefault="007F3C89" w:rsidP="007F3C89">
      <w:pPr>
        <w:pStyle w:val="NormalWeb"/>
        <w:spacing w:before="240" w:after="240" w:line="276" w:lineRule="auto"/>
        <w:jc w:val="both"/>
        <w:rPr>
          <w:sz w:val="28"/>
          <w:szCs w:val="28"/>
        </w:rPr>
      </w:pPr>
      <w:r w:rsidRPr="007F3C89">
        <w:rPr>
          <w:sz w:val="28"/>
          <w:szCs w:val="28"/>
        </w:rPr>
        <w:t>Do you want to enter more file(Yes - 1/No - 0)0</w:t>
      </w:r>
    </w:p>
    <w:p w14:paraId="4847439E" w14:textId="77777777" w:rsidR="007F3C89" w:rsidRDefault="007F3C89" w:rsidP="007F3C89">
      <w:pPr>
        <w:shd w:val="clear" w:color="auto" w:fill="FFFFFF"/>
        <w:spacing w:after="0"/>
        <w:jc w:val="both"/>
        <w:rPr>
          <w:rFonts w:ascii="Times-Roman" w:hAnsi="Times-Roman" w:cs="Times-Roman"/>
          <w:sz w:val="28"/>
          <w:szCs w:val="28"/>
        </w:rPr>
      </w:pPr>
    </w:p>
    <w:p w14:paraId="70F9ECFF"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3F05E25B"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5FC9904D"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52B1D29B"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0AE96F16"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38574C40"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08150201"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28FA902B"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2F79971E"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66A7170A"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332BBCDD"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2FF94925"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0977E8A3"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582460AC"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069D8DD0"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65562A8B"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35AB095D"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7D92F9B7"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0A82E5E2"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5AB9C114"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2330FC07"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29415144"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49D7646F"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6734E225"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72D48DE3"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5F54459C"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3EFF4D29"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633FEF6A"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26D0A753"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2DAFF19F"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51D52BC4"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79FCD138"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72F35B6F" w14:textId="77777777" w:rsidR="002E197A" w:rsidRDefault="002E197A" w:rsidP="0082723F">
      <w:pPr>
        <w:autoSpaceDE w:val="0"/>
        <w:autoSpaceDN w:val="0"/>
        <w:adjustRightInd w:val="0"/>
        <w:spacing w:after="0" w:line="240" w:lineRule="auto"/>
        <w:rPr>
          <w:rFonts w:ascii="Times-Roman" w:hAnsi="Times-Roman" w:cs="Times-Roman"/>
          <w:sz w:val="28"/>
          <w:szCs w:val="28"/>
        </w:rPr>
      </w:pPr>
    </w:p>
    <w:p w14:paraId="7D07A888" w14:textId="77777777" w:rsidR="0082723F" w:rsidRPr="00731197" w:rsidRDefault="007F3C89" w:rsidP="0082723F">
      <w:pPr>
        <w:autoSpaceDE w:val="0"/>
        <w:autoSpaceDN w:val="0"/>
        <w:adjustRightInd w:val="0"/>
        <w:spacing w:after="0" w:line="240" w:lineRule="auto"/>
        <w:rPr>
          <w:rFonts w:ascii="Times New Roman" w:eastAsia="Times New Roman" w:hAnsi="Times New Roman" w:cs="Times New Roman"/>
          <w:b/>
          <w:bCs/>
          <w:color w:val="333333"/>
          <w:sz w:val="28"/>
          <w:szCs w:val="28"/>
          <w:u w:val="single"/>
          <w:lang w:eastAsia="en-IN"/>
        </w:rPr>
      </w:pPr>
      <w:r>
        <w:rPr>
          <w:rFonts w:ascii="Times-Roman" w:hAnsi="Times-Roman" w:cs="Times-Roman"/>
          <w:sz w:val="28"/>
          <w:szCs w:val="28"/>
        </w:rPr>
        <w:t>7</w:t>
      </w:r>
      <w:r w:rsidRPr="00731197">
        <w:rPr>
          <w:rFonts w:ascii="Times-Roman" w:hAnsi="Times-Roman" w:cs="Times-Roman"/>
          <w:b/>
          <w:bCs/>
          <w:sz w:val="28"/>
          <w:szCs w:val="28"/>
        </w:rPr>
        <w:t>b</w:t>
      </w:r>
      <w:r>
        <w:rPr>
          <w:rFonts w:ascii="Times-Roman" w:hAnsi="Times-Roman" w:cs="Times-Roman"/>
          <w:b/>
          <w:bCs/>
          <w:sz w:val="28"/>
          <w:szCs w:val="28"/>
        </w:rPr>
        <w:t>.</w:t>
      </w:r>
      <w:r w:rsidRPr="00731197">
        <w:rPr>
          <w:rFonts w:ascii="Times-Roman" w:hAnsi="Times-Roman" w:cs="Times-Roman"/>
          <w:b/>
          <w:bCs/>
          <w:sz w:val="28"/>
          <w:szCs w:val="28"/>
        </w:rPr>
        <w:t xml:space="preserve">) </w:t>
      </w:r>
      <w:r w:rsidR="0082723F">
        <w:rPr>
          <w:rFonts w:ascii="Times-Roman" w:hAnsi="Times-Roman" w:cs="Times-Roman"/>
          <w:b/>
          <w:bCs/>
          <w:sz w:val="28"/>
          <w:szCs w:val="28"/>
        </w:rPr>
        <w:t xml:space="preserve"> </w:t>
      </w:r>
      <w:r w:rsidR="0082723F" w:rsidRPr="00731197">
        <w:rPr>
          <w:rFonts w:ascii="Times-Roman" w:hAnsi="Times-Roman" w:cs="Times-Roman"/>
          <w:b/>
          <w:bCs/>
          <w:sz w:val="28"/>
          <w:szCs w:val="28"/>
        </w:rPr>
        <w:t xml:space="preserve">Simulate the </w:t>
      </w:r>
      <w:r w:rsidR="0082723F">
        <w:rPr>
          <w:rFonts w:ascii="Times-Roman" w:hAnsi="Times-Roman" w:cs="Times-Roman"/>
          <w:b/>
          <w:bCs/>
          <w:sz w:val="28"/>
          <w:szCs w:val="28"/>
        </w:rPr>
        <w:t xml:space="preserve">Indexed </w:t>
      </w:r>
      <w:r w:rsidR="0082723F" w:rsidRPr="00731197">
        <w:rPr>
          <w:rFonts w:ascii="Times-Roman" w:hAnsi="Times-Roman" w:cs="Times-Roman"/>
          <w:b/>
          <w:bCs/>
          <w:sz w:val="28"/>
          <w:szCs w:val="28"/>
        </w:rPr>
        <w:t>File allocation strateg</w:t>
      </w:r>
      <w:r w:rsidR="0082723F">
        <w:rPr>
          <w:rFonts w:ascii="Times-Roman" w:hAnsi="Times-Roman" w:cs="Times-Roman"/>
          <w:b/>
          <w:bCs/>
          <w:sz w:val="28"/>
          <w:szCs w:val="28"/>
        </w:rPr>
        <w:t>y</w:t>
      </w:r>
    </w:p>
    <w:p w14:paraId="29D9694F" w14:textId="77777777" w:rsidR="007F3C89" w:rsidRDefault="007F3C89" w:rsidP="007F3C89">
      <w:pPr>
        <w:shd w:val="clear" w:color="auto" w:fill="FFFFFF"/>
        <w:spacing w:after="0"/>
        <w:jc w:val="both"/>
        <w:rPr>
          <w:rFonts w:ascii="Times-Roman" w:hAnsi="Times-Roman" w:cs="Times-Roman"/>
          <w:b/>
          <w:bCs/>
          <w:sz w:val="28"/>
          <w:szCs w:val="28"/>
          <w:u w:val="single"/>
        </w:rPr>
      </w:pPr>
    </w:p>
    <w:p w14:paraId="14A9D7F0" w14:textId="77777777" w:rsidR="0082723F" w:rsidRDefault="0082723F" w:rsidP="0082723F">
      <w:pPr>
        <w:shd w:val="clear" w:color="auto" w:fill="FFFFFF"/>
        <w:spacing w:after="0"/>
        <w:jc w:val="both"/>
        <w:rPr>
          <w:rFonts w:ascii="Times New Roman" w:eastAsia="Times New Roman" w:hAnsi="Times New Roman" w:cs="Times New Roman"/>
          <w:color w:val="333333"/>
          <w:sz w:val="28"/>
          <w:szCs w:val="28"/>
          <w:lang w:eastAsia="en-IN"/>
        </w:rPr>
      </w:pPr>
      <w:r w:rsidRPr="0082723F">
        <w:rPr>
          <w:rFonts w:ascii="Times-Roman" w:hAnsi="Times-Roman" w:cs="Times-Roman"/>
          <w:b/>
          <w:bCs/>
          <w:sz w:val="28"/>
          <w:szCs w:val="28"/>
        </w:rPr>
        <w:t xml:space="preserve">       </w:t>
      </w:r>
      <w:r>
        <w:rPr>
          <w:rFonts w:ascii="Times-Roman" w:hAnsi="Times-Roman" w:cs="Times-Roman"/>
          <w:b/>
          <w:bCs/>
          <w:sz w:val="28"/>
          <w:szCs w:val="28"/>
          <w:u w:val="single"/>
        </w:rPr>
        <w:t xml:space="preserve"> Aim: </w:t>
      </w:r>
      <w:r w:rsidRPr="00731197">
        <w:rPr>
          <w:rFonts w:ascii="Times New Roman" w:eastAsia="Times New Roman" w:hAnsi="Times New Roman" w:cs="Times New Roman"/>
          <w:color w:val="333333"/>
          <w:sz w:val="28"/>
          <w:szCs w:val="28"/>
          <w:lang w:eastAsia="en-IN"/>
        </w:rPr>
        <w:t>To simulate the sequenced file allocation strategy technique.</w:t>
      </w:r>
    </w:p>
    <w:p w14:paraId="52CDDCAA" w14:textId="77777777" w:rsidR="007F3C89" w:rsidRPr="0082723F" w:rsidRDefault="007F3C89" w:rsidP="007F3C89">
      <w:pPr>
        <w:shd w:val="clear" w:color="auto" w:fill="FFFFFF"/>
        <w:spacing w:after="0"/>
        <w:jc w:val="both"/>
        <w:rPr>
          <w:rFonts w:ascii="Times-Roman" w:hAnsi="Times-Roman" w:cs="Times-Roman"/>
          <w:sz w:val="28"/>
          <w:szCs w:val="28"/>
        </w:rPr>
      </w:pPr>
    </w:p>
    <w:p w14:paraId="3E9754BA" w14:textId="77777777" w:rsidR="007F3C89" w:rsidRPr="007F3C89" w:rsidRDefault="0082723F" w:rsidP="007F3C89">
      <w:pPr>
        <w:pStyle w:val="NormalWeb"/>
        <w:spacing w:before="240" w:after="240" w:line="276" w:lineRule="auto"/>
        <w:jc w:val="both"/>
        <w:rPr>
          <w:sz w:val="28"/>
          <w:szCs w:val="28"/>
          <w:u w:val="single"/>
        </w:rPr>
      </w:pPr>
      <w:r w:rsidRPr="0082723F">
        <w:rPr>
          <w:b/>
          <w:bCs/>
          <w:sz w:val="28"/>
          <w:szCs w:val="28"/>
        </w:rPr>
        <w:t xml:space="preserve">     </w:t>
      </w:r>
      <w:r w:rsidR="007F3C89" w:rsidRPr="007F3C89">
        <w:rPr>
          <w:b/>
          <w:bCs/>
          <w:sz w:val="28"/>
          <w:szCs w:val="28"/>
          <w:u w:val="single"/>
        </w:rPr>
        <w:t>Algorithm</w:t>
      </w:r>
      <w:r w:rsidR="007F3C89">
        <w:rPr>
          <w:b/>
          <w:bCs/>
          <w:sz w:val="28"/>
          <w:szCs w:val="28"/>
          <w:u w:val="single"/>
        </w:rPr>
        <w:t>:</w:t>
      </w:r>
    </w:p>
    <w:p w14:paraId="4E9A3DC9"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1: Start.</w:t>
      </w:r>
    </w:p>
    <w:p w14:paraId="0E41162C"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2: Let n be the size of the buffer</w:t>
      </w:r>
    </w:p>
    <w:p w14:paraId="71FC5AC4" w14:textId="77777777" w:rsidR="0082723F"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3: check if there are any producer</w:t>
      </w:r>
    </w:p>
    <w:p w14:paraId="793307A9"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4: if yes check whether the buffer is full</w:t>
      </w:r>
    </w:p>
    <w:p w14:paraId="35B9E557"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5: If no the producer item is stored in the buffer</w:t>
      </w:r>
    </w:p>
    <w:p w14:paraId="37A019B1"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6: If the buffer is full the producer has to wait</w:t>
      </w:r>
    </w:p>
    <w:p w14:paraId="14066209" w14:textId="77777777" w:rsid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 xml:space="preserve">Step 7: Check there is any consumer.If yes check whether the buffer is </w:t>
      </w:r>
      <w:r>
        <w:rPr>
          <w:sz w:val="28"/>
          <w:szCs w:val="28"/>
        </w:rPr>
        <w:t xml:space="preserve"> </w:t>
      </w:r>
    </w:p>
    <w:p w14:paraId="53EBB8BA" w14:textId="77777777" w:rsidR="0082723F" w:rsidRPr="007F3C89" w:rsidRDefault="0082723F" w:rsidP="007F3C89">
      <w:pPr>
        <w:pStyle w:val="NormalWeb"/>
        <w:spacing w:before="240" w:after="240" w:line="276" w:lineRule="auto"/>
        <w:jc w:val="both"/>
        <w:rPr>
          <w:sz w:val="28"/>
          <w:szCs w:val="28"/>
        </w:rPr>
      </w:pPr>
      <w:r>
        <w:rPr>
          <w:sz w:val="28"/>
          <w:szCs w:val="28"/>
        </w:rPr>
        <w:t xml:space="preserve">                                        Empty.</w:t>
      </w:r>
    </w:p>
    <w:p w14:paraId="151AA006"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8: If no the consumer consumes them from the buffer</w:t>
      </w:r>
    </w:p>
    <w:p w14:paraId="3979C199"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9: If the buffer is empty, the consumer has to wait.</w:t>
      </w:r>
    </w:p>
    <w:p w14:paraId="0F04E5FF"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10: Repeat checking for the producer and consumer till required</w:t>
      </w:r>
    </w:p>
    <w:p w14:paraId="49F83231" w14:textId="77777777" w:rsidR="007F3C89" w:rsidRPr="007F3C89" w:rsidRDefault="0082723F" w:rsidP="007F3C89">
      <w:pPr>
        <w:pStyle w:val="NormalWeb"/>
        <w:spacing w:before="240" w:after="240" w:line="276" w:lineRule="auto"/>
        <w:jc w:val="both"/>
        <w:rPr>
          <w:sz w:val="28"/>
          <w:szCs w:val="28"/>
        </w:rPr>
      </w:pPr>
      <w:r>
        <w:rPr>
          <w:sz w:val="28"/>
          <w:szCs w:val="28"/>
        </w:rPr>
        <w:t xml:space="preserve">                           </w:t>
      </w:r>
      <w:r w:rsidR="007F3C89" w:rsidRPr="007F3C89">
        <w:rPr>
          <w:sz w:val="28"/>
          <w:szCs w:val="28"/>
        </w:rPr>
        <w:t>Step 11: Terminate the process.</w:t>
      </w:r>
    </w:p>
    <w:p w14:paraId="51AA5160" w14:textId="77777777" w:rsidR="007F3C89" w:rsidRPr="007F3C89" w:rsidRDefault="007F3C89" w:rsidP="007F3C89">
      <w:pPr>
        <w:pStyle w:val="NormalWeb"/>
        <w:spacing w:before="240" w:after="240" w:line="276" w:lineRule="auto"/>
        <w:jc w:val="both"/>
        <w:rPr>
          <w:sz w:val="28"/>
          <w:szCs w:val="28"/>
          <w:u w:val="single"/>
        </w:rPr>
      </w:pPr>
      <w:r w:rsidRPr="007F3C89">
        <w:rPr>
          <w:b/>
          <w:bCs/>
          <w:sz w:val="28"/>
          <w:szCs w:val="28"/>
          <w:u w:val="single"/>
        </w:rPr>
        <w:t>Program Code:</w:t>
      </w:r>
    </w:p>
    <w:p w14:paraId="0E00A5F9" w14:textId="77777777" w:rsidR="007F3C89" w:rsidRPr="007F3C89" w:rsidRDefault="007F3C89" w:rsidP="007F3C89">
      <w:pPr>
        <w:pStyle w:val="NormalWeb"/>
        <w:spacing w:before="240" w:after="240" w:line="276" w:lineRule="auto"/>
        <w:jc w:val="both"/>
        <w:rPr>
          <w:sz w:val="28"/>
          <w:szCs w:val="28"/>
        </w:rPr>
      </w:pPr>
      <w:r w:rsidRPr="007F3C89">
        <w:rPr>
          <w:sz w:val="28"/>
          <w:szCs w:val="28"/>
        </w:rPr>
        <w:t>#include&lt;stdio.h&gt;</w:t>
      </w:r>
    </w:p>
    <w:p w14:paraId="49EBE99E" w14:textId="77777777" w:rsidR="007F3C89" w:rsidRPr="007F3C89" w:rsidRDefault="007F3C89" w:rsidP="007F3C89">
      <w:pPr>
        <w:pStyle w:val="NormalWeb"/>
        <w:spacing w:before="240" w:after="240" w:line="276" w:lineRule="auto"/>
        <w:jc w:val="both"/>
        <w:rPr>
          <w:sz w:val="28"/>
          <w:szCs w:val="28"/>
        </w:rPr>
      </w:pPr>
      <w:r w:rsidRPr="007F3C89">
        <w:rPr>
          <w:sz w:val="28"/>
          <w:szCs w:val="28"/>
        </w:rPr>
        <w:t>#include&lt;conio.h&gt;</w:t>
      </w:r>
    </w:p>
    <w:p w14:paraId="7A6E3A05" w14:textId="77777777" w:rsidR="007F3C89" w:rsidRPr="007F3C89" w:rsidRDefault="007F3C89" w:rsidP="007F3C89">
      <w:pPr>
        <w:pStyle w:val="NormalWeb"/>
        <w:spacing w:before="240" w:after="240" w:line="276" w:lineRule="auto"/>
        <w:jc w:val="both"/>
        <w:rPr>
          <w:sz w:val="28"/>
          <w:szCs w:val="28"/>
        </w:rPr>
      </w:pPr>
      <w:r w:rsidRPr="007F3C89">
        <w:rPr>
          <w:sz w:val="28"/>
          <w:szCs w:val="28"/>
        </w:rPr>
        <w:t>#include&lt;stdlib.h&gt;</w:t>
      </w:r>
    </w:p>
    <w:p w14:paraId="71B4DA09" w14:textId="77777777" w:rsidR="007F3C89" w:rsidRPr="007F3C89" w:rsidRDefault="007F3C89" w:rsidP="007F3C89">
      <w:pPr>
        <w:pStyle w:val="NormalWeb"/>
        <w:spacing w:before="240" w:after="240" w:line="276" w:lineRule="auto"/>
        <w:jc w:val="both"/>
        <w:rPr>
          <w:sz w:val="28"/>
          <w:szCs w:val="28"/>
        </w:rPr>
      </w:pPr>
      <w:r w:rsidRPr="007F3C89">
        <w:rPr>
          <w:sz w:val="28"/>
          <w:szCs w:val="28"/>
        </w:rPr>
        <w:t>void main()</w:t>
      </w:r>
    </w:p>
    <w:p w14:paraId="421D6DCD"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7E0A25EA" w14:textId="77777777" w:rsidR="007F3C89" w:rsidRPr="007F3C89" w:rsidRDefault="007F3C89" w:rsidP="007F3C89">
      <w:pPr>
        <w:pStyle w:val="NormalWeb"/>
        <w:spacing w:before="240" w:after="240" w:line="276" w:lineRule="auto"/>
        <w:jc w:val="both"/>
        <w:rPr>
          <w:sz w:val="28"/>
          <w:szCs w:val="28"/>
        </w:rPr>
      </w:pPr>
      <w:r w:rsidRPr="007F3C89">
        <w:rPr>
          <w:sz w:val="28"/>
          <w:szCs w:val="28"/>
        </w:rPr>
        <w:t>int f[50], index[50],i, n, st, len, j, c, k, ind,count=0;</w:t>
      </w:r>
    </w:p>
    <w:p w14:paraId="665D770B" w14:textId="77777777" w:rsidR="007F3C89" w:rsidRPr="007F3C89" w:rsidRDefault="007F3C89" w:rsidP="007F3C89">
      <w:pPr>
        <w:pStyle w:val="NormalWeb"/>
        <w:spacing w:before="240" w:after="240" w:line="276" w:lineRule="auto"/>
        <w:jc w:val="both"/>
        <w:rPr>
          <w:sz w:val="28"/>
          <w:szCs w:val="28"/>
        </w:rPr>
      </w:pPr>
      <w:r w:rsidRPr="007F3C89">
        <w:rPr>
          <w:sz w:val="28"/>
          <w:szCs w:val="28"/>
        </w:rPr>
        <w:t>clrscr();</w:t>
      </w:r>
    </w:p>
    <w:p w14:paraId="2AACD6B6" w14:textId="77777777" w:rsidR="007F3C89" w:rsidRPr="007F3C89" w:rsidRDefault="007F3C89" w:rsidP="007F3C89">
      <w:pPr>
        <w:pStyle w:val="NormalWeb"/>
        <w:spacing w:before="240" w:after="240" w:line="276" w:lineRule="auto"/>
        <w:jc w:val="both"/>
        <w:rPr>
          <w:sz w:val="28"/>
          <w:szCs w:val="28"/>
        </w:rPr>
      </w:pPr>
      <w:r w:rsidRPr="007F3C89">
        <w:rPr>
          <w:sz w:val="28"/>
          <w:szCs w:val="28"/>
        </w:rPr>
        <w:t>for(i=0;i&lt;50;i++)</w:t>
      </w:r>
    </w:p>
    <w:p w14:paraId="43B5C54E" w14:textId="77777777" w:rsidR="007F3C89" w:rsidRPr="007F3C89" w:rsidRDefault="007F3C89" w:rsidP="007F3C89">
      <w:pPr>
        <w:pStyle w:val="NormalWeb"/>
        <w:spacing w:before="240" w:after="240" w:line="276" w:lineRule="auto"/>
        <w:jc w:val="both"/>
        <w:rPr>
          <w:sz w:val="28"/>
          <w:szCs w:val="28"/>
        </w:rPr>
      </w:pPr>
      <w:r w:rsidRPr="007F3C89">
        <w:rPr>
          <w:sz w:val="28"/>
          <w:szCs w:val="28"/>
        </w:rPr>
        <w:t>f[i]=0;</w:t>
      </w:r>
    </w:p>
    <w:p w14:paraId="2F5F1C3A" w14:textId="77777777" w:rsidR="007F3C89" w:rsidRPr="007F3C89" w:rsidRDefault="007F3C89" w:rsidP="007F3C89">
      <w:pPr>
        <w:pStyle w:val="NormalWeb"/>
        <w:spacing w:before="240" w:after="240" w:line="276" w:lineRule="auto"/>
        <w:jc w:val="both"/>
        <w:rPr>
          <w:sz w:val="28"/>
          <w:szCs w:val="28"/>
        </w:rPr>
      </w:pPr>
      <w:r w:rsidRPr="007F3C89">
        <w:rPr>
          <w:sz w:val="28"/>
          <w:szCs w:val="28"/>
        </w:rPr>
        <w:t>x:printf("Enter the index block: ");</w:t>
      </w:r>
    </w:p>
    <w:p w14:paraId="6ECA9D35" w14:textId="77777777" w:rsidR="007F3C89" w:rsidRPr="007F3C89" w:rsidRDefault="007F3C89" w:rsidP="007F3C89">
      <w:pPr>
        <w:pStyle w:val="NormalWeb"/>
        <w:spacing w:before="240" w:after="240" w:line="276" w:lineRule="auto"/>
        <w:jc w:val="both"/>
        <w:rPr>
          <w:sz w:val="28"/>
          <w:szCs w:val="28"/>
        </w:rPr>
      </w:pPr>
      <w:r w:rsidRPr="007F3C89">
        <w:rPr>
          <w:sz w:val="28"/>
          <w:szCs w:val="28"/>
        </w:rPr>
        <w:t>scanf("%d",&amp;ind);</w:t>
      </w:r>
    </w:p>
    <w:p w14:paraId="6DFDE6AC" w14:textId="77777777" w:rsidR="007F3C89" w:rsidRPr="007F3C89" w:rsidRDefault="007F3C89" w:rsidP="007F3C89">
      <w:pPr>
        <w:pStyle w:val="NormalWeb"/>
        <w:spacing w:before="240" w:after="240" w:line="276" w:lineRule="auto"/>
        <w:jc w:val="both"/>
        <w:rPr>
          <w:sz w:val="28"/>
          <w:szCs w:val="28"/>
        </w:rPr>
      </w:pPr>
      <w:r w:rsidRPr="007F3C89">
        <w:rPr>
          <w:sz w:val="28"/>
          <w:szCs w:val="28"/>
        </w:rPr>
        <w:t>if(f[ind]!=1)</w:t>
      </w:r>
    </w:p>
    <w:p w14:paraId="40874E65"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21D7408D"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printf("Enter no of blocks needed and no of files for the index %d on the disk : \n", ind);</w:t>
      </w:r>
    </w:p>
    <w:p w14:paraId="59D41C1D" w14:textId="77777777" w:rsidR="007F3C89" w:rsidRPr="007F3C89" w:rsidRDefault="007F3C89" w:rsidP="007F3C89">
      <w:pPr>
        <w:pStyle w:val="NormalWeb"/>
        <w:spacing w:before="240" w:after="240" w:line="276" w:lineRule="auto"/>
        <w:jc w:val="both"/>
        <w:rPr>
          <w:sz w:val="28"/>
          <w:szCs w:val="28"/>
        </w:rPr>
      </w:pPr>
      <w:r w:rsidRPr="007F3C89">
        <w:rPr>
          <w:sz w:val="28"/>
          <w:szCs w:val="28"/>
        </w:rPr>
        <w:t>scanf("%d",&amp;n);</w:t>
      </w:r>
    </w:p>
    <w:p w14:paraId="39477BE6"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0668E799" w14:textId="77777777" w:rsidR="007F3C89" w:rsidRPr="007F3C89" w:rsidRDefault="007F3C89" w:rsidP="007F3C89">
      <w:pPr>
        <w:pStyle w:val="NormalWeb"/>
        <w:spacing w:before="240" w:after="240" w:line="276" w:lineRule="auto"/>
        <w:jc w:val="both"/>
        <w:rPr>
          <w:sz w:val="28"/>
          <w:szCs w:val="28"/>
        </w:rPr>
      </w:pPr>
      <w:r w:rsidRPr="007F3C89">
        <w:rPr>
          <w:sz w:val="28"/>
          <w:szCs w:val="28"/>
        </w:rPr>
        <w:t>else</w:t>
      </w:r>
    </w:p>
    <w:p w14:paraId="01897F2D"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12E0835E"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printf("%d index is already allocated \n",ind);</w:t>
      </w:r>
    </w:p>
    <w:p w14:paraId="4A1C7275" w14:textId="77777777" w:rsidR="007F3C89" w:rsidRPr="007F3C89" w:rsidRDefault="007F3C89" w:rsidP="007F3C89">
      <w:pPr>
        <w:pStyle w:val="NormalWeb"/>
        <w:spacing w:before="240" w:after="240" w:line="276" w:lineRule="auto"/>
        <w:jc w:val="both"/>
        <w:rPr>
          <w:sz w:val="28"/>
          <w:szCs w:val="28"/>
        </w:rPr>
      </w:pPr>
      <w:r w:rsidRPr="007F3C89">
        <w:rPr>
          <w:sz w:val="28"/>
          <w:szCs w:val="28"/>
        </w:rPr>
        <w:t>goto x;</w:t>
      </w:r>
    </w:p>
    <w:p w14:paraId="405FD885"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38023897" w14:textId="77777777" w:rsidR="007F3C89" w:rsidRPr="007F3C89" w:rsidRDefault="007F3C89" w:rsidP="007F3C89">
      <w:pPr>
        <w:pStyle w:val="NormalWeb"/>
        <w:spacing w:before="240" w:after="240" w:line="276" w:lineRule="auto"/>
        <w:jc w:val="both"/>
        <w:rPr>
          <w:sz w:val="28"/>
          <w:szCs w:val="28"/>
        </w:rPr>
      </w:pPr>
      <w:r w:rsidRPr="007F3C89">
        <w:rPr>
          <w:sz w:val="28"/>
          <w:szCs w:val="28"/>
        </w:rPr>
        <w:t>y: count=0;</w:t>
      </w:r>
    </w:p>
    <w:p w14:paraId="4841BD44" w14:textId="77777777" w:rsidR="007F3C89" w:rsidRPr="007F3C89" w:rsidRDefault="007F3C89" w:rsidP="007F3C89">
      <w:pPr>
        <w:pStyle w:val="NormalWeb"/>
        <w:spacing w:before="240" w:after="240" w:line="276" w:lineRule="auto"/>
        <w:jc w:val="both"/>
        <w:rPr>
          <w:sz w:val="28"/>
          <w:szCs w:val="28"/>
        </w:rPr>
      </w:pPr>
      <w:r w:rsidRPr="007F3C89">
        <w:rPr>
          <w:sz w:val="28"/>
          <w:szCs w:val="28"/>
        </w:rPr>
        <w:t>for(i=0;i&lt;n;i++)</w:t>
      </w:r>
    </w:p>
    <w:p w14:paraId="1D06AD53"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243417E7" w14:textId="77777777" w:rsidR="007F3C89" w:rsidRPr="007F3C89" w:rsidRDefault="007F3C89" w:rsidP="007F3C89">
      <w:pPr>
        <w:pStyle w:val="NormalWeb"/>
        <w:spacing w:before="240" w:after="240" w:line="276" w:lineRule="auto"/>
        <w:jc w:val="both"/>
        <w:rPr>
          <w:sz w:val="28"/>
          <w:szCs w:val="28"/>
        </w:rPr>
      </w:pPr>
      <w:r w:rsidRPr="007F3C89">
        <w:rPr>
          <w:sz w:val="28"/>
          <w:szCs w:val="28"/>
        </w:rPr>
        <w:t>scanf("%d", &amp;index[i]);</w:t>
      </w:r>
    </w:p>
    <w:p w14:paraId="7D85CF15" w14:textId="77777777" w:rsidR="007F3C89" w:rsidRPr="007F3C89" w:rsidRDefault="007F3C89" w:rsidP="007F3C89">
      <w:pPr>
        <w:pStyle w:val="NormalWeb"/>
        <w:spacing w:before="240" w:after="240" w:line="276" w:lineRule="auto"/>
        <w:jc w:val="both"/>
        <w:rPr>
          <w:sz w:val="28"/>
          <w:szCs w:val="28"/>
        </w:rPr>
      </w:pPr>
      <w:r w:rsidRPr="007F3C89">
        <w:rPr>
          <w:sz w:val="28"/>
          <w:szCs w:val="28"/>
        </w:rPr>
        <w:t>if(f[index[i]]==0)</w:t>
      </w:r>
    </w:p>
    <w:p w14:paraId="1166547D" w14:textId="77777777" w:rsidR="007F3C89" w:rsidRPr="007F3C89" w:rsidRDefault="007F3C89" w:rsidP="007F3C89">
      <w:pPr>
        <w:pStyle w:val="NormalWeb"/>
        <w:spacing w:before="240" w:after="240" w:line="276" w:lineRule="auto"/>
        <w:jc w:val="both"/>
        <w:rPr>
          <w:sz w:val="28"/>
          <w:szCs w:val="28"/>
        </w:rPr>
      </w:pPr>
      <w:r w:rsidRPr="007F3C89">
        <w:rPr>
          <w:sz w:val="28"/>
          <w:szCs w:val="28"/>
        </w:rPr>
        <w:t>count++;</w:t>
      </w:r>
    </w:p>
    <w:p w14:paraId="1DC3FCA1"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02BF6F54" w14:textId="77777777" w:rsidR="007F3C89" w:rsidRPr="007F3C89" w:rsidRDefault="007F3C89" w:rsidP="007F3C89">
      <w:pPr>
        <w:pStyle w:val="NormalWeb"/>
        <w:spacing w:before="240" w:after="240" w:line="276" w:lineRule="auto"/>
        <w:jc w:val="both"/>
        <w:rPr>
          <w:sz w:val="28"/>
          <w:szCs w:val="28"/>
        </w:rPr>
      </w:pPr>
      <w:r w:rsidRPr="007F3C89">
        <w:rPr>
          <w:sz w:val="28"/>
          <w:szCs w:val="28"/>
        </w:rPr>
        <w:t>if(count==n)</w:t>
      </w:r>
    </w:p>
    <w:p w14:paraId="051E9DE5"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029C0C66" w14:textId="77777777" w:rsidR="007F3C89" w:rsidRPr="007F3C89" w:rsidRDefault="007F3C89" w:rsidP="007F3C89">
      <w:pPr>
        <w:pStyle w:val="NormalWeb"/>
        <w:spacing w:before="240" w:after="240" w:line="276" w:lineRule="auto"/>
        <w:jc w:val="both"/>
        <w:rPr>
          <w:sz w:val="28"/>
          <w:szCs w:val="28"/>
        </w:rPr>
      </w:pPr>
      <w:r w:rsidRPr="007F3C89">
        <w:rPr>
          <w:sz w:val="28"/>
          <w:szCs w:val="28"/>
        </w:rPr>
        <w:t>for(j=0;j&lt;n;j++)</w:t>
      </w:r>
    </w:p>
    <w:p w14:paraId="379463FC" w14:textId="77777777" w:rsidR="007F3C89" w:rsidRPr="007F3C89" w:rsidRDefault="007F3C89" w:rsidP="007F3C89">
      <w:pPr>
        <w:pStyle w:val="NormalWeb"/>
        <w:spacing w:before="240" w:after="240" w:line="276" w:lineRule="auto"/>
        <w:jc w:val="both"/>
        <w:rPr>
          <w:sz w:val="28"/>
          <w:szCs w:val="28"/>
        </w:rPr>
      </w:pPr>
      <w:r w:rsidRPr="007F3C89">
        <w:rPr>
          <w:sz w:val="28"/>
          <w:szCs w:val="28"/>
        </w:rPr>
        <w:t>f[index[j]]=1;</w:t>
      </w:r>
    </w:p>
    <w:p w14:paraId="52CC9B4F"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printf("Allocated\n");</w:t>
      </w:r>
    </w:p>
    <w:p w14:paraId="0E6F0AB5"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printf("File Indexed\n");</w:t>
      </w:r>
    </w:p>
    <w:p w14:paraId="54FA6F89" w14:textId="77777777" w:rsidR="007F3C89" w:rsidRPr="007F3C89" w:rsidRDefault="007F3C89" w:rsidP="007F3C89">
      <w:pPr>
        <w:pStyle w:val="NormalWeb"/>
        <w:spacing w:before="240" w:after="240" w:line="276" w:lineRule="auto"/>
        <w:jc w:val="both"/>
        <w:rPr>
          <w:sz w:val="28"/>
          <w:szCs w:val="28"/>
        </w:rPr>
      </w:pPr>
      <w:r w:rsidRPr="007F3C89">
        <w:rPr>
          <w:sz w:val="28"/>
          <w:szCs w:val="28"/>
        </w:rPr>
        <w:t>for(k=0;k&lt;n;k++)</w:t>
      </w:r>
    </w:p>
    <w:p w14:paraId="2695B3F0"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printf("%d--------&gt;%d : %d\n",ind,index[k],f[index[k]]);</w:t>
      </w:r>
    </w:p>
    <w:p w14:paraId="5824B782"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13A0CE58" w14:textId="77777777" w:rsidR="007F3C89" w:rsidRPr="007F3C89" w:rsidRDefault="007F3C89" w:rsidP="007F3C89">
      <w:pPr>
        <w:pStyle w:val="NormalWeb"/>
        <w:spacing w:before="240" w:after="240" w:line="276" w:lineRule="auto"/>
        <w:jc w:val="both"/>
        <w:rPr>
          <w:sz w:val="28"/>
          <w:szCs w:val="28"/>
        </w:rPr>
      </w:pPr>
      <w:r w:rsidRPr="007F3C89">
        <w:rPr>
          <w:sz w:val="28"/>
          <w:szCs w:val="28"/>
        </w:rPr>
        <w:t>else</w:t>
      </w:r>
    </w:p>
    <w:p w14:paraId="1B18D0D3"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220FF3BD"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printf("File in the index is already allocated \n");</w:t>
      </w:r>
    </w:p>
    <w:p w14:paraId="59065F44"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printf("Enter another file indexed");</w:t>
      </w:r>
    </w:p>
    <w:p w14:paraId="6481AA17" w14:textId="77777777" w:rsidR="007F3C89" w:rsidRPr="007F3C89" w:rsidRDefault="007F3C89" w:rsidP="007F3C89">
      <w:pPr>
        <w:pStyle w:val="NormalWeb"/>
        <w:spacing w:before="240" w:after="240" w:line="276" w:lineRule="auto"/>
        <w:jc w:val="both"/>
        <w:rPr>
          <w:sz w:val="28"/>
          <w:szCs w:val="28"/>
        </w:rPr>
      </w:pPr>
      <w:r w:rsidRPr="007F3C89">
        <w:rPr>
          <w:sz w:val="28"/>
          <w:szCs w:val="28"/>
        </w:rPr>
        <w:t>goto y;</w:t>
      </w:r>
    </w:p>
    <w:p w14:paraId="5D670DE5"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558CE65A" w14:textId="77777777" w:rsidR="007F3C89" w:rsidRPr="007F3C89" w:rsidRDefault="007F3C89" w:rsidP="007F3C89">
      <w:pPr>
        <w:pStyle w:val="NormalWeb"/>
        <w:spacing w:before="240" w:after="240" w:line="276" w:lineRule="auto"/>
        <w:jc w:val="both"/>
        <w:rPr>
          <w:sz w:val="28"/>
          <w:szCs w:val="28"/>
        </w:rPr>
      </w:pPr>
      <w:r w:rsidRPr="007F3C89">
        <w:rPr>
          <w:sz w:val="28"/>
          <w:szCs w:val="28"/>
        </w:rPr>
        <w:t>printf("Do you want to enter more file(Yes - 1/No - 0)");</w:t>
      </w:r>
    </w:p>
    <w:p w14:paraId="196DF492" w14:textId="77777777" w:rsidR="007F3C89" w:rsidRPr="007F3C89" w:rsidRDefault="007F3C89" w:rsidP="007F3C89">
      <w:pPr>
        <w:pStyle w:val="NormalWeb"/>
        <w:spacing w:before="240" w:after="240" w:line="276" w:lineRule="auto"/>
        <w:jc w:val="both"/>
        <w:rPr>
          <w:sz w:val="28"/>
          <w:szCs w:val="28"/>
        </w:rPr>
      </w:pPr>
      <w:r w:rsidRPr="007F3C89">
        <w:rPr>
          <w:sz w:val="28"/>
          <w:szCs w:val="28"/>
        </w:rPr>
        <w:t>scanf("%d", &amp;c);</w:t>
      </w:r>
    </w:p>
    <w:p w14:paraId="2A4C51C4" w14:textId="77777777" w:rsidR="007F3C89" w:rsidRPr="007F3C89" w:rsidRDefault="007F3C89" w:rsidP="007F3C89">
      <w:pPr>
        <w:pStyle w:val="NormalWeb"/>
        <w:spacing w:before="240" w:after="240" w:line="276" w:lineRule="auto"/>
        <w:jc w:val="both"/>
        <w:rPr>
          <w:sz w:val="28"/>
          <w:szCs w:val="28"/>
        </w:rPr>
      </w:pPr>
      <w:r w:rsidRPr="007F3C89">
        <w:rPr>
          <w:sz w:val="28"/>
          <w:szCs w:val="28"/>
        </w:rPr>
        <w:t>if(c==1)</w:t>
      </w:r>
    </w:p>
    <w:p w14:paraId="4CE9A60B" w14:textId="77777777" w:rsidR="007F3C89" w:rsidRPr="007F3C89" w:rsidRDefault="007F3C89" w:rsidP="007F3C89">
      <w:pPr>
        <w:pStyle w:val="NormalWeb"/>
        <w:spacing w:before="240" w:after="240" w:line="276" w:lineRule="auto"/>
        <w:jc w:val="both"/>
        <w:rPr>
          <w:sz w:val="28"/>
          <w:szCs w:val="28"/>
        </w:rPr>
      </w:pPr>
      <w:r w:rsidRPr="007F3C89">
        <w:rPr>
          <w:sz w:val="28"/>
          <w:szCs w:val="28"/>
        </w:rPr>
        <w:t>goto x;</w:t>
      </w:r>
    </w:p>
    <w:p w14:paraId="3A93C5AB" w14:textId="77777777" w:rsidR="007F3C89" w:rsidRPr="007F3C89" w:rsidRDefault="007F3C89" w:rsidP="007F3C89">
      <w:pPr>
        <w:pStyle w:val="NormalWeb"/>
        <w:spacing w:before="240" w:after="240" w:line="276" w:lineRule="auto"/>
        <w:jc w:val="both"/>
        <w:rPr>
          <w:sz w:val="28"/>
          <w:szCs w:val="28"/>
        </w:rPr>
      </w:pPr>
      <w:r w:rsidRPr="007F3C89">
        <w:rPr>
          <w:sz w:val="28"/>
          <w:szCs w:val="28"/>
        </w:rPr>
        <w:t>else</w:t>
      </w:r>
    </w:p>
    <w:p w14:paraId="52130A83" w14:textId="77777777" w:rsidR="007F3C89" w:rsidRPr="007F3C89" w:rsidRDefault="007F3C89" w:rsidP="007F3C89">
      <w:pPr>
        <w:pStyle w:val="NormalWeb"/>
        <w:spacing w:before="240" w:after="240" w:line="276" w:lineRule="auto"/>
        <w:jc w:val="both"/>
        <w:rPr>
          <w:sz w:val="28"/>
          <w:szCs w:val="28"/>
        </w:rPr>
      </w:pPr>
      <w:r w:rsidRPr="007F3C89">
        <w:rPr>
          <w:sz w:val="28"/>
          <w:szCs w:val="28"/>
        </w:rPr>
        <w:t>exit(0);</w:t>
      </w:r>
    </w:p>
    <w:p w14:paraId="3F8711D1" w14:textId="77777777" w:rsidR="007F3C89" w:rsidRPr="007F3C89" w:rsidRDefault="007F3C89" w:rsidP="007F3C89">
      <w:pPr>
        <w:pStyle w:val="NormalWeb"/>
        <w:spacing w:before="240" w:after="240" w:line="276" w:lineRule="auto"/>
        <w:jc w:val="both"/>
        <w:rPr>
          <w:sz w:val="28"/>
          <w:szCs w:val="28"/>
        </w:rPr>
      </w:pPr>
      <w:r w:rsidRPr="007F3C89">
        <w:rPr>
          <w:sz w:val="28"/>
          <w:szCs w:val="28"/>
        </w:rPr>
        <w:t>getch();</w:t>
      </w:r>
    </w:p>
    <w:p w14:paraId="3BC34AAE" w14:textId="77777777" w:rsidR="007F3C89" w:rsidRPr="007F3C89" w:rsidRDefault="007F3C89" w:rsidP="007F3C89">
      <w:pPr>
        <w:pStyle w:val="NormalWeb"/>
        <w:spacing w:before="240" w:after="240" w:line="276" w:lineRule="auto"/>
        <w:jc w:val="both"/>
        <w:rPr>
          <w:sz w:val="28"/>
          <w:szCs w:val="28"/>
        </w:rPr>
      </w:pPr>
      <w:r w:rsidRPr="007F3C89">
        <w:rPr>
          <w:sz w:val="28"/>
          <w:szCs w:val="28"/>
        </w:rPr>
        <w:t>}</w:t>
      </w:r>
    </w:p>
    <w:p w14:paraId="4E14C130" w14:textId="77777777" w:rsidR="007F3C89" w:rsidRPr="007F3C89" w:rsidRDefault="007F3C89" w:rsidP="007F3C89">
      <w:pPr>
        <w:pStyle w:val="NormalWeb"/>
        <w:spacing w:before="240" w:after="240" w:line="276" w:lineRule="auto"/>
        <w:jc w:val="both"/>
        <w:rPr>
          <w:ins w:id="0" w:author="Unknown"/>
          <w:sz w:val="28"/>
          <w:szCs w:val="28"/>
        </w:rPr>
      </w:pPr>
      <w:ins w:id="1" w:author="Unknown">
        <w:r w:rsidRPr="007F3C89">
          <w:rPr>
            <w:b/>
            <w:bCs/>
            <w:sz w:val="28"/>
            <w:szCs w:val="28"/>
            <w:u w:val="single"/>
          </w:rPr>
          <w:t>Output:</w:t>
        </w:r>
      </w:ins>
    </w:p>
    <w:p w14:paraId="0D442F53" w14:textId="77777777" w:rsidR="007F3C89" w:rsidRPr="007F3C89" w:rsidRDefault="007F3C89" w:rsidP="007F3C89">
      <w:pPr>
        <w:pStyle w:val="NormalWeb"/>
        <w:spacing w:before="240" w:after="240" w:line="276" w:lineRule="auto"/>
        <w:jc w:val="both"/>
        <w:rPr>
          <w:ins w:id="2" w:author="Unknown"/>
          <w:sz w:val="28"/>
          <w:szCs w:val="28"/>
        </w:rPr>
      </w:pPr>
      <w:ins w:id="3" w:author="Unknown">
        <w:r w:rsidRPr="007F3C89">
          <w:rPr>
            <w:sz w:val="28"/>
            <w:szCs w:val="28"/>
          </w:rPr>
          <w:t>Enter the index block: 5</w:t>
        </w:r>
      </w:ins>
    </w:p>
    <w:p w14:paraId="0BD83150" w14:textId="77777777" w:rsidR="007F3C89" w:rsidRPr="007F3C89" w:rsidRDefault="007F3C89" w:rsidP="007F3C89">
      <w:pPr>
        <w:pStyle w:val="NormalWeb"/>
        <w:spacing w:before="240" w:after="240" w:line="276" w:lineRule="auto"/>
        <w:jc w:val="both"/>
        <w:rPr>
          <w:ins w:id="4" w:author="Unknown"/>
          <w:sz w:val="28"/>
          <w:szCs w:val="28"/>
        </w:rPr>
      </w:pPr>
      <w:ins w:id="5" w:author="Unknown">
        <w:r w:rsidRPr="007F3C89">
          <w:rPr>
            <w:sz w:val="28"/>
            <w:szCs w:val="28"/>
          </w:rPr>
          <w:t>Enter no of blocks needed and no of files for the index 5 on the disk :</w:t>
        </w:r>
      </w:ins>
    </w:p>
    <w:p w14:paraId="7FE87957" w14:textId="77777777" w:rsidR="007F3C89" w:rsidRPr="007F3C89" w:rsidRDefault="007F3C89" w:rsidP="007F3C89">
      <w:pPr>
        <w:pStyle w:val="NormalWeb"/>
        <w:spacing w:before="240" w:after="240" w:line="276" w:lineRule="auto"/>
        <w:jc w:val="both"/>
        <w:rPr>
          <w:ins w:id="6" w:author="Unknown"/>
          <w:sz w:val="28"/>
          <w:szCs w:val="28"/>
        </w:rPr>
      </w:pPr>
      <w:ins w:id="7" w:author="Unknown">
        <w:r w:rsidRPr="007F3C89">
          <w:rPr>
            <w:sz w:val="28"/>
            <w:szCs w:val="28"/>
          </w:rPr>
          <w:t>4</w:t>
        </w:r>
      </w:ins>
    </w:p>
    <w:p w14:paraId="1483F00D" w14:textId="77777777" w:rsidR="007F3C89" w:rsidRPr="007F3C89" w:rsidRDefault="007F3C89" w:rsidP="007F3C89">
      <w:pPr>
        <w:pStyle w:val="NormalWeb"/>
        <w:spacing w:before="240" w:after="240" w:line="276" w:lineRule="auto"/>
        <w:jc w:val="both"/>
        <w:rPr>
          <w:ins w:id="8" w:author="Unknown"/>
          <w:sz w:val="28"/>
          <w:szCs w:val="28"/>
        </w:rPr>
      </w:pPr>
      <w:ins w:id="9" w:author="Unknown">
        <w:r w:rsidRPr="007F3C89">
          <w:rPr>
            <w:sz w:val="28"/>
            <w:szCs w:val="28"/>
          </w:rPr>
          <w:t>1 2 3 4</w:t>
        </w:r>
      </w:ins>
    </w:p>
    <w:p w14:paraId="249CD680" w14:textId="77777777" w:rsidR="007F3C89" w:rsidRPr="007F3C89" w:rsidRDefault="007F3C89" w:rsidP="007F3C89">
      <w:pPr>
        <w:pStyle w:val="NormalWeb"/>
        <w:spacing w:before="240" w:after="240" w:line="276" w:lineRule="auto"/>
        <w:jc w:val="both"/>
        <w:rPr>
          <w:ins w:id="10" w:author="Unknown"/>
          <w:sz w:val="28"/>
          <w:szCs w:val="28"/>
        </w:rPr>
      </w:pPr>
      <w:ins w:id="11" w:author="Unknown">
        <w:r w:rsidRPr="007F3C89">
          <w:rPr>
            <w:sz w:val="28"/>
            <w:szCs w:val="28"/>
          </w:rPr>
          <w:t>Allocated</w:t>
        </w:r>
      </w:ins>
    </w:p>
    <w:p w14:paraId="2FDDB3AF" w14:textId="77777777" w:rsidR="007F3C89" w:rsidRPr="007F3C89" w:rsidRDefault="007F3C89" w:rsidP="007F3C89">
      <w:pPr>
        <w:pStyle w:val="NormalWeb"/>
        <w:spacing w:before="240" w:after="240" w:line="276" w:lineRule="auto"/>
        <w:jc w:val="both"/>
        <w:rPr>
          <w:ins w:id="12" w:author="Unknown"/>
          <w:sz w:val="28"/>
          <w:szCs w:val="28"/>
        </w:rPr>
      </w:pPr>
      <w:ins w:id="13" w:author="Unknown">
        <w:r w:rsidRPr="007F3C89">
          <w:rPr>
            <w:sz w:val="28"/>
            <w:szCs w:val="28"/>
          </w:rPr>
          <w:t>File Indexed</w:t>
        </w:r>
      </w:ins>
    </w:p>
    <w:p w14:paraId="6743097A" w14:textId="77777777" w:rsidR="007F3C89" w:rsidRPr="007F3C89" w:rsidRDefault="007F3C89" w:rsidP="007F3C89">
      <w:pPr>
        <w:pStyle w:val="NormalWeb"/>
        <w:spacing w:before="240" w:after="240" w:line="276" w:lineRule="auto"/>
        <w:jc w:val="both"/>
        <w:rPr>
          <w:ins w:id="14" w:author="Unknown"/>
          <w:sz w:val="28"/>
          <w:szCs w:val="28"/>
        </w:rPr>
      </w:pPr>
      <w:ins w:id="15" w:author="Unknown">
        <w:r w:rsidRPr="007F3C89">
          <w:rPr>
            <w:sz w:val="28"/>
            <w:szCs w:val="28"/>
          </w:rPr>
          <w:t>5--------&gt;1 : 1</w:t>
        </w:r>
      </w:ins>
    </w:p>
    <w:p w14:paraId="11CF8369" w14:textId="77777777" w:rsidR="007F3C89" w:rsidRPr="007F3C89" w:rsidRDefault="007F3C89" w:rsidP="007F3C89">
      <w:pPr>
        <w:pStyle w:val="NormalWeb"/>
        <w:spacing w:before="240" w:after="240" w:line="276" w:lineRule="auto"/>
        <w:jc w:val="both"/>
        <w:rPr>
          <w:ins w:id="16" w:author="Unknown"/>
          <w:sz w:val="28"/>
          <w:szCs w:val="28"/>
        </w:rPr>
      </w:pPr>
      <w:ins w:id="17" w:author="Unknown">
        <w:r w:rsidRPr="007F3C89">
          <w:rPr>
            <w:sz w:val="28"/>
            <w:szCs w:val="28"/>
          </w:rPr>
          <w:t>5--------&gt;2 : 1</w:t>
        </w:r>
      </w:ins>
    </w:p>
    <w:p w14:paraId="60F110CF" w14:textId="77777777" w:rsidR="007F3C89" w:rsidRPr="007F3C89" w:rsidRDefault="007F3C89" w:rsidP="007F3C89">
      <w:pPr>
        <w:pStyle w:val="NormalWeb"/>
        <w:spacing w:before="240" w:after="240" w:line="276" w:lineRule="auto"/>
        <w:jc w:val="both"/>
        <w:rPr>
          <w:ins w:id="18" w:author="Unknown"/>
          <w:sz w:val="28"/>
          <w:szCs w:val="28"/>
        </w:rPr>
      </w:pPr>
      <w:ins w:id="19" w:author="Unknown">
        <w:r w:rsidRPr="007F3C89">
          <w:rPr>
            <w:sz w:val="28"/>
            <w:szCs w:val="28"/>
          </w:rPr>
          <w:t>5--------&gt;3 : 1</w:t>
        </w:r>
      </w:ins>
    </w:p>
    <w:p w14:paraId="1B1EC1D9" w14:textId="77777777" w:rsidR="007F3C89" w:rsidRPr="007F3C89" w:rsidRDefault="007F3C89" w:rsidP="007F3C89">
      <w:pPr>
        <w:pStyle w:val="NormalWeb"/>
        <w:spacing w:before="240" w:after="240" w:line="276" w:lineRule="auto"/>
        <w:jc w:val="both"/>
        <w:rPr>
          <w:ins w:id="20" w:author="Unknown"/>
          <w:sz w:val="28"/>
          <w:szCs w:val="28"/>
        </w:rPr>
      </w:pPr>
      <w:ins w:id="21" w:author="Unknown">
        <w:r w:rsidRPr="007F3C89">
          <w:rPr>
            <w:sz w:val="28"/>
            <w:szCs w:val="28"/>
          </w:rPr>
          <w:t>5--------&gt;4 : 1</w:t>
        </w:r>
      </w:ins>
    </w:p>
    <w:p w14:paraId="05FF63D9" w14:textId="77777777" w:rsidR="007F3C89" w:rsidRPr="007F3C89" w:rsidRDefault="007F3C89" w:rsidP="007F3C89">
      <w:pPr>
        <w:pStyle w:val="NormalWeb"/>
        <w:spacing w:before="240" w:after="240" w:line="276" w:lineRule="auto"/>
        <w:jc w:val="both"/>
        <w:rPr>
          <w:ins w:id="22" w:author="Unknown"/>
          <w:sz w:val="28"/>
          <w:szCs w:val="28"/>
        </w:rPr>
      </w:pPr>
      <w:ins w:id="23" w:author="Unknown">
        <w:r w:rsidRPr="007F3C89">
          <w:rPr>
            <w:sz w:val="28"/>
            <w:szCs w:val="28"/>
          </w:rPr>
          <w:t>Do you want to enter more file(Yes - 1/No - 0)</w:t>
        </w:r>
      </w:ins>
      <w:r>
        <w:rPr>
          <w:sz w:val="28"/>
          <w:szCs w:val="28"/>
        </w:rPr>
        <w:t xml:space="preserve"> </w:t>
      </w:r>
      <w:ins w:id="24" w:author="Unknown">
        <w:r w:rsidRPr="007F3C89">
          <w:rPr>
            <w:sz w:val="28"/>
            <w:szCs w:val="28"/>
          </w:rPr>
          <w:t>1</w:t>
        </w:r>
      </w:ins>
    </w:p>
    <w:p w14:paraId="31A63048" w14:textId="77777777" w:rsidR="007F3C89" w:rsidRPr="007F3C89" w:rsidRDefault="007F3C89" w:rsidP="007F3C89">
      <w:pPr>
        <w:pStyle w:val="NormalWeb"/>
        <w:spacing w:before="240" w:after="240" w:line="276" w:lineRule="auto"/>
        <w:jc w:val="both"/>
        <w:rPr>
          <w:ins w:id="25" w:author="Unknown"/>
          <w:sz w:val="28"/>
          <w:szCs w:val="28"/>
        </w:rPr>
      </w:pPr>
      <w:ins w:id="26" w:author="Unknown">
        <w:r w:rsidRPr="007F3C89">
          <w:rPr>
            <w:sz w:val="28"/>
            <w:szCs w:val="28"/>
          </w:rPr>
          <w:t>Enter the index block: 4</w:t>
        </w:r>
      </w:ins>
    </w:p>
    <w:p w14:paraId="4F9719B0" w14:textId="77777777" w:rsidR="007F3C89" w:rsidRPr="007F3C89" w:rsidRDefault="007F3C89" w:rsidP="007F3C89">
      <w:pPr>
        <w:pStyle w:val="NormalWeb"/>
        <w:spacing w:before="240" w:after="240" w:line="276" w:lineRule="auto"/>
        <w:jc w:val="both"/>
        <w:rPr>
          <w:ins w:id="27" w:author="Unknown"/>
          <w:sz w:val="28"/>
          <w:szCs w:val="28"/>
        </w:rPr>
      </w:pPr>
      <w:ins w:id="28" w:author="Unknown">
        <w:r w:rsidRPr="007F3C89">
          <w:rPr>
            <w:sz w:val="28"/>
            <w:szCs w:val="28"/>
          </w:rPr>
          <w:t>4 index is already allocated</w:t>
        </w:r>
      </w:ins>
    </w:p>
    <w:p w14:paraId="72C1657A" w14:textId="77777777" w:rsidR="007F3C89" w:rsidRPr="007F3C89" w:rsidRDefault="007F3C89" w:rsidP="007F3C89">
      <w:pPr>
        <w:pStyle w:val="NormalWeb"/>
        <w:spacing w:before="240" w:after="240" w:line="276" w:lineRule="auto"/>
        <w:jc w:val="both"/>
        <w:rPr>
          <w:ins w:id="29" w:author="Unknown"/>
          <w:sz w:val="28"/>
          <w:szCs w:val="28"/>
        </w:rPr>
      </w:pPr>
      <w:ins w:id="30" w:author="Unknown">
        <w:r w:rsidRPr="007F3C89">
          <w:rPr>
            <w:sz w:val="28"/>
            <w:szCs w:val="28"/>
          </w:rPr>
          <w:t>Enter the index block: 6</w:t>
        </w:r>
      </w:ins>
    </w:p>
    <w:p w14:paraId="005EF2C9" w14:textId="77777777" w:rsidR="007F3C89" w:rsidRPr="007F3C89" w:rsidRDefault="007F3C89" w:rsidP="007F3C89">
      <w:pPr>
        <w:pStyle w:val="NormalWeb"/>
        <w:spacing w:before="240" w:after="240" w:line="276" w:lineRule="auto"/>
        <w:jc w:val="both"/>
        <w:rPr>
          <w:ins w:id="31" w:author="Unknown"/>
          <w:sz w:val="28"/>
          <w:szCs w:val="28"/>
        </w:rPr>
      </w:pPr>
      <w:ins w:id="32" w:author="Unknown">
        <w:r w:rsidRPr="007F3C89">
          <w:rPr>
            <w:sz w:val="28"/>
            <w:szCs w:val="28"/>
          </w:rPr>
          <w:t>Enter no of blocks needed and no of files for the index 6 on the disk :</w:t>
        </w:r>
      </w:ins>
    </w:p>
    <w:p w14:paraId="5594A711" w14:textId="77777777" w:rsidR="007F3C89" w:rsidRPr="007F3C89" w:rsidRDefault="007F3C89" w:rsidP="007F3C89">
      <w:pPr>
        <w:pStyle w:val="NormalWeb"/>
        <w:spacing w:before="240" w:after="240" w:line="276" w:lineRule="auto"/>
        <w:jc w:val="both"/>
        <w:rPr>
          <w:ins w:id="33" w:author="Unknown"/>
          <w:sz w:val="28"/>
          <w:szCs w:val="28"/>
        </w:rPr>
      </w:pPr>
      <w:ins w:id="34" w:author="Unknown">
        <w:r w:rsidRPr="007F3C89">
          <w:rPr>
            <w:sz w:val="28"/>
            <w:szCs w:val="28"/>
          </w:rPr>
          <w:t>2</w:t>
        </w:r>
      </w:ins>
    </w:p>
    <w:p w14:paraId="42DA0ACC" w14:textId="77777777" w:rsidR="007F3C89" w:rsidRPr="007F3C89" w:rsidRDefault="007F3C89" w:rsidP="007F3C89">
      <w:pPr>
        <w:pStyle w:val="NormalWeb"/>
        <w:spacing w:before="240" w:after="240" w:line="276" w:lineRule="auto"/>
        <w:jc w:val="both"/>
        <w:rPr>
          <w:ins w:id="35" w:author="Unknown"/>
          <w:sz w:val="28"/>
          <w:szCs w:val="28"/>
        </w:rPr>
      </w:pPr>
      <w:ins w:id="36" w:author="Unknown">
        <w:r w:rsidRPr="007F3C89">
          <w:rPr>
            <w:sz w:val="28"/>
            <w:szCs w:val="28"/>
          </w:rPr>
          <w:t>7 8</w:t>
        </w:r>
      </w:ins>
    </w:p>
    <w:p w14:paraId="41DD113F" w14:textId="77777777" w:rsidR="007F3C89" w:rsidRPr="007F3C89" w:rsidRDefault="007F3C89" w:rsidP="007F3C89">
      <w:pPr>
        <w:pStyle w:val="NormalWeb"/>
        <w:spacing w:before="240" w:after="240" w:line="276" w:lineRule="auto"/>
        <w:jc w:val="both"/>
        <w:rPr>
          <w:ins w:id="37" w:author="Unknown"/>
          <w:sz w:val="28"/>
          <w:szCs w:val="28"/>
        </w:rPr>
      </w:pPr>
      <w:ins w:id="38" w:author="Unknown">
        <w:r w:rsidRPr="007F3C89">
          <w:rPr>
            <w:sz w:val="28"/>
            <w:szCs w:val="28"/>
          </w:rPr>
          <w:t>A5llocated</w:t>
        </w:r>
      </w:ins>
    </w:p>
    <w:p w14:paraId="58EB6F42" w14:textId="77777777" w:rsidR="007F3C89" w:rsidRPr="007F3C89" w:rsidRDefault="007F3C89" w:rsidP="007F3C89">
      <w:pPr>
        <w:pStyle w:val="NormalWeb"/>
        <w:spacing w:before="240" w:after="240" w:line="276" w:lineRule="auto"/>
        <w:jc w:val="both"/>
        <w:rPr>
          <w:ins w:id="39" w:author="Unknown"/>
          <w:sz w:val="28"/>
          <w:szCs w:val="28"/>
        </w:rPr>
      </w:pPr>
      <w:ins w:id="40" w:author="Unknown">
        <w:r w:rsidRPr="007F3C89">
          <w:rPr>
            <w:sz w:val="28"/>
            <w:szCs w:val="28"/>
          </w:rPr>
          <w:t>File Indexed</w:t>
        </w:r>
      </w:ins>
    </w:p>
    <w:p w14:paraId="5B181ADB" w14:textId="77777777" w:rsidR="007F3C89" w:rsidRPr="007F3C89" w:rsidRDefault="007F3C89" w:rsidP="007F3C89">
      <w:pPr>
        <w:pStyle w:val="NormalWeb"/>
        <w:spacing w:before="240" w:after="240" w:line="276" w:lineRule="auto"/>
        <w:jc w:val="both"/>
        <w:rPr>
          <w:ins w:id="41" w:author="Unknown"/>
          <w:sz w:val="28"/>
          <w:szCs w:val="28"/>
        </w:rPr>
      </w:pPr>
      <w:ins w:id="42" w:author="Unknown">
        <w:r w:rsidRPr="007F3C89">
          <w:rPr>
            <w:sz w:val="28"/>
            <w:szCs w:val="28"/>
          </w:rPr>
          <w:t>6--------&gt;7 : 1</w:t>
        </w:r>
      </w:ins>
    </w:p>
    <w:p w14:paraId="46CB2245" w14:textId="77777777" w:rsidR="007F3C89" w:rsidRPr="007F3C89" w:rsidRDefault="007F3C89" w:rsidP="007F3C89">
      <w:pPr>
        <w:pStyle w:val="NormalWeb"/>
        <w:spacing w:before="240" w:after="240" w:line="276" w:lineRule="auto"/>
        <w:jc w:val="both"/>
        <w:rPr>
          <w:ins w:id="43" w:author="Unknown"/>
          <w:sz w:val="28"/>
          <w:szCs w:val="28"/>
        </w:rPr>
      </w:pPr>
      <w:ins w:id="44" w:author="Unknown">
        <w:r w:rsidRPr="007F3C89">
          <w:rPr>
            <w:sz w:val="28"/>
            <w:szCs w:val="28"/>
          </w:rPr>
          <w:t>6--------&gt;8 : 1</w:t>
        </w:r>
      </w:ins>
    </w:p>
    <w:p w14:paraId="79EE7B51" w14:textId="77777777" w:rsidR="007F3C89" w:rsidRPr="007F3C89" w:rsidRDefault="007F3C89" w:rsidP="007F3C89">
      <w:pPr>
        <w:pStyle w:val="NormalWeb"/>
        <w:spacing w:before="240" w:after="240" w:line="276" w:lineRule="auto"/>
        <w:jc w:val="both"/>
        <w:rPr>
          <w:ins w:id="45" w:author="Unknown"/>
          <w:sz w:val="28"/>
          <w:szCs w:val="28"/>
        </w:rPr>
      </w:pPr>
      <w:ins w:id="46" w:author="Unknown">
        <w:r w:rsidRPr="007F3C89">
          <w:rPr>
            <w:sz w:val="28"/>
            <w:szCs w:val="28"/>
          </w:rPr>
          <w:t>Do you want to enter more file(Yes - 1/No - 0)</w:t>
        </w:r>
      </w:ins>
      <w:r>
        <w:rPr>
          <w:sz w:val="28"/>
          <w:szCs w:val="28"/>
        </w:rPr>
        <w:t xml:space="preserve"> </w:t>
      </w:r>
      <w:ins w:id="47" w:author="Unknown">
        <w:r w:rsidRPr="007F3C89">
          <w:rPr>
            <w:sz w:val="28"/>
            <w:szCs w:val="28"/>
          </w:rPr>
          <w:t>0</w:t>
        </w:r>
      </w:ins>
    </w:p>
    <w:p w14:paraId="4CFDD2DA" w14:textId="77777777" w:rsidR="007F3C89" w:rsidRDefault="007F3C89" w:rsidP="007F3C89">
      <w:pPr>
        <w:shd w:val="clear" w:color="auto" w:fill="FFFFFF"/>
        <w:spacing w:after="0"/>
        <w:jc w:val="both"/>
        <w:rPr>
          <w:rFonts w:ascii="Times-Roman" w:hAnsi="Times-Roman" w:cs="Times-Roman"/>
          <w:b/>
          <w:bCs/>
          <w:sz w:val="28"/>
          <w:szCs w:val="28"/>
        </w:rPr>
      </w:pPr>
    </w:p>
    <w:p w14:paraId="408EDBEC"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4397C7B3"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30D4E523"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726731A6"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7BE8A782"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276F3052"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6F9D8AA2"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09DC68AF"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67A8B08D"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4D8A0D27"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44277BA4"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39BF20B0"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7455DF2B"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1D5F6FA8"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714B3D65"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6E7F42D3" w14:textId="77777777" w:rsidR="002E197A" w:rsidRDefault="002E197A" w:rsidP="0082723F">
      <w:pPr>
        <w:autoSpaceDE w:val="0"/>
        <w:autoSpaceDN w:val="0"/>
        <w:adjustRightInd w:val="0"/>
        <w:spacing w:after="0" w:line="240" w:lineRule="auto"/>
        <w:rPr>
          <w:rFonts w:ascii="Times-Roman" w:hAnsi="Times-Roman" w:cs="Times-Roman"/>
          <w:b/>
          <w:bCs/>
          <w:sz w:val="28"/>
          <w:szCs w:val="28"/>
        </w:rPr>
      </w:pPr>
    </w:p>
    <w:p w14:paraId="233391AA" w14:textId="77777777" w:rsidR="0082723F" w:rsidRPr="00731197" w:rsidRDefault="007F3C89" w:rsidP="0082723F">
      <w:pPr>
        <w:autoSpaceDE w:val="0"/>
        <w:autoSpaceDN w:val="0"/>
        <w:adjustRightInd w:val="0"/>
        <w:spacing w:after="0" w:line="240" w:lineRule="auto"/>
        <w:rPr>
          <w:rFonts w:ascii="Times New Roman" w:eastAsia="Times New Roman" w:hAnsi="Times New Roman" w:cs="Times New Roman"/>
          <w:b/>
          <w:bCs/>
          <w:color w:val="333333"/>
          <w:sz w:val="28"/>
          <w:szCs w:val="28"/>
          <w:u w:val="single"/>
          <w:lang w:eastAsia="en-IN"/>
        </w:rPr>
      </w:pPr>
      <w:r w:rsidRPr="0082723F">
        <w:rPr>
          <w:rFonts w:ascii="Times-Roman" w:hAnsi="Times-Roman" w:cs="Times-Roman"/>
          <w:b/>
          <w:bCs/>
          <w:sz w:val="28"/>
          <w:szCs w:val="28"/>
        </w:rPr>
        <w:t>7c.)</w:t>
      </w:r>
      <w:r w:rsidR="0082723F">
        <w:rPr>
          <w:rFonts w:ascii="Times-Roman" w:hAnsi="Times-Roman" w:cs="Times-Roman"/>
          <w:b/>
          <w:bCs/>
          <w:sz w:val="28"/>
          <w:szCs w:val="28"/>
        </w:rPr>
        <w:t xml:space="preserve"> </w:t>
      </w:r>
      <w:r w:rsidR="0082723F" w:rsidRPr="00731197">
        <w:rPr>
          <w:rFonts w:ascii="Times-Roman" w:hAnsi="Times-Roman" w:cs="Times-Roman"/>
          <w:b/>
          <w:bCs/>
          <w:sz w:val="28"/>
          <w:szCs w:val="28"/>
        </w:rPr>
        <w:t xml:space="preserve">Simulate the </w:t>
      </w:r>
      <w:r w:rsidR="0082723F">
        <w:rPr>
          <w:rFonts w:ascii="Times-Roman" w:hAnsi="Times-Roman" w:cs="Times-Roman"/>
          <w:b/>
          <w:bCs/>
          <w:sz w:val="28"/>
          <w:szCs w:val="28"/>
        </w:rPr>
        <w:t xml:space="preserve">Linked </w:t>
      </w:r>
      <w:r w:rsidR="0082723F" w:rsidRPr="00731197">
        <w:rPr>
          <w:rFonts w:ascii="Times-Roman" w:hAnsi="Times-Roman" w:cs="Times-Roman"/>
          <w:b/>
          <w:bCs/>
          <w:sz w:val="28"/>
          <w:szCs w:val="28"/>
        </w:rPr>
        <w:t>File allocation strateg</w:t>
      </w:r>
      <w:r w:rsidR="0082723F">
        <w:rPr>
          <w:rFonts w:ascii="Times-Roman" w:hAnsi="Times-Roman" w:cs="Times-Roman"/>
          <w:b/>
          <w:bCs/>
          <w:sz w:val="28"/>
          <w:szCs w:val="28"/>
        </w:rPr>
        <w:t>y</w:t>
      </w:r>
    </w:p>
    <w:p w14:paraId="0C67E7B9" w14:textId="77777777" w:rsidR="007F3C89" w:rsidRDefault="007F3C89" w:rsidP="007F3C89">
      <w:pPr>
        <w:shd w:val="clear" w:color="auto" w:fill="FFFFFF"/>
        <w:spacing w:after="0"/>
        <w:jc w:val="both"/>
        <w:rPr>
          <w:rFonts w:ascii="Times-Roman" w:hAnsi="Times-Roman" w:cs="Times-Roman"/>
          <w:b/>
          <w:bCs/>
          <w:sz w:val="28"/>
          <w:szCs w:val="28"/>
        </w:rPr>
      </w:pPr>
    </w:p>
    <w:p w14:paraId="09316A32" w14:textId="77777777" w:rsidR="0082723F" w:rsidRPr="0082723F" w:rsidRDefault="0082723F" w:rsidP="0082723F">
      <w:pPr>
        <w:pStyle w:val="NormalWeb"/>
        <w:spacing w:before="240" w:after="240" w:line="276" w:lineRule="auto"/>
        <w:jc w:val="both"/>
        <w:rPr>
          <w:b/>
          <w:bCs/>
          <w:color w:val="222222"/>
          <w:sz w:val="28"/>
          <w:szCs w:val="28"/>
          <w:shd w:val="clear" w:color="auto" w:fill="FFFFFF"/>
        </w:rPr>
      </w:pPr>
      <w:r w:rsidRPr="0082723F">
        <w:rPr>
          <w:b/>
          <w:bCs/>
          <w:color w:val="222222"/>
          <w:sz w:val="28"/>
          <w:szCs w:val="28"/>
          <w:u w:val="single"/>
          <w:shd w:val="clear" w:color="auto" w:fill="FFFFFF"/>
        </w:rPr>
        <w:t>Aim</w:t>
      </w:r>
      <w:r>
        <w:rPr>
          <w:b/>
          <w:bCs/>
          <w:color w:val="222222"/>
          <w:sz w:val="28"/>
          <w:szCs w:val="28"/>
          <w:shd w:val="clear" w:color="auto" w:fill="FFFFFF"/>
        </w:rPr>
        <w:t xml:space="preserve">: </w:t>
      </w:r>
      <w:r w:rsidRPr="00731197">
        <w:rPr>
          <w:color w:val="333333"/>
          <w:sz w:val="28"/>
          <w:szCs w:val="28"/>
        </w:rPr>
        <w:t xml:space="preserve">To simulate the </w:t>
      </w:r>
      <w:r w:rsidRPr="0082723F">
        <w:rPr>
          <w:color w:val="222222"/>
          <w:sz w:val="28"/>
          <w:szCs w:val="28"/>
          <w:shd w:val="clear" w:color="auto" w:fill="FFFFFF"/>
        </w:rPr>
        <w:t>Linked File Allocation</w:t>
      </w:r>
      <w:r w:rsidRPr="0082723F">
        <w:rPr>
          <w:b/>
          <w:bCs/>
          <w:color w:val="222222"/>
          <w:sz w:val="28"/>
          <w:szCs w:val="28"/>
          <w:shd w:val="clear" w:color="auto" w:fill="FFFFFF"/>
        </w:rPr>
        <w:t xml:space="preserve"> </w:t>
      </w:r>
      <w:r w:rsidRPr="00731197">
        <w:rPr>
          <w:color w:val="333333"/>
          <w:sz w:val="28"/>
          <w:szCs w:val="28"/>
        </w:rPr>
        <w:t>strategy technique.</w:t>
      </w:r>
      <w:r w:rsidRPr="0082723F">
        <w:rPr>
          <w:b/>
          <w:bCs/>
          <w:color w:val="222222"/>
          <w:sz w:val="28"/>
          <w:szCs w:val="28"/>
          <w:shd w:val="clear" w:color="auto" w:fill="FFFFFF"/>
        </w:rPr>
        <w:t xml:space="preserve"> </w:t>
      </w:r>
    </w:p>
    <w:p w14:paraId="47C3A64D" w14:textId="77777777" w:rsidR="0082723F" w:rsidRDefault="0082723F" w:rsidP="0082723F">
      <w:pPr>
        <w:pStyle w:val="NormalWeb"/>
        <w:spacing w:before="240" w:after="240" w:line="276" w:lineRule="auto"/>
        <w:jc w:val="both"/>
        <w:rPr>
          <w:b/>
          <w:bCs/>
          <w:sz w:val="28"/>
          <w:szCs w:val="28"/>
        </w:rPr>
      </w:pPr>
      <w:r w:rsidRPr="0082723F">
        <w:rPr>
          <w:b/>
          <w:bCs/>
          <w:sz w:val="28"/>
          <w:szCs w:val="28"/>
          <w:u w:val="single"/>
        </w:rPr>
        <w:t>Algorithm</w:t>
      </w:r>
      <w:r>
        <w:rPr>
          <w:b/>
          <w:bCs/>
          <w:sz w:val="28"/>
          <w:szCs w:val="28"/>
        </w:rPr>
        <w:t>:</w:t>
      </w:r>
    </w:p>
    <w:p w14:paraId="37CFC345" w14:textId="77777777" w:rsidR="0082723F" w:rsidRPr="0082723F" w:rsidRDefault="0082723F" w:rsidP="0082723F">
      <w:pPr>
        <w:pStyle w:val="NormalWeb"/>
        <w:spacing w:before="240" w:after="240" w:line="276" w:lineRule="auto"/>
        <w:jc w:val="both"/>
        <w:rPr>
          <w:sz w:val="28"/>
          <w:szCs w:val="28"/>
        </w:rPr>
      </w:pPr>
      <w:r>
        <w:rPr>
          <w:sz w:val="28"/>
          <w:szCs w:val="28"/>
        </w:rPr>
        <w:t xml:space="preserve">                    </w:t>
      </w:r>
      <w:r w:rsidRPr="0082723F">
        <w:rPr>
          <w:sz w:val="28"/>
          <w:szCs w:val="28"/>
        </w:rPr>
        <w:t>Step 1: Create a queue to hold all pages in memory</w:t>
      </w:r>
    </w:p>
    <w:p w14:paraId="38830C1A" w14:textId="77777777" w:rsidR="0082723F" w:rsidRPr="0082723F" w:rsidRDefault="0082723F" w:rsidP="0082723F">
      <w:pPr>
        <w:pStyle w:val="NormalWeb"/>
        <w:spacing w:before="240" w:after="240" w:line="276" w:lineRule="auto"/>
        <w:jc w:val="both"/>
        <w:rPr>
          <w:sz w:val="28"/>
          <w:szCs w:val="28"/>
        </w:rPr>
      </w:pPr>
      <w:r>
        <w:rPr>
          <w:sz w:val="28"/>
          <w:szCs w:val="28"/>
        </w:rPr>
        <w:t xml:space="preserve">                    </w:t>
      </w:r>
      <w:r w:rsidRPr="0082723F">
        <w:rPr>
          <w:sz w:val="28"/>
          <w:szCs w:val="28"/>
        </w:rPr>
        <w:t>Step 2: When the page is required replace the page at the head of the queue</w:t>
      </w:r>
    </w:p>
    <w:p w14:paraId="167419B7" w14:textId="77777777" w:rsidR="0082723F" w:rsidRPr="0082723F" w:rsidRDefault="0082723F" w:rsidP="0082723F">
      <w:pPr>
        <w:pStyle w:val="NormalWeb"/>
        <w:spacing w:before="240" w:after="240" w:line="276" w:lineRule="auto"/>
        <w:jc w:val="both"/>
        <w:rPr>
          <w:sz w:val="28"/>
          <w:szCs w:val="28"/>
        </w:rPr>
      </w:pPr>
      <w:r>
        <w:rPr>
          <w:sz w:val="28"/>
          <w:szCs w:val="28"/>
        </w:rPr>
        <w:t xml:space="preserve">                        </w:t>
      </w:r>
      <w:r w:rsidRPr="0082723F">
        <w:rPr>
          <w:sz w:val="28"/>
          <w:szCs w:val="28"/>
        </w:rPr>
        <w:t>Step 3: Now the new page is inserted at the tail of the queue</w:t>
      </w:r>
    </w:p>
    <w:p w14:paraId="7F0B33E7" w14:textId="77777777" w:rsidR="0082723F" w:rsidRPr="0082723F" w:rsidRDefault="0082723F" w:rsidP="0082723F">
      <w:pPr>
        <w:pStyle w:val="NormalWeb"/>
        <w:spacing w:before="240" w:after="240" w:line="276" w:lineRule="auto"/>
        <w:jc w:val="both"/>
        <w:rPr>
          <w:sz w:val="28"/>
          <w:szCs w:val="28"/>
        </w:rPr>
      </w:pPr>
      <w:r>
        <w:rPr>
          <w:sz w:val="28"/>
          <w:szCs w:val="28"/>
        </w:rPr>
        <w:t xml:space="preserve">                        </w:t>
      </w:r>
      <w:r w:rsidRPr="0082723F">
        <w:rPr>
          <w:sz w:val="28"/>
          <w:szCs w:val="28"/>
        </w:rPr>
        <w:t>Step 4: Create a stack</w:t>
      </w:r>
    </w:p>
    <w:p w14:paraId="6BD32E7C" w14:textId="77777777" w:rsidR="0082723F" w:rsidRDefault="0082723F" w:rsidP="0082723F">
      <w:pPr>
        <w:pStyle w:val="NormalWeb"/>
        <w:spacing w:before="240" w:after="240" w:line="276" w:lineRule="auto"/>
        <w:jc w:val="both"/>
        <w:rPr>
          <w:sz w:val="28"/>
          <w:szCs w:val="28"/>
        </w:rPr>
      </w:pPr>
      <w:r>
        <w:rPr>
          <w:sz w:val="28"/>
          <w:szCs w:val="28"/>
        </w:rPr>
        <w:t xml:space="preserve">                        </w:t>
      </w:r>
      <w:r w:rsidRPr="0082723F">
        <w:rPr>
          <w:sz w:val="28"/>
          <w:szCs w:val="28"/>
        </w:rPr>
        <w:t xml:space="preserve">Step 5: When the page fault occurs replace page present at the bottom of the </w:t>
      </w:r>
    </w:p>
    <w:p w14:paraId="1FAB37C5" w14:textId="77777777" w:rsidR="0082723F" w:rsidRPr="0082723F" w:rsidRDefault="0082723F" w:rsidP="0082723F">
      <w:pPr>
        <w:pStyle w:val="NormalWeb"/>
        <w:spacing w:before="240" w:after="240" w:line="276" w:lineRule="auto"/>
        <w:jc w:val="both"/>
        <w:rPr>
          <w:sz w:val="28"/>
          <w:szCs w:val="28"/>
        </w:rPr>
      </w:pPr>
      <w:r>
        <w:rPr>
          <w:sz w:val="28"/>
          <w:szCs w:val="28"/>
        </w:rPr>
        <w:t xml:space="preserve">                                      </w:t>
      </w:r>
      <w:r w:rsidRPr="0082723F">
        <w:rPr>
          <w:sz w:val="28"/>
          <w:szCs w:val="28"/>
        </w:rPr>
        <w:t>stack</w:t>
      </w:r>
    </w:p>
    <w:p w14:paraId="068749A0" w14:textId="77777777" w:rsidR="0082723F" w:rsidRPr="0082723F" w:rsidRDefault="0082723F" w:rsidP="0082723F">
      <w:pPr>
        <w:pStyle w:val="NormalWeb"/>
        <w:spacing w:before="240" w:after="240" w:line="276" w:lineRule="auto"/>
        <w:jc w:val="both"/>
        <w:rPr>
          <w:sz w:val="28"/>
          <w:szCs w:val="28"/>
        </w:rPr>
      </w:pPr>
      <w:r>
        <w:rPr>
          <w:sz w:val="28"/>
          <w:szCs w:val="28"/>
        </w:rPr>
        <w:t xml:space="preserve">                        </w:t>
      </w:r>
      <w:r w:rsidRPr="0082723F">
        <w:rPr>
          <w:sz w:val="28"/>
          <w:szCs w:val="28"/>
        </w:rPr>
        <w:t>Step 6: Stop the allocation.</w:t>
      </w:r>
    </w:p>
    <w:p w14:paraId="0F20366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u w:val="single"/>
          <w:lang w:eastAsia="en-IN"/>
        </w:rPr>
      </w:pPr>
      <w:r w:rsidRPr="0082723F">
        <w:rPr>
          <w:rFonts w:ascii="Times New Roman" w:eastAsia="Times New Roman" w:hAnsi="Times New Roman" w:cs="Times New Roman"/>
          <w:b/>
          <w:bCs/>
          <w:color w:val="222222"/>
          <w:sz w:val="28"/>
          <w:szCs w:val="28"/>
          <w:u w:val="single"/>
          <w:lang w:eastAsia="en-IN"/>
        </w:rPr>
        <w:t>Program:</w:t>
      </w:r>
    </w:p>
    <w:p w14:paraId="61D4A905"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#include&lt;stdio.h&gt;</w:t>
      </w:r>
    </w:p>
    <w:p w14:paraId="36651236"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#include&lt;conio.h&gt;</w:t>
      </w:r>
    </w:p>
    <w:p w14:paraId="5E7882F3"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#include&lt;stdlib.h&gt;</w:t>
      </w:r>
    </w:p>
    <w:p w14:paraId="50447C3E"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void main()</w:t>
      </w:r>
    </w:p>
    <w:p w14:paraId="6E5F39C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56396129"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int f[50], p, i, st, len, j, c, k, a;</w:t>
      </w:r>
    </w:p>
    <w:p w14:paraId="72514D1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clrscr();</w:t>
      </w:r>
    </w:p>
    <w:p w14:paraId="34084EF7"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for(i=0;i&lt;50;i++)</w:t>
      </w:r>
    </w:p>
    <w:p w14:paraId="3DCA3644"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f[i]=0;</w:t>
      </w:r>
    </w:p>
    <w:p w14:paraId="1190B50F"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printf("Enter how many blocks already allocated: ");</w:t>
      </w:r>
    </w:p>
    <w:p w14:paraId="777EB891"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scanf("%d", &amp;p);</w:t>
      </w:r>
    </w:p>
    <w:p w14:paraId="537B94C0"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printf("Enter blocks already allocated: ");</w:t>
      </w:r>
    </w:p>
    <w:p w14:paraId="4706702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for(i=0;i&lt;p; i++)</w:t>
      </w:r>
    </w:p>
    <w:p w14:paraId="5D0A53C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703DB710"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scanf("%d", &amp;a);</w:t>
      </w:r>
    </w:p>
    <w:p w14:paraId="0AA4C79E"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f[a]=1;</w:t>
      </w:r>
      <w:r w:rsidR="002E197A">
        <w:rPr>
          <w:rFonts w:ascii="Times New Roman" w:eastAsia="Times New Roman" w:hAnsi="Times New Roman" w:cs="Times New Roman"/>
          <w:color w:val="222222"/>
          <w:sz w:val="28"/>
          <w:szCs w:val="28"/>
          <w:lang w:eastAsia="en-IN"/>
        </w:rPr>
        <w:t xml:space="preserve"> </w:t>
      </w:r>
      <w:r w:rsidRPr="0082723F">
        <w:rPr>
          <w:rFonts w:ascii="Times New Roman" w:eastAsia="Times New Roman" w:hAnsi="Times New Roman" w:cs="Times New Roman"/>
          <w:color w:val="222222"/>
          <w:sz w:val="28"/>
          <w:szCs w:val="28"/>
          <w:lang w:eastAsia="en-IN"/>
        </w:rPr>
        <w:t>}</w:t>
      </w:r>
    </w:p>
    <w:p w14:paraId="6E8AB3F7"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x: printf("Enter index starting block and length: ");</w:t>
      </w:r>
    </w:p>
    <w:p w14:paraId="5A26F414"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scanf("%d%d", &amp;st, &amp;len);</w:t>
      </w:r>
    </w:p>
    <w:p w14:paraId="236E8C18"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k=len;</w:t>
      </w:r>
    </w:p>
    <w:p w14:paraId="63012C9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if(f[st]==0)</w:t>
      </w:r>
    </w:p>
    <w:p w14:paraId="3F197035"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4DF26DAE"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for(j=st;j&lt;(st+k);j++)</w:t>
      </w:r>
    </w:p>
    <w:p w14:paraId="6866908A"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41C3E04A"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if(f[j]==0)</w:t>
      </w:r>
    </w:p>
    <w:p w14:paraId="12804EC7"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5F5ADE3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f[j]=1;</w:t>
      </w:r>
    </w:p>
    <w:p w14:paraId="3C0CC1F9"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printf("%d--------&gt;%d\n",j,f[j]);</w:t>
      </w:r>
    </w:p>
    <w:p w14:paraId="507A31F1"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7ADAC523"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else</w:t>
      </w:r>
    </w:p>
    <w:p w14:paraId="35C9C0B5"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17F2B64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printf("%d Block is already allocated \n",j);</w:t>
      </w:r>
    </w:p>
    <w:p w14:paraId="55485394"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k++;</w:t>
      </w:r>
    </w:p>
    <w:p w14:paraId="52BB4A07"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7613D2A5"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7184F78E"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1519E6EB"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else</w:t>
      </w:r>
    </w:p>
    <w:p w14:paraId="1DBC813E"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printf("%d starting block is already allocated \n",st);</w:t>
      </w:r>
    </w:p>
    <w:p w14:paraId="63B6E004"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printf("Do you want to enter more file(Yes - 1/No - 0)");</w:t>
      </w:r>
    </w:p>
    <w:p w14:paraId="79BCF801"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scanf("%d", &amp;c);</w:t>
      </w:r>
    </w:p>
    <w:p w14:paraId="6183368C"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if(c==1)</w:t>
      </w:r>
    </w:p>
    <w:p w14:paraId="01D08031"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goto x;</w:t>
      </w:r>
    </w:p>
    <w:p w14:paraId="36D2776C"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else</w:t>
      </w:r>
    </w:p>
    <w:p w14:paraId="433C36B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exit(0);</w:t>
      </w:r>
    </w:p>
    <w:p w14:paraId="780CCC98"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getch();</w:t>
      </w:r>
    </w:p>
    <w:p w14:paraId="1E11DE8E"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w:t>
      </w:r>
    </w:p>
    <w:p w14:paraId="2E93A077"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u w:val="single"/>
          <w:lang w:eastAsia="en-IN"/>
        </w:rPr>
      </w:pPr>
      <w:r w:rsidRPr="0082723F">
        <w:rPr>
          <w:rFonts w:ascii="Times New Roman" w:eastAsia="Times New Roman" w:hAnsi="Times New Roman" w:cs="Times New Roman"/>
          <w:b/>
          <w:bCs/>
          <w:color w:val="222222"/>
          <w:sz w:val="28"/>
          <w:szCs w:val="28"/>
          <w:u w:val="single"/>
          <w:lang w:eastAsia="en-IN"/>
        </w:rPr>
        <w:t>Output:</w:t>
      </w:r>
    </w:p>
    <w:p w14:paraId="707FB584"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Enter how many blocks already allocated: 3</w:t>
      </w:r>
    </w:p>
    <w:p w14:paraId="6E63834F"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Enter blocks already allocated: 1 3 5</w:t>
      </w:r>
    </w:p>
    <w:p w14:paraId="7AB15F5D"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Enter index starting block and length: 2 2</w:t>
      </w:r>
    </w:p>
    <w:p w14:paraId="01A461C2"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2--------&gt;1</w:t>
      </w:r>
    </w:p>
    <w:p w14:paraId="1A470368"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3 Block is already allocated</w:t>
      </w:r>
    </w:p>
    <w:p w14:paraId="315A5B8A"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4--------&gt;1</w:t>
      </w:r>
    </w:p>
    <w:p w14:paraId="7276894B" w14:textId="77777777" w:rsidR="0082723F" w:rsidRPr="0082723F" w:rsidRDefault="0082723F" w:rsidP="0082723F">
      <w:pPr>
        <w:shd w:val="clear" w:color="auto" w:fill="FFFFFF"/>
        <w:spacing w:after="0"/>
        <w:jc w:val="both"/>
        <w:rPr>
          <w:rFonts w:ascii="Times New Roman" w:eastAsia="Times New Roman" w:hAnsi="Times New Roman" w:cs="Times New Roman"/>
          <w:color w:val="222222"/>
          <w:sz w:val="28"/>
          <w:szCs w:val="28"/>
          <w:lang w:eastAsia="en-IN"/>
        </w:rPr>
      </w:pPr>
      <w:r w:rsidRPr="0082723F">
        <w:rPr>
          <w:rFonts w:ascii="Times New Roman" w:eastAsia="Times New Roman" w:hAnsi="Times New Roman" w:cs="Times New Roman"/>
          <w:color w:val="222222"/>
          <w:sz w:val="28"/>
          <w:szCs w:val="28"/>
          <w:lang w:eastAsia="en-IN"/>
        </w:rPr>
        <w:t>Do you want to enter more file(Yes - 1/No - 0)0</w:t>
      </w:r>
    </w:p>
    <w:p w14:paraId="487E07BB" w14:textId="77777777" w:rsidR="0082723F" w:rsidRDefault="0082723F" w:rsidP="007F3C89">
      <w:pPr>
        <w:shd w:val="clear" w:color="auto" w:fill="FFFFFF"/>
        <w:spacing w:after="0"/>
        <w:jc w:val="both"/>
        <w:rPr>
          <w:rFonts w:ascii="Times-Roman" w:hAnsi="Times-Roman" w:cs="Times-Roman"/>
          <w:b/>
          <w:bCs/>
          <w:sz w:val="28"/>
          <w:szCs w:val="28"/>
        </w:rPr>
      </w:pPr>
    </w:p>
    <w:p w14:paraId="25FB6E5F" w14:textId="77777777" w:rsidR="0082723F" w:rsidRDefault="0082723F" w:rsidP="007F3C89">
      <w:pPr>
        <w:shd w:val="clear" w:color="auto" w:fill="FFFFFF"/>
        <w:spacing w:after="0"/>
        <w:jc w:val="both"/>
        <w:rPr>
          <w:rFonts w:ascii="Times-Roman" w:hAnsi="Times-Roman" w:cs="Times-Roman"/>
          <w:b/>
          <w:bCs/>
          <w:sz w:val="28"/>
          <w:szCs w:val="28"/>
        </w:rPr>
      </w:pPr>
    </w:p>
    <w:p w14:paraId="39C5F965" w14:textId="77777777" w:rsidR="0082723F" w:rsidRDefault="0082723F" w:rsidP="007F3C89">
      <w:pPr>
        <w:shd w:val="clear" w:color="auto" w:fill="FFFFFF"/>
        <w:spacing w:after="0"/>
        <w:jc w:val="both"/>
        <w:rPr>
          <w:rFonts w:ascii="Times-Roman" w:hAnsi="Times-Roman" w:cs="Times-Roman"/>
          <w:b/>
          <w:bCs/>
          <w:sz w:val="28"/>
          <w:szCs w:val="28"/>
        </w:rPr>
      </w:pPr>
    </w:p>
    <w:p w14:paraId="7AFD6B15" w14:textId="77777777" w:rsidR="0082723F" w:rsidRDefault="0082723F" w:rsidP="007F3C89">
      <w:pPr>
        <w:shd w:val="clear" w:color="auto" w:fill="FFFFFF"/>
        <w:spacing w:after="0"/>
        <w:jc w:val="both"/>
        <w:rPr>
          <w:rFonts w:ascii="Times-Roman" w:hAnsi="Times-Roman" w:cs="Times-Roman"/>
          <w:b/>
          <w:bCs/>
          <w:sz w:val="28"/>
          <w:szCs w:val="28"/>
        </w:rPr>
      </w:pPr>
    </w:p>
    <w:p w14:paraId="67020B33" w14:textId="77777777" w:rsidR="0082723F" w:rsidRDefault="0082723F" w:rsidP="007F3C89">
      <w:pPr>
        <w:shd w:val="clear" w:color="auto" w:fill="FFFFFF"/>
        <w:spacing w:after="0"/>
        <w:jc w:val="both"/>
        <w:rPr>
          <w:rFonts w:ascii="Times-Roman" w:hAnsi="Times-Roman" w:cs="Times-Roman"/>
          <w:b/>
          <w:bCs/>
          <w:sz w:val="28"/>
          <w:szCs w:val="28"/>
        </w:rPr>
      </w:pPr>
    </w:p>
    <w:p w14:paraId="5474860F" w14:textId="77777777" w:rsidR="0082723F" w:rsidRDefault="0082723F" w:rsidP="007F3C89">
      <w:pPr>
        <w:shd w:val="clear" w:color="auto" w:fill="FFFFFF"/>
        <w:spacing w:after="0"/>
        <w:jc w:val="both"/>
        <w:rPr>
          <w:rFonts w:ascii="Times-Roman" w:hAnsi="Times-Roman" w:cs="Times-Roman"/>
          <w:b/>
          <w:bCs/>
          <w:sz w:val="28"/>
          <w:szCs w:val="28"/>
        </w:rPr>
      </w:pPr>
    </w:p>
    <w:p w14:paraId="1547C1D2" w14:textId="77777777" w:rsidR="0082723F" w:rsidRDefault="0082723F" w:rsidP="007F3C89">
      <w:pPr>
        <w:shd w:val="clear" w:color="auto" w:fill="FFFFFF"/>
        <w:spacing w:after="0"/>
        <w:jc w:val="both"/>
        <w:rPr>
          <w:rFonts w:ascii="Times-Roman" w:hAnsi="Times-Roman" w:cs="Times-Roman"/>
          <w:b/>
          <w:bCs/>
          <w:sz w:val="28"/>
          <w:szCs w:val="28"/>
        </w:rPr>
      </w:pPr>
    </w:p>
    <w:p w14:paraId="7CE35CFE" w14:textId="77777777" w:rsidR="0082723F" w:rsidRDefault="0082723F" w:rsidP="007F3C89">
      <w:pPr>
        <w:shd w:val="clear" w:color="auto" w:fill="FFFFFF"/>
        <w:spacing w:after="0"/>
        <w:jc w:val="both"/>
        <w:rPr>
          <w:rFonts w:ascii="Times-Roman" w:hAnsi="Times-Roman" w:cs="Times-Roman"/>
          <w:b/>
          <w:bCs/>
          <w:sz w:val="28"/>
          <w:szCs w:val="28"/>
        </w:rPr>
      </w:pPr>
      <w:r>
        <w:rPr>
          <w:rFonts w:ascii="Times-Roman" w:hAnsi="Times-Roman" w:cs="Times-Roman"/>
          <w:b/>
          <w:bCs/>
          <w:sz w:val="28"/>
          <w:szCs w:val="28"/>
        </w:rPr>
        <w:t xml:space="preserve">                                                           </w:t>
      </w:r>
    </w:p>
    <w:p w14:paraId="397375F5" w14:textId="77777777" w:rsidR="0082723F" w:rsidRDefault="0082723F" w:rsidP="007F3C89">
      <w:pPr>
        <w:shd w:val="clear" w:color="auto" w:fill="FFFFFF"/>
        <w:spacing w:after="0"/>
        <w:jc w:val="both"/>
        <w:rPr>
          <w:rFonts w:ascii="Times-Roman" w:hAnsi="Times-Roman" w:cs="Times-Roman"/>
          <w:b/>
          <w:bCs/>
          <w:sz w:val="28"/>
          <w:szCs w:val="28"/>
        </w:rPr>
      </w:pPr>
    </w:p>
    <w:p w14:paraId="1D81113F" w14:textId="77777777" w:rsidR="0082723F" w:rsidRPr="0082723F" w:rsidRDefault="0082723F" w:rsidP="007F3C89">
      <w:pPr>
        <w:shd w:val="clear" w:color="auto" w:fill="FFFFFF"/>
        <w:spacing w:after="0"/>
        <w:jc w:val="both"/>
        <w:rPr>
          <w:rFonts w:ascii="Times-Roman" w:hAnsi="Times-Roman" w:cs="Times-Roman"/>
          <w:b/>
          <w:bCs/>
          <w:sz w:val="28"/>
          <w:szCs w:val="28"/>
        </w:rPr>
      </w:pPr>
    </w:p>
    <w:sectPr w:rsidR="0082723F" w:rsidRPr="0082723F" w:rsidSect="000648C8">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9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76282" w14:textId="77777777" w:rsidR="00FC1B7A" w:rsidRDefault="00FC1B7A" w:rsidP="00A356E4">
      <w:pPr>
        <w:spacing w:after="0" w:line="240" w:lineRule="auto"/>
      </w:pPr>
      <w:r>
        <w:separator/>
      </w:r>
    </w:p>
  </w:endnote>
  <w:endnote w:type="continuationSeparator" w:id="0">
    <w:p w14:paraId="27098B16" w14:textId="77777777" w:rsidR="00FC1B7A" w:rsidRDefault="00FC1B7A" w:rsidP="00A3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CFA53" w14:textId="77777777" w:rsidR="00A67E3F" w:rsidRDefault="00A67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sz w:val="24"/>
        <w:szCs w:val="24"/>
      </w:rPr>
      <w:id w:val="-1956714131"/>
      <w:docPartObj>
        <w:docPartGallery w:val="Page Numbers (Bottom of Page)"/>
        <w:docPartUnique/>
      </w:docPartObj>
    </w:sdtPr>
    <w:sdtEndPr>
      <w:rPr>
        <w:color w:val="7F7F7F" w:themeColor="background1" w:themeShade="7F"/>
        <w:spacing w:val="60"/>
      </w:rPr>
    </w:sdtEndPr>
    <w:sdtContent>
      <w:p w14:paraId="5249F545" w14:textId="77777777" w:rsidR="00F84582" w:rsidRPr="009A6959" w:rsidRDefault="00F84582" w:rsidP="000648C8">
        <w:pPr>
          <w:pStyle w:val="Footer"/>
          <w:pBdr>
            <w:top w:val="single" w:sz="4" w:space="1" w:color="D9D9D9" w:themeColor="background1" w:themeShade="D9"/>
          </w:pBdr>
          <w:tabs>
            <w:tab w:val="left" w:pos="340"/>
            <w:tab w:val="left" w:pos="4894"/>
          </w:tabs>
          <w:rPr>
            <w:b/>
            <w:bCs/>
            <w:sz w:val="24"/>
            <w:szCs w:val="24"/>
          </w:rPr>
        </w:pPr>
        <w:r w:rsidRPr="009A6959">
          <w:rPr>
            <w:b/>
            <w:bCs/>
            <w:sz w:val="24"/>
            <w:szCs w:val="24"/>
          </w:rPr>
          <w:t>S.R.K INSTITUTE OF TECHNOLOGY</w:t>
        </w:r>
        <w:r w:rsidRPr="009A6959">
          <w:rPr>
            <w:b/>
            <w:bCs/>
            <w:sz w:val="24"/>
            <w:szCs w:val="24"/>
          </w:rPr>
          <w:tab/>
        </w:r>
        <w:r w:rsidRPr="009A6959">
          <w:rPr>
            <w:b/>
            <w:bCs/>
            <w:sz w:val="24"/>
            <w:szCs w:val="24"/>
          </w:rPr>
          <w:tab/>
          <w:t>O.S</w:t>
        </w:r>
        <w:r w:rsidRPr="009A6959">
          <w:rPr>
            <w:b/>
            <w:bCs/>
            <w:sz w:val="24"/>
            <w:szCs w:val="24"/>
          </w:rPr>
          <w:tab/>
        </w:r>
        <w:r w:rsidRPr="009A6959">
          <w:rPr>
            <w:b/>
            <w:bCs/>
            <w:sz w:val="24"/>
            <w:szCs w:val="24"/>
          </w:rPr>
          <w:fldChar w:fldCharType="begin"/>
        </w:r>
        <w:r w:rsidRPr="009A6959">
          <w:rPr>
            <w:b/>
            <w:bCs/>
            <w:sz w:val="24"/>
            <w:szCs w:val="24"/>
          </w:rPr>
          <w:instrText xml:space="preserve"> PAGE   \* MERGEFORMAT </w:instrText>
        </w:r>
        <w:r w:rsidRPr="009A6959">
          <w:rPr>
            <w:b/>
            <w:bCs/>
            <w:sz w:val="24"/>
            <w:szCs w:val="24"/>
          </w:rPr>
          <w:fldChar w:fldCharType="separate"/>
        </w:r>
        <w:r w:rsidRPr="009A6959">
          <w:rPr>
            <w:b/>
            <w:bCs/>
            <w:noProof/>
            <w:sz w:val="24"/>
            <w:szCs w:val="24"/>
          </w:rPr>
          <w:t>2</w:t>
        </w:r>
        <w:r w:rsidRPr="009A6959">
          <w:rPr>
            <w:b/>
            <w:bCs/>
            <w:noProof/>
            <w:sz w:val="24"/>
            <w:szCs w:val="24"/>
          </w:rPr>
          <w:fldChar w:fldCharType="end"/>
        </w:r>
        <w:r w:rsidRPr="009A6959">
          <w:rPr>
            <w:b/>
            <w:bCs/>
            <w:sz w:val="24"/>
            <w:szCs w:val="24"/>
          </w:rPr>
          <w:t xml:space="preserve"> | </w:t>
        </w:r>
        <w:r w:rsidRPr="009A6959">
          <w:rPr>
            <w:b/>
            <w:bCs/>
            <w:color w:val="7F7F7F" w:themeColor="background1" w:themeShade="7F"/>
            <w:spacing w:val="60"/>
            <w:sz w:val="24"/>
            <w:szCs w:val="24"/>
          </w:rPr>
          <w:t>Page</w:t>
        </w:r>
      </w:p>
    </w:sdtContent>
  </w:sdt>
  <w:p w14:paraId="7A533786" w14:textId="77777777" w:rsidR="00F84582" w:rsidRPr="009A6959" w:rsidRDefault="00F84582">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D0068" w14:textId="77777777" w:rsidR="00A67E3F" w:rsidRDefault="00A67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9E0C3" w14:textId="77777777" w:rsidR="00FC1B7A" w:rsidRDefault="00FC1B7A" w:rsidP="00A356E4">
      <w:pPr>
        <w:spacing w:after="0" w:line="240" w:lineRule="auto"/>
      </w:pPr>
      <w:r>
        <w:separator/>
      </w:r>
    </w:p>
  </w:footnote>
  <w:footnote w:type="continuationSeparator" w:id="0">
    <w:p w14:paraId="68705305" w14:textId="77777777" w:rsidR="00FC1B7A" w:rsidRDefault="00FC1B7A" w:rsidP="00A35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C8ADC" w14:textId="77777777" w:rsidR="00A67E3F" w:rsidRDefault="00A67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49B07" w14:textId="44953312" w:rsidR="00F84582" w:rsidRPr="00A356E4" w:rsidRDefault="00F84582">
    <w:pPr>
      <w:pStyle w:val="Header"/>
      <w:rPr>
        <w:sz w:val="28"/>
        <w:szCs w:val="28"/>
      </w:rPr>
    </w:pPr>
    <w:r>
      <w:rPr>
        <w:sz w:val="28"/>
        <w:szCs w:val="28"/>
        <w:u w:val="single"/>
      </w:rPr>
      <w:t>UNIX AND OPERATING SYSTEM LAB</w:t>
    </w:r>
    <w:r w:rsidRPr="00A356E4">
      <w:rPr>
        <w:sz w:val="28"/>
        <w:szCs w:val="28"/>
      </w:rPr>
      <w:t xml:space="preserve">                                               </w:t>
    </w:r>
    <w:r>
      <w:rPr>
        <w:sz w:val="28"/>
        <w:szCs w:val="28"/>
      </w:rPr>
      <w:t xml:space="preserve">         </w:t>
    </w:r>
    <w:r w:rsidRPr="00A356E4">
      <w:rPr>
        <w:sz w:val="28"/>
        <w:szCs w:val="28"/>
      </w:rPr>
      <w:t>Regd.No:18X41A12</w:t>
    </w:r>
    <w:r w:rsidR="00A67E3F">
      <w:rPr>
        <w:sz w:val="28"/>
        <w:szCs w:val="28"/>
      </w:rPr>
      <w:t>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D420" w14:textId="77777777" w:rsidR="00A67E3F" w:rsidRDefault="00A67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D6F17"/>
    <w:multiLevelType w:val="hybridMultilevel"/>
    <w:tmpl w:val="DEA63EA8"/>
    <w:lvl w:ilvl="0" w:tplc="1D0CCFDC">
      <w:start w:val="1"/>
      <w:numFmt w:val="lowerLetter"/>
      <w:lvlText w:val="%1.)"/>
      <w:lvlJc w:val="left"/>
      <w:pPr>
        <w:ind w:left="2540" w:hanging="360"/>
      </w:pPr>
      <w:rPr>
        <w:rFonts w:hint="default"/>
      </w:rPr>
    </w:lvl>
    <w:lvl w:ilvl="1" w:tplc="04090019" w:tentative="1">
      <w:start w:val="1"/>
      <w:numFmt w:val="lowerLetter"/>
      <w:lvlText w:val="%2."/>
      <w:lvlJc w:val="left"/>
      <w:pPr>
        <w:ind w:left="3260" w:hanging="360"/>
      </w:pPr>
    </w:lvl>
    <w:lvl w:ilvl="2" w:tplc="0409001B" w:tentative="1">
      <w:start w:val="1"/>
      <w:numFmt w:val="lowerRoman"/>
      <w:lvlText w:val="%3."/>
      <w:lvlJc w:val="right"/>
      <w:pPr>
        <w:ind w:left="3980" w:hanging="180"/>
      </w:pPr>
    </w:lvl>
    <w:lvl w:ilvl="3" w:tplc="0409000F" w:tentative="1">
      <w:start w:val="1"/>
      <w:numFmt w:val="decimal"/>
      <w:lvlText w:val="%4."/>
      <w:lvlJc w:val="left"/>
      <w:pPr>
        <w:ind w:left="4700" w:hanging="360"/>
      </w:pPr>
    </w:lvl>
    <w:lvl w:ilvl="4" w:tplc="04090019" w:tentative="1">
      <w:start w:val="1"/>
      <w:numFmt w:val="lowerLetter"/>
      <w:lvlText w:val="%5."/>
      <w:lvlJc w:val="left"/>
      <w:pPr>
        <w:ind w:left="5420" w:hanging="360"/>
      </w:pPr>
    </w:lvl>
    <w:lvl w:ilvl="5" w:tplc="0409001B" w:tentative="1">
      <w:start w:val="1"/>
      <w:numFmt w:val="lowerRoman"/>
      <w:lvlText w:val="%6."/>
      <w:lvlJc w:val="right"/>
      <w:pPr>
        <w:ind w:left="6140" w:hanging="180"/>
      </w:pPr>
    </w:lvl>
    <w:lvl w:ilvl="6" w:tplc="0409000F" w:tentative="1">
      <w:start w:val="1"/>
      <w:numFmt w:val="decimal"/>
      <w:lvlText w:val="%7."/>
      <w:lvlJc w:val="left"/>
      <w:pPr>
        <w:ind w:left="6860" w:hanging="360"/>
      </w:pPr>
    </w:lvl>
    <w:lvl w:ilvl="7" w:tplc="04090019" w:tentative="1">
      <w:start w:val="1"/>
      <w:numFmt w:val="lowerLetter"/>
      <w:lvlText w:val="%8."/>
      <w:lvlJc w:val="left"/>
      <w:pPr>
        <w:ind w:left="7580" w:hanging="360"/>
      </w:pPr>
    </w:lvl>
    <w:lvl w:ilvl="8" w:tplc="0409001B" w:tentative="1">
      <w:start w:val="1"/>
      <w:numFmt w:val="lowerRoman"/>
      <w:lvlText w:val="%9."/>
      <w:lvlJc w:val="right"/>
      <w:pPr>
        <w:ind w:left="8300" w:hanging="180"/>
      </w:pPr>
    </w:lvl>
  </w:abstractNum>
  <w:abstractNum w:abstractNumId="1" w15:restartNumberingAfterBreak="0">
    <w:nsid w:val="16A97C68"/>
    <w:multiLevelType w:val="hybridMultilevel"/>
    <w:tmpl w:val="22AED576"/>
    <w:lvl w:ilvl="0" w:tplc="C7F81378">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B2297"/>
    <w:multiLevelType w:val="multilevel"/>
    <w:tmpl w:val="784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F57CD"/>
    <w:multiLevelType w:val="hybridMultilevel"/>
    <w:tmpl w:val="FA5C5FCA"/>
    <w:lvl w:ilvl="0" w:tplc="088E8036">
      <w:start w:val="1"/>
      <w:numFmt w:val="decimal"/>
      <w:lvlText w:val="%1.)"/>
      <w:lvlJc w:val="left"/>
      <w:pPr>
        <w:ind w:left="2180" w:hanging="360"/>
      </w:pPr>
      <w:rPr>
        <w:rFonts w:hint="default"/>
      </w:r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4" w15:restartNumberingAfterBreak="0">
    <w:nsid w:val="422D0332"/>
    <w:multiLevelType w:val="hybridMultilevel"/>
    <w:tmpl w:val="737E1C7C"/>
    <w:lvl w:ilvl="0" w:tplc="1DC0CE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0205F"/>
    <w:multiLevelType w:val="hybridMultilevel"/>
    <w:tmpl w:val="E1F4F81C"/>
    <w:lvl w:ilvl="0" w:tplc="74CAC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E41FE1"/>
    <w:multiLevelType w:val="hybridMultilevel"/>
    <w:tmpl w:val="B4188F8A"/>
    <w:lvl w:ilvl="0" w:tplc="78548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84752"/>
    <w:multiLevelType w:val="hybridMultilevel"/>
    <w:tmpl w:val="CCB8559A"/>
    <w:lvl w:ilvl="0" w:tplc="5AD04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5"/>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E4"/>
    <w:rsid w:val="00012701"/>
    <w:rsid w:val="00057B7E"/>
    <w:rsid w:val="000648C8"/>
    <w:rsid w:val="00095483"/>
    <w:rsid w:val="00171DA0"/>
    <w:rsid w:val="001977BB"/>
    <w:rsid w:val="00206BE1"/>
    <w:rsid w:val="00286253"/>
    <w:rsid w:val="002E197A"/>
    <w:rsid w:val="003C10F4"/>
    <w:rsid w:val="00427E5E"/>
    <w:rsid w:val="00454AD7"/>
    <w:rsid w:val="004667F7"/>
    <w:rsid w:val="004946B5"/>
    <w:rsid w:val="00580FC2"/>
    <w:rsid w:val="005F30F1"/>
    <w:rsid w:val="0061698F"/>
    <w:rsid w:val="00690280"/>
    <w:rsid w:val="00731197"/>
    <w:rsid w:val="007E113E"/>
    <w:rsid w:val="007F3C89"/>
    <w:rsid w:val="0082723F"/>
    <w:rsid w:val="008D4955"/>
    <w:rsid w:val="00943E92"/>
    <w:rsid w:val="00944E3A"/>
    <w:rsid w:val="009772EA"/>
    <w:rsid w:val="009A6215"/>
    <w:rsid w:val="009A6959"/>
    <w:rsid w:val="009B74BA"/>
    <w:rsid w:val="009D2CD3"/>
    <w:rsid w:val="009F2FCA"/>
    <w:rsid w:val="00A1729D"/>
    <w:rsid w:val="00A3458E"/>
    <w:rsid w:val="00A356E4"/>
    <w:rsid w:val="00A64346"/>
    <w:rsid w:val="00A652DB"/>
    <w:rsid w:val="00A67E3F"/>
    <w:rsid w:val="00A80C3A"/>
    <w:rsid w:val="00A94C9E"/>
    <w:rsid w:val="00AB116D"/>
    <w:rsid w:val="00AC2E53"/>
    <w:rsid w:val="00AE44D9"/>
    <w:rsid w:val="00AF644B"/>
    <w:rsid w:val="00B047DA"/>
    <w:rsid w:val="00B540F4"/>
    <w:rsid w:val="00B554A1"/>
    <w:rsid w:val="00B5570F"/>
    <w:rsid w:val="00B77883"/>
    <w:rsid w:val="00B9145E"/>
    <w:rsid w:val="00BD5ED3"/>
    <w:rsid w:val="00C40344"/>
    <w:rsid w:val="00C52879"/>
    <w:rsid w:val="00C544B2"/>
    <w:rsid w:val="00C8381E"/>
    <w:rsid w:val="00C83DD6"/>
    <w:rsid w:val="00CA03A5"/>
    <w:rsid w:val="00D371B6"/>
    <w:rsid w:val="00E02484"/>
    <w:rsid w:val="00E27F10"/>
    <w:rsid w:val="00E3075B"/>
    <w:rsid w:val="00E61E12"/>
    <w:rsid w:val="00E71829"/>
    <w:rsid w:val="00ED32E7"/>
    <w:rsid w:val="00EF43E3"/>
    <w:rsid w:val="00F6102D"/>
    <w:rsid w:val="00F84582"/>
    <w:rsid w:val="00FC1B7A"/>
    <w:rsid w:val="00FE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9E7AB"/>
  <w15:chartTrackingRefBased/>
  <w15:docId w15:val="{A7513106-ECA7-4E78-A102-CE767BFA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E4"/>
  </w:style>
  <w:style w:type="paragraph" w:styleId="Footer">
    <w:name w:val="footer"/>
    <w:basedOn w:val="Normal"/>
    <w:link w:val="FooterChar"/>
    <w:uiPriority w:val="99"/>
    <w:unhideWhenUsed/>
    <w:rsid w:val="00A3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E4"/>
  </w:style>
  <w:style w:type="paragraph" w:styleId="ListParagraph">
    <w:name w:val="List Paragraph"/>
    <w:basedOn w:val="Normal"/>
    <w:uiPriority w:val="34"/>
    <w:qFormat/>
    <w:rsid w:val="00095483"/>
    <w:pPr>
      <w:ind w:left="720"/>
      <w:contextualSpacing/>
    </w:pPr>
  </w:style>
  <w:style w:type="paragraph" w:styleId="HTMLPreformatted">
    <w:name w:val="HTML Preformatted"/>
    <w:basedOn w:val="Normal"/>
    <w:link w:val="HTMLPreformattedChar"/>
    <w:uiPriority w:val="99"/>
    <w:semiHidden/>
    <w:unhideWhenUsed/>
    <w:rsid w:val="009A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6215"/>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580F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83DD6"/>
    <w:rPr>
      <w:b/>
      <w:bCs/>
    </w:rPr>
  </w:style>
  <w:style w:type="character" w:styleId="Hyperlink">
    <w:name w:val="Hyperlink"/>
    <w:basedOn w:val="DefaultParagraphFont"/>
    <w:uiPriority w:val="99"/>
    <w:semiHidden/>
    <w:unhideWhenUsed/>
    <w:rsid w:val="00286253"/>
    <w:rPr>
      <w:color w:val="0000FF"/>
      <w:u w:val="single"/>
    </w:rPr>
  </w:style>
  <w:style w:type="character" w:customStyle="1" w:styleId="crayon-p">
    <w:name w:val="crayon-p"/>
    <w:basedOn w:val="DefaultParagraphFont"/>
    <w:rsid w:val="00454AD7"/>
  </w:style>
  <w:style w:type="character" w:customStyle="1" w:styleId="crayon-t">
    <w:name w:val="crayon-t"/>
    <w:basedOn w:val="DefaultParagraphFont"/>
    <w:rsid w:val="00454AD7"/>
  </w:style>
  <w:style w:type="character" w:customStyle="1" w:styleId="crayon-h">
    <w:name w:val="crayon-h"/>
    <w:basedOn w:val="DefaultParagraphFont"/>
    <w:rsid w:val="00454AD7"/>
  </w:style>
  <w:style w:type="character" w:customStyle="1" w:styleId="crayon-e">
    <w:name w:val="crayon-e"/>
    <w:basedOn w:val="DefaultParagraphFont"/>
    <w:rsid w:val="00454AD7"/>
  </w:style>
  <w:style w:type="character" w:customStyle="1" w:styleId="crayon-sy">
    <w:name w:val="crayon-sy"/>
    <w:basedOn w:val="DefaultParagraphFont"/>
    <w:rsid w:val="00454AD7"/>
  </w:style>
  <w:style w:type="character" w:customStyle="1" w:styleId="crayon-v">
    <w:name w:val="crayon-v"/>
    <w:basedOn w:val="DefaultParagraphFont"/>
    <w:rsid w:val="00454AD7"/>
  </w:style>
  <w:style w:type="character" w:customStyle="1" w:styleId="crayon-o">
    <w:name w:val="crayon-o"/>
    <w:basedOn w:val="DefaultParagraphFont"/>
    <w:rsid w:val="00454AD7"/>
  </w:style>
  <w:style w:type="character" w:customStyle="1" w:styleId="crayon-cn">
    <w:name w:val="crayon-cn"/>
    <w:basedOn w:val="DefaultParagraphFont"/>
    <w:rsid w:val="00454AD7"/>
  </w:style>
  <w:style w:type="character" w:customStyle="1" w:styleId="crayon-s">
    <w:name w:val="crayon-s"/>
    <w:basedOn w:val="DefaultParagraphFont"/>
    <w:rsid w:val="00454AD7"/>
  </w:style>
  <w:style w:type="character" w:customStyle="1" w:styleId="crayon-st">
    <w:name w:val="crayon-st"/>
    <w:basedOn w:val="DefaultParagraphFont"/>
    <w:rsid w:val="00454AD7"/>
  </w:style>
  <w:style w:type="table" w:styleId="TableGrid">
    <w:name w:val="Table Grid"/>
    <w:basedOn w:val="TableNormal"/>
    <w:uiPriority w:val="59"/>
    <w:rsid w:val="00F8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41566">
      <w:bodyDiv w:val="1"/>
      <w:marLeft w:val="0"/>
      <w:marRight w:val="0"/>
      <w:marTop w:val="0"/>
      <w:marBottom w:val="0"/>
      <w:divBdr>
        <w:top w:val="none" w:sz="0" w:space="0" w:color="auto"/>
        <w:left w:val="none" w:sz="0" w:space="0" w:color="auto"/>
        <w:bottom w:val="none" w:sz="0" w:space="0" w:color="auto"/>
        <w:right w:val="none" w:sz="0" w:space="0" w:color="auto"/>
      </w:divBdr>
    </w:div>
    <w:div w:id="257566827">
      <w:bodyDiv w:val="1"/>
      <w:marLeft w:val="0"/>
      <w:marRight w:val="0"/>
      <w:marTop w:val="0"/>
      <w:marBottom w:val="0"/>
      <w:divBdr>
        <w:top w:val="none" w:sz="0" w:space="0" w:color="auto"/>
        <w:left w:val="none" w:sz="0" w:space="0" w:color="auto"/>
        <w:bottom w:val="none" w:sz="0" w:space="0" w:color="auto"/>
        <w:right w:val="none" w:sz="0" w:space="0" w:color="auto"/>
      </w:divBdr>
    </w:div>
    <w:div w:id="326519787">
      <w:bodyDiv w:val="1"/>
      <w:marLeft w:val="0"/>
      <w:marRight w:val="0"/>
      <w:marTop w:val="0"/>
      <w:marBottom w:val="0"/>
      <w:divBdr>
        <w:top w:val="none" w:sz="0" w:space="0" w:color="auto"/>
        <w:left w:val="none" w:sz="0" w:space="0" w:color="auto"/>
        <w:bottom w:val="none" w:sz="0" w:space="0" w:color="auto"/>
        <w:right w:val="none" w:sz="0" w:space="0" w:color="auto"/>
      </w:divBdr>
    </w:div>
    <w:div w:id="405955128">
      <w:bodyDiv w:val="1"/>
      <w:marLeft w:val="0"/>
      <w:marRight w:val="0"/>
      <w:marTop w:val="0"/>
      <w:marBottom w:val="0"/>
      <w:divBdr>
        <w:top w:val="none" w:sz="0" w:space="0" w:color="auto"/>
        <w:left w:val="none" w:sz="0" w:space="0" w:color="auto"/>
        <w:bottom w:val="none" w:sz="0" w:space="0" w:color="auto"/>
        <w:right w:val="none" w:sz="0" w:space="0" w:color="auto"/>
      </w:divBdr>
    </w:div>
    <w:div w:id="1126201126">
      <w:bodyDiv w:val="1"/>
      <w:marLeft w:val="0"/>
      <w:marRight w:val="0"/>
      <w:marTop w:val="0"/>
      <w:marBottom w:val="0"/>
      <w:divBdr>
        <w:top w:val="none" w:sz="0" w:space="0" w:color="auto"/>
        <w:left w:val="none" w:sz="0" w:space="0" w:color="auto"/>
        <w:bottom w:val="none" w:sz="0" w:space="0" w:color="auto"/>
        <w:right w:val="none" w:sz="0" w:space="0" w:color="auto"/>
      </w:divBdr>
    </w:div>
    <w:div w:id="1175345226">
      <w:bodyDiv w:val="1"/>
      <w:marLeft w:val="0"/>
      <w:marRight w:val="0"/>
      <w:marTop w:val="0"/>
      <w:marBottom w:val="0"/>
      <w:divBdr>
        <w:top w:val="none" w:sz="0" w:space="0" w:color="auto"/>
        <w:left w:val="none" w:sz="0" w:space="0" w:color="auto"/>
        <w:bottom w:val="none" w:sz="0" w:space="0" w:color="auto"/>
        <w:right w:val="none" w:sz="0" w:space="0" w:color="auto"/>
      </w:divBdr>
    </w:div>
    <w:div w:id="1303853979">
      <w:bodyDiv w:val="1"/>
      <w:marLeft w:val="0"/>
      <w:marRight w:val="0"/>
      <w:marTop w:val="0"/>
      <w:marBottom w:val="0"/>
      <w:divBdr>
        <w:top w:val="none" w:sz="0" w:space="0" w:color="auto"/>
        <w:left w:val="none" w:sz="0" w:space="0" w:color="auto"/>
        <w:bottom w:val="none" w:sz="0" w:space="0" w:color="auto"/>
        <w:right w:val="none" w:sz="0" w:space="0" w:color="auto"/>
      </w:divBdr>
    </w:div>
    <w:div w:id="1490440744">
      <w:bodyDiv w:val="1"/>
      <w:marLeft w:val="0"/>
      <w:marRight w:val="0"/>
      <w:marTop w:val="0"/>
      <w:marBottom w:val="0"/>
      <w:divBdr>
        <w:top w:val="none" w:sz="0" w:space="0" w:color="auto"/>
        <w:left w:val="none" w:sz="0" w:space="0" w:color="auto"/>
        <w:bottom w:val="none" w:sz="0" w:space="0" w:color="auto"/>
        <w:right w:val="none" w:sz="0" w:space="0" w:color="auto"/>
      </w:divBdr>
    </w:div>
    <w:div w:id="1669795240">
      <w:bodyDiv w:val="1"/>
      <w:marLeft w:val="0"/>
      <w:marRight w:val="0"/>
      <w:marTop w:val="0"/>
      <w:marBottom w:val="0"/>
      <w:divBdr>
        <w:top w:val="none" w:sz="0" w:space="0" w:color="auto"/>
        <w:left w:val="none" w:sz="0" w:space="0" w:color="auto"/>
        <w:bottom w:val="none" w:sz="0" w:space="0" w:color="auto"/>
        <w:right w:val="none" w:sz="0" w:space="0" w:color="auto"/>
      </w:divBdr>
    </w:div>
    <w:div w:id="1773285865">
      <w:bodyDiv w:val="1"/>
      <w:marLeft w:val="0"/>
      <w:marRight w:val="0"/>
      <w:marTop w:val="0"/>
      <w:marBottom w:val="0"/>
      <w:divBdr>
        <w:top w:val="none" w:sz="0" w:space="0" w:color="auto"/>
        <w:left w:val="none" w:sz="0" w:space="0" w:color="auto"/>
        <w:bottom w:val="none" w:sz="0" w:space="0" w:color="auto"/>
        <w:right w:val="none" w:sz="0" w:space="0" w:color="auto"/>
      </w:divBdr>
    </w:div>
    <w:div w:id="19960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9B0F1-FE09-4810-A9D6-0DBACC9F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6663</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reddy</dc:creator>
  <cp:keywords/>
  <dc:description/>
  <cp:lastModifiedBy>jai</cp:lastModifiedBy>
  <cp:revision>4</cp:revision>
  <dcterms:created xsi:type="dcterms:W3CDTF">2021-01-05T16:59:00Z</dcterms:created>
  <dcterms:modified xsi:type="dcterms:W3CDTF">2021-01-19T12:36:00Z</dcterms:modified>
</cp:coreProperties>
</file>